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F26F8"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Description of Physical Parameterizations and Tunable Parameters in WRF-Solar2 based on WRF4.1.2.</w:t>
      </w:r>
    </w:p>
    <w:p w14:paraId="5AC6D41B" w14:textId="77777777" w:rsidR="00A73F86" w:rsidRPr="008E7109" w:rsidRDefault="00A73F86" w:rsidP="00A73F86">
      <w:pPr>
        <w:rPr>
          <w:rFonts w:ascii="Times New Roman" w:hAnsi="Times New Roman" w:cs="Times New Roman"/>
          <w:b/>
          <w:bCs/>
          <w:sz w:val="24"/>
          <w:szCs w:val="24"/>
        </w:rPr>
      </w:pPr>
    </w:p>
    <w:p w14:paraId="18C3EBC0"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1. Thompson aerosol aware (</w:t>
      </w:r>
      <w:proofErr w:type="spellStart"/>
      <w:r w:rsidRPr="008E7109">
        <w:rPr>
          <w:rFonts w:ascii="Times New Roman" w:hAnsi="Times New Roman" w:cs="Times New Roman"/>
          <w:b/>
          <w:bCs/>
          <w:sz w:val="24"/>
          <w:szCs w:val="24"/>
        </w:rPr>
        <w:t>ThomA</w:t>
      </w:r>
      <w:proofErr w:type="spellEnd"/>
      <w:r w:rsidRPr="008E7109">
        <w:rPr>
          <w:rFonts w:ascii="Times New Roman" w:hAnsi="Times New Roman" w:cs="Times New Roman"/>
          <w:b/>
          <w:bCs/>
          <w:sz w:val="24"/>
          <w:szCs w:val="24"/>
        </w:rPr>
        <w:t xml:space="preserve">) microphysics scheme </w:t>
      </w:r>
      <w:r w:rsidRPr="008E7109">
        <w:rPr>
          <w:rFonts w:ascii="Times New Roman" w:hAnsi="Times New Roman" w:cs="Times New Roman"/>
          <w:b/>
          <w:bCs/>
          <w:sz w:val="24"/>
          <w:szCs w:val="24"/>
        </w:rPr>
        <w:fldChar w:fldCharType="begin"/>
      </w:r>
      <w:r w:rsidRPr="008E7109">
        <w:rPr>
          <w:rFonts w:ascii="Times New Roman" w:hAnsi="Times New Roman" w:cs="Times New Roman"/>
          <w:b/>
          <w:bCs/>
          <w:sz w:val="24"/>
          <w:szCs w:val="24"/>
        </w:rPr>
        <w:instrText xml:space="preserve"> ADDIN ZOTERO_ITEM CSL_CITATION {"citationID":"bxWnco4p","properties":{"formattedCitation":"(Thompson et al. 2008)","plainCitation":"(Thompson et al. 2008)","noteIndex":0},"citationItems":[{"id":639,"uris":["http://zotero.org/users/750269/items/6543XHN5"],"uri":["http://zotero.org/users/750269/items/6543XHN5"],"itemData":{"id":639,"type":"article-journal","abstract":"A new bulk microphysical parameterization (BMP) has been developed for use with the Weather Research and Forecasting (WRF) Model or other mesoscale models. As compared with earlier single-moment BMPs, the new scheme incorporates a large number of improvements to both physical processes and computer coding, and it employs many techniques found in far more sophisticated spectral/bin schemes using lookup tables. Unlike any other BMP, the assumed snow size distribution depends on both ice water content and temperature and is represented as a sum of exponential and gamma distributions. Furthermore, snow assumes a nonspherical shape with a bulk density that varies inversely with diameter as found in observations and in contrast to nearly all other BMPs that assume spherical snow with constant density. The new scheme’s snow category was readily modified to match previous research in sensitivity experiments designed to test the sphericity and distribution shape characteristics. From analysis of four idealized sensitivity experiments, it was determined that the sphericity and constant density assumptions play a major role in producing supercooled liquid water whereas the assumed distribution shape plays a lesser, but nonnegligible, role. Further testing using numerous case studies and comparing model results with in situ and other observations confirmed the results of the idealized experiments and are briefly mentioned herein, but more detailed, microphysical comparisons with observations are found in a companion paper in this series (Part III, forthcoming).","container-title":"Monthly Weather Review","DOI":"10.1175/2008MWR2387.1","ISSN":"0027-0644","issue":"12","journalAbbreviation":"Mon. Wea. Rev.","page":"5095-5115","source":"journals.ametsoc.org (Atypon)","title":"Explicit Forecasts of Winter Precipitation Using an Improved Bulk Microphysics Scheme. Part II: Implementation of a New Snow Parameterization","title-short":"Explicit Forecasts of Winter Precipitation Using an Improved Bulk Microphysics Scheme. Part II","volume":"136","author":[{"family":"Thompson","given":"Gregory"},{"family":"Field","given":"Paul R."},{"family":"Rasmussen","given":"Roy M."},{"family":"Hall","given":"William D."}],"issued":{"date-parts":[["2008",12,1]]}}}],"schema":"https://github.com/citation-style-language/schema/raw/master/csl-citation.json"} </w:instrText>
      </w:r>
      <w:r w:rsidRPr="008E7109">
        <w:rPr>
          <w:rFonts w:ascii="Times New Roman" w:hAnsi="Times New Roman" w:cs="Times New Roman"/>
          <w:b/>
          <w:bCs/>
          <w:sz w:val="24"/>
          <w:szCs w:val="24"/>
        </w:rPr>
        <w:fldChar w:fldCharType="separate"/>
      </w:r>
      <w:r w:rsidRPr="008E7109">
        <w:rPr>
          <w:rFonts w:ascii="Times New Roman" w:hAnsi="Times New Roman" w:cs="Times New Roman"/>
          <w:b/>
          <w:bCs/>
          <w:sz w:val="24"/>
          <w:szCs w:val="24"/>
        </w:rPr>
        <w:t>(Thompson et al. 2008)</w:t>
      </w:r>
      <w:r w:rsidRPr="008E7109">
        <w:rPr>
          <w:rFonts w:ascii="Times New Roman" w:hAnsi="Times New Roman" w:cs="Times New Roman"/>
          <w:b/>
          <w:bCs/>
          <w:sz w:val="24"/>
          <w:szCs w:val="24"/>
        </w:rPr>
        <w:fldChar w:fldCharType="end"/>
      </w:r>
      <w:r w:rsidRPr="008E7109">
        <w:rPr>
          <w:rFonts w:ascii="Times New Roman" w:hAnsi="Times New Roman" w:cs="Times New Roman"/>
          <w:b/>
          <w:bCs/>
          <w:sz w:val="24"/>
          <w:szCs w:val="24"/>
        </w:rPr>
        <w:t>:</w:t>
      </w:r>
    </w:p>
    <w:p w14:paraId="2F37D35B"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1.1. Treatment of aerosol processes/properties</w:t>
      </w:r>
    </w:p>
    <w:p w14:paraId="2D4F2184" w14:textId="506BD72A" w:rsidR="008A0C03" w:rsidRPr="008E7109" w:rsidRDefault="008A0C03" w:rsidP="008A0C03">
      <w:pPr>
        <w:ind w:firstLine="720"/>
        <w:jc w:val="both"/>
        <w:rPr>
          <w:ins w:id="0" w:author="Xin Zhou" w:date="2020-11-13T23:45:00Z"/>
          <w:rFonts w:ascii="Times New Roman" w:hAnsi="Times New Roman" w:cs="Times New Roman"/>
          <w:sz w:val="24"/>
          <w:szCs w:val="24"/>
        </w:rPr>
      </w:pPr>
      <w:ins w:id="1" w:author="Xin Zhou" w:date="2020-11-13T23:45:00Z">
        <w:r w:rsidRPr="008E7109">
          <w:rPr>
            <w:rFonts w:ascii="Times New Roman" w:hAnsi="Times New Roman" w:cs="Times New Roman"/>
            <w:sz w:val="24"/>
            <w:szCs w:val="24"/>
          </w:rPr>
          <w:t xml:space="preserve">When the </w:t>
        </w:r>
        <w:proofErr w:type="spellStart"/>
        <w:r w:rsidRPr="008E7109">
          <w:rPr>
            <w:rFonts w:ascii="Times New Roman" w:hAnsi="Times New Roman" w:cs="Times New Roman"/>
            <w:sz w:val="24"/>
            <w:szCs w:val="24"/>
          </w:rPr>
          <w:t>namelist</w:t>
        </w:r>
        <w:proofErr w:type="spellEnd"/>
        <w:r w:rsidRPr="008E7109">
          <w:rPr>
            <w:rFonts w:ascii="Times New Roman" w:hAnsi="Times New Roman" w:cs="Times New Roman"/>
            <w:sz w:val="24"/>
            <w:szCs w:val="24"/>
          </w:rPr>
          <w:t xml:space="preserve"> variable, '</w:t>
        </w:r>
        <w:proofErr w:type="spellStart"/>
        <w:r w:rsidRPr="008E7109">
          <w:rPr>
            <w:rFonts w:ascii="Times New Roman" w:hAnsi="Times New Roman" w:cs="Times New Roman"/>
            <w:b/>
            <w:bCs/>
            <w:sz w:val="24"/>
            <w:szCs w:val="24"/>
          </w:rPr>
          <w:t>use_aero_icbc</w:t>
        </w:r>
        <w:proofErr w:type="spellEnd"/>
        <w:r w:rsidRPr="008E7109">
          <w:rPr>
            <w:rFonts w:ascii="Times New Roman" w:hAnsi="Times New Roman" w:cs="Times New Roman"/>
            <w:sz w:val="24"/>
            <w:szCs w:val="24"/>
          </w:rPr>
          <w:t xml:space="preserve">' is set to false, The </w:t>
        </w: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 xml:space="preserve"> scheme will assume all model horizontal grid points have the same vertical profile of water nucleating aerosols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wfa</m:t>
              </m:r>
            </m:sub>
          </m:sSub>
        </m:oMath>
        <w:r w:rsidRPr="008E7109">
          <w:rPr>
            <w:rFonts w:ascii="Times New Roman" w:hAnsi="Times New Roman" w:cs="Times New Roman"/>
            <w:sz w:val="24"/>
            <w:szCs w:val="24"/>
          </w:rPr>
          <w:t>) and ice nucleating aerosols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ifa</m:t>
              </m:r>
            </m:sub>
          </m:sSub>
        </m:oMath>
        <w:r w:rsidRPr="008E7109">
          <w:rPr>
            <w:rFonts w:ascii="Times New Roman" w:hAnsi="Times New Roman" w:cs="Times New Roman"/>
            <w:sz w:val="24"/>
            <w:szCs w:val="24"/>
          </w:rPr>
          <w:t>). These parameters are control</w:t>
        </w:r>
      </w:ins>
      <w:ins w:id="2" w:author="Liu, Yangang" w:date="2020-12-05T14:52:00Z">
        <w:r w:rsidR="008A5211">
          <w:rPr>
            <w:rFonts w:ascii="Times New Roman" w:hAnsi="Times New Roman" w:cs="Times New Roman"/>
            <w:sz w:val="24"/>
            <w:szCs w:val="24"/>
          </w:rPr>
          <w:t>led</w:t>
        </w:r>
      </w:ins>
      <w:ins w:id="3" w:author="Xin Zhou" w:date="2020-11-13T23:45:00Z">
        <w:r w:rsidRPr="008E7109">
          <w:rPr>
            <w:rFonts w:ascii="Times New Roman" w:hAnsi="Times New Roman" w:cs="Times New Roman"/>
            <w:sz w:val="24"/>
            <w:szCs w:val="24"/>
          </w:rPr>
          <w:t xml:space="preserve"> by the parameter settings at the top of '</w:t>
        </w:r>
        <w:proofErr w:type="spellStart"/>
        <w:r w:rsidRPr="008E7109">
          <w:rPr>
            <w:rFonts w:ascii="Times New Roman" w:hAnsi="Times New Roman" w:cs="Times New Roman"/>
            <w:b/>
            <w:bCs/>
            <w:sz w:val="24"/>
            <w:szCs w:val="24"/>
          </w:rPr>
          <w:t>phys</w:t>
        </w:r>
        <w:proofErr w:type="spellEnd"/>
        <w:r w:rsidRPr="008E7109">
          <w:rPr>
            <w:rFonts w:ascii="Times New Roman" w:hAnsi="Times New Roman" w:cs="Times New Roman"/>
            <w:b/>
            <w:bCs/>
            <w:sz w:val="24"/>
            <w:szCs w:val="24"/>
          </w:rPr>
          <w:t>/</w:t>
        </w:r>
        <w:proofErr w:type="spellStart"/>
        <w:r w:rsidRPr="008E7109">
          <w:rPr>
            <w:rFonts w:ascii="Times New Roman" w:hAnsi="Times New Roman" w:cs="Times New Roman"/>
            <w:b/>
            <w:bCs/>
            <w:sz w:val="24"/>
            <w:szCs w:val="24"/>
          </w:rPr>
          <w:t>module_mp_</w:t>
        </w:r>
        <w:proofErr w:type="gramStart"/>
        <w:r w:rsidRPr="008E7109">
          <w:rPr>
            <w:rFonts w:ascii="Times New Roman" w:hAnsi="Times New Roman" w:cs="Times New Roman"/>
            <w:b/>
            <w:bCs/>
            <w:sz w:val="24"/>
            <w:szCs w:val="24"/>
          </w:rPr>
          <w:t>thompson.F</w:t>
        </w:r>
        <w:proofErr w:type="spellEnd"/>
        <w:proofErr w:type="gramEnd"/>
        <w:r w:rsidRPr="008E7109">
          <w:rPr>
            <w:rFonts w:ascii="Times New Roman" w:hAnsi="Times New Roman" w:cs="Times New Roman"/>
            <w:sz w:val="24"/>
            <w:szCs w:val="24"/>
          </w:rPr>
          <w:t xml:space="preserve">'. The profile starts with naCCN0 (e.g., 300 per cubic centimeter, adjustable) near the surface and exponentially decays to naCCN1 (e.g., 50 per cubic centimeter, adjustable) which is the free tropospheric value of CCN. A set of similar variables are used for IN.  These settings are done once at model initial time (inside subroutine </w:t>
        </w:r>
        <w:proofErr w:type="spellStart"/>
        <w:r w:rsidRPr="008E7109">
          <w:rPr>
            <w:rFonts w:ascii="Times New Roman" w:hAnsi="Times New Roman" w:cs="Times New Roman"/>
            <w:sz w:val="24"/>
            <w:szCs w:val="24"/>
          </w:rPr>
          <w:t>thompson_init</w:t>
        </w:r>
        <w:proofErr w:type="spellEnd"/>
        <w:r w:rsidRPr="008E7109">
          <w:rPr>
            <w:rFonts w:ascii="Times New Roman" w:hAnsi="Times New Roman" w:cs="Times New Roman"/>
            <w:sz w:val="24"/>
            <w:szCs w:val="24"/>
          </w:rPr>
          <w:t>) regardless of land versus ocean or other potential geographic information.</w:t>
        </w:r>
      </w:ins>
    </w:p>
    <w:p w14:paraId="4FC5949A" w14:textId="77777777" w:rsidR="008A0C03" w:rsidRPr="008E7109" w:rsidRDefault="008A0C03" w:rsidP="008A0C03">
      <w:pPr>
        <w:ind w:firstLine="720"/>
        <w:jc w:val="both"/>
        <w:rPr>
          <w:ins w:id="4" w:author="Xin Zhou" w:date="2020-11-13T23:45:00Z"/>
          <w:rFonts w:ascii="Times New Roman" w:hAnsi="Times New Roman" w:cs="Times New Roman"/>
          <w:sz w:val="24"/>
          <w:szCs w:val="24"/>
        </w:rPr>
      </w:pPr>
      <w:ins w:id="5" w:author="Xin Zhou" w:date="2020-11-13T23:45:00Z">
        <w:r w:rsidRPr="008E7109">
          <w:rPr>
            <w:rFonts w:ascii="Times New Roman" w:hAnsi="Times New Roman" w:cs="Times New Roman"/>
            <w:sz w:val="24"/>
            <w:szCs w:val="24"/>
          </w:rPr>
          <w:t xml:space="preserve">When the </w:t>
        </w:r>
        <w:proofErr w:type="spellStart"/>
        <w:r w:rsidRPr="008E7109">
          <w:rPr>
            <w:rFonts w:ascii="Times New Roman" w:hAnsi="Times New Roman" w:cs="Times New Roman"/>
            <w:sz w:val="24"/>
            <w:szCs w:val="24"/>
          </w:rPr>
          <w:t>namelist</w:t>
        </w:r>
        <w:proofErr w:type="spellEnd"/>
        <w:r w:rsidRPr="008E7109">
          <w:rPr>
            <w:rFonts w:ascii="Times New Roman" w:hAnsi="Times New Roman" w:cs="Times New Roman"/>
            <w:sz w:val="24"/>
            <w:szCs w:val="24"/>
          </w:rPr>
          <w:t xml:space="preserve"> variable, '</w:t>
        </w:r>
        <w:proofErr w:type="spellStart"/>
        <w:r w:rsidRPr="008E7109">
          <w:rPr>
            <w:rFonts w:ascii="Times New Roman" w:hAnsi="Times New Roman" w:cs="Times New Roman"/>
            <w:b/>
            <w:bCs/>
            <w:sz w:val="24"/>
            <w:szCs w:val="24"/>
          </w:rPr>
          <w:t>use_aero_icbc</w:t>
        </w:r>
        <w:proofErr w:type="spellEnd"/>
        <w:r w:rsidRPr="008E7109">
          <w:rPr>
            <w:rFonts w:ascii="Times New Roman" w:hAnsi="Times New Roman" w:cs="Times New Roman"/>
            <w:sz w:val="24"/>
            <w:szCs w:val="24"/>
          </w:rPr>
          <w:t xml:space="preserve">' is set to true. </w:t>
        </w: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 xml:space="preserve"> scheme uses a monthly aerosol climatology placed into WRF through the WPS program. The aerosol climatology is </w:t>
        </w:r>
        <w:del w:id="6" w:author="Liu, Yangang" w:date="2020-12-05T14:53:00Z">
          <w:r w:rsidRPr="008E7109" w:rsidDel="008A5211">
            <w:rPr>
              <w:rFonts w:ascii="Times New Roman" w:hAnsi="Times New Roman" w:cs="Times New Roman"/>
              <w:sz w:val="24"/>
              <w:szCs w:val="24"/>
            </w:rPr>
            <w:delText>was</w:delText>
          </w:r>
        </w:del>
        <w:r w:rsidRPr="008E7109">
          <w:rPr>
            <w:rFonts w:ascii="Times New Roman" w:hAnsi="Times New Roman" w:cs="Times New Roman"/>
            <w:sz w:val="24"/>
            <w:szCs w:val="24"/>
          </w:rPr>
          <w:t xml:space="preserve"> derived from multi-year (2001-2007) global model simulations by the Goddard Chemistry Aerosol Radiation and Transport (GOCART) Model, and the aerosol number concertation is derived from the mass mixing ratio based on log-normal distribution. GOCART model simulates multiple aerosol species, while </w:t>
        </w: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 xml:space="preserve"> scheme simplifies aerosol treatment by accumulating dust mass larger than 0.5 micron into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ifa</m:t>
              </m:r>
            </m:sub>
          </m:sSub>
        </m:oMath>
        <w:r w:rsidRPr="008E7109">
          <w:rPr>
            <w:rFonts w:ascii="Times New Roman" w:hAnsi="Times New Roman" w:cs="Times New Roman"/>
            <w:sz w:val="24"/>
            <w:szCs w:val="24"/>
          </w:rPr>
          <w:t xml:space="preserve"> and combining all other species besides black carbon as an internally mixed cloud droplet–nucleating, hygroscopic, CCN mode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wfa</m:t>
              </m:r>
            </m:sub>
          </m:sSub>
        </m:oMath>
        <w:r w:rsidRPr="008E7109">
          <w:rPr>
            <w:rFonts w:ascii="Times New Roman" w:hAnsi="Times New Roman" w:cs="Times New Roman"/>
            <w:sz w:val="24"/>
            <w:szCs w:val="24"/>
          </w:rPr>
          <w:t>.</w:t>
        </w:r>
      </w:ins>
    </w:p>
    <w:p w14:paraId="69E2B501" w14:textId="542A5407" w:rsidR="008A0C03" w:rsidRPr="008E7109" w:rsidRDefault="008A0C03" w:rsidP="008A0C03">
      <w:pPr>
        <w:ind w:firstLine="720"/>
        <w:jc w:val="both"/>
        <w:rPr>
          <w:ins w:id="7" w:author="Xin Zhou" w:date="2020-11-13T23:45:00Z"/>
          <w:rFonts w:ascii="Times New Roman" w:hAnsi="Times New Roman" w:cs="Times New Roman"/>
          <w:sz w:val="24"/>
          <w:szCs w:val="24"/>
        </w:rPr>
      </w:pPr>
      <w:ins w:id="8" w:author="Xin Zhou" w:date="2020-11-13T23:45:00Z">
        <w:r w:rsidRPr="008E7109">
          <w:rPr>
            <w:rFonts w:ascii="Times New Roman" w:hAnsi="Times New Roman" w:cs="Times New Roman"/>
            <w:sz w:val="24"/>
            <w:szCs w:val="24"/>
          </w:rPr>
          <w:t xml:space="preserve">During model integration, the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wfa</m:t>
              </m:r>
            </m:sub>
          </m:sSub>
        </m:oMath>
        <w:r w:rsidRPr="008E7109">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ifa</m:t>
              </m:r>
            </m:sub>
          </m:sSub>
        </m:oMath>
        <w:r w:rsidRPr="008E7109">
          <w:rPr>
            <w:rFonts w:ascii="Times New Roman" w:hAnsi="Times New Roman" w:cs="Times New Roman"/>
            <w:sz w:val="24"/>
            <w:szCs w:val="24"/>
          </w:rPr>
          <w:t xml:space="preserve"> variables are advected and diffused exactly as other scalars (e.g., cloud ice number concentration), and a zero-gradient lateral boundary condition also follows the other scalars. A fake surface aerosol emissions/flux (constant th</w:t>
        </w:r>
      </w:ins>
      <w:ins w:id="9" w:author="Liu, Yangang" w:date="2020-12-05T14:54:00Z">
        <w:r w:rsidR="008A5211">
          <w:rPr>
            <w:rFonts w:ascii="Times New Roman" w:hAnsi="Times New Roman" w:cs="Times New Roman"/>
            <w:sz w:val="24"/>
            <w:szCs w:val="24"/>
          </w:rPr>
          <w:t>r</w:t>
        </w:r>
      </w:ins>
      <w:ins w:id="10" w:author="Xin Zhou" w:date="2020-11-13T23:45:00Z">
        <w:r w:rsidRPr="008E7109">
          <w:rPr>
            <w:rFonts w:ascii="Times New Roman" w:hAnsi="Times New Roman" w:cs="Times New Roman"/>
            <w:sz w:val="24"/>
            <w:szCs w:val="24"/>
          </w:rPr>
          <w:t xml:space="preserve">ough time) is computed as a 2D field (computed in subroutine </w:t>
        </w:r>
        <w:proofErr w:type="spellStart"/>
        <w:r w:rsidRPr="008E7109">
          <w:rPr>
            <w:rFonts w:ascii="Times New Roman" w:hAnsi="Times New Roman" w:cs="Times New Roman"/>
            <w:sz w:val="24"/>
            <w:szCs w:val="24"/>
          </w:rPr>
          <w:t>thompson_init</w:t>
        </w:r>
        <w:proofErr w:type="spellEnd"/>
        <w:r w:rsidRPr="008E7109">
          <w:rPr>
            <w:rFonts w:ascii="Times New Roman" w:hAnsi="Times New Roman" w:cs="Times New Roman"/>
            <w:sz w:val="24"/>
            <w:szCs w:val="24"/>
          </w:rPr>
          <w:t xml:space="preserve"> and held in variable called nwfa2d) based on horizontal grid spacing and starting aerosol number concentration for the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wfa</m:t>
              </m:r>
            </m:sub>
          </m:sSub>
        </m:oMath>
        <w:r w:rsidRPr="008E7109">
          <w:rPr>
            <w:rFonts w:ascii="Times New Roman" w:hAnsi="Times New Roman" w:cs="Times New Roman"/>
            <w:sz w:val="24"/>
            <w:szCs w:val="24"/>
          </w:rPr>
          <w:t xml:space="preserve"> variable,</w:t>
        </w:r>
      </w:ins>
    </w:p>
    <w:p w14:paraId="3946D822" w14:textId="77777777" w:rsidR="008A0C03" w:rsidRPr="008E7109" w:rsidRDefault="00CC1315" w:rsidP="008A0C03">
      <w:pPr>
        <w:ind w:firstLine="720"/>
        <w:jc w:val="center"/>
        <w:rPr>
          <w:ins w:id="11" w:author="Xin Zhou" w:date="2020-11-13T23:45:00Z"/>
          <w:rFonts w:ascii="Times New Roman" w:hAnsi="Times New Roman" w:cs="Times New Roman"/>
          <w:sz w:val="24"/>
          <w:szCs w:val="24"/>
        </w:rPr>
      </w:pPr>
      <m:oMath>
        <m:f>
          <m:fPr>
            <m:ctrlPr>
              <w:ins w:id="12" w:author="Xin Zhou" w:date="2020-11-13T23:45:00Z">
                <w:rPr>
                  <w:rFonts w:ascii="Cambria Math" w:hAnsi="Cambria Math" w:cs="Times New Roman"/>
                  <w:i/>
                  <w:sz w:val="24"/>
                  <w:szCs w:val="24"/>
                </w:rPr>
              </w:ins>
            </m:ctrlPr>
          </m:fPr>
          <m:num>
            <m:r>
              <w:ins w:id="13" w:author="Xin Zhou" w:date="2020-11-13T23:45:00Z">
                <w:rPr>
                  <w:rFonts w:ascii="Cambria Math" w:hAnsi="Cambria Math" w:cs="Times New Roman"/>
                  <w:sz w:val="24"/>
                  <w:szCs w:val="24"/>
                </w:rPr>
                <m:t>∂</m:t>
              </w:ins>
            </m:r>
            <m:sSub>
              <m:sSubPr>
                <m:ctrlPr>
                  <w:ins w:id="14" w:author="Xin Zhou" w:date="2020-11-13T23:45:00Z">
                    <w:rPr>
                      <w:rFonts w:ascii="Cambria Math" w:hAnsi="Cambria Math" w:cs="Times New Roman"/>
                      <w:sz w:val="24"/>
                      <w:szCs w:val="24"/>
                    </w:rPr>
                  </w:ins>
                </m:ctrlPr>
              </m:sSubPr>
              <m:e>
                <m:r>
                  <w:ins w:id="15" w:author="Xin Zhou" w:date="2020-11-13T23:45:00Z">
                    <w:rPr>
                      <w:rFonts w:ascii="Cambria Math" w:hAnsi="Cambria Math" w:cs="Times New Roman"/>
                      <w:sz w:val="24"/>
                      <w:szCs w:val="24"/>
                    </w:rPr>
                    <m:t>N</m:t>
                  </w:ins>
                </m:r>
              </m:e>
              <m:sub>
                <m:r>
                  <w:ins w:id="16" w:author="Xin Zhou" w:date="2020-11-13T23:45:00Z">
                    <w:rPr>
                      <w:rFonts w:ascii="Cambria Math" w:hAnsi="Cambria Math" w:cs="Times New Roman"/>
                      <w:sz w:val="24"/>
                      <w:szCs w:val="24"/>
                    </w:rPr>
                    <m:t>wfa</m:t>
                  </w:ins>
                </m:r>
              </m:sub>
            </m:sSub>
          </m:num>
          <m:den>
            <m:r>
              <w:ins w:id="17" w:author="Xin Zhou" w:date="2020-11-13T23:45:00Z">
                <w:rPr>
                  <w:rFonts w:ascii="Cambria Math" w:hAnsi="Cambria Math" w:cs="Times New Roman"/>
                  <w:sz w:val="24"/>
                  <w:szCs w:val="24"/>
                </w:rPr>
                <m:t>∂t</m:t>
              </w:ins>
            </m:r>
          </m:den>
        </m:f>
        <m:r>
          <w:ins w:id="18" w:author="Xin Zhou" w:date="2020-11-13T23:45:00Z">
            <w:rPr>
              <w:rFonts w:ascii="Cambria Math" w:hAnsi="Cambria Math" w:cs="Times New Roman"/>
              <w:sz w:val="24"/>
              <w:szCs w:val="24"/>
            </w:rPr>
            <m:t>=</m:t>
          </w:ins>
        </m:r>
        <m:sSup>
          <m:sSupPr>
            <m:ctrlPr>
              <w:ins w:id="19" w:author="Xin Zhou" w:date="2020-11-13T23:45:00Z">
                <w:rPr>
                  <w:rFonts w:ascii="Cambria Math" w:hAnsi="Cambria Math" w:cs="Times New Roman"/>
                  <w:i/>
                  <w:sz w:val="24"/>
                  <w:szCs w:val="24"/>
                </w:rPr>
              </w:ins>
            </m:ctrlPr>
          </m:sSupPr>
          <m:e>
            <m:r>
              <w:ins w:id="20" w:author="Xin Zhou" w:date="2020-11-13T23:45:00Z">
                <w:rPr>
                  <w:rFonts w:ascii="Cambria Math" w:hAnsi="Cambria Math" w:cs="Times New Roman"/>
                  <w:sz w:val="24"/>
                  <w:szCs w:val="24"/>
                </w:rPr>
                <m:t>10</m:t>
              </w:ins>
            </m:r>
          </m:e>
          <m:sup>
            <m:r>
              <w:ins w:id="21" w:author="Xin Zhou" w:date="2020-11-13T23:45:00Z">
                <w:rPr>
                  <w:rFonts w:ascii="Cambria Math" w:hAnsi="Cambria Math" w:cs="Times New Roman"/>
                  <w:sz w:val="24"/>
                  <w:szCs w:val="24"/>
                </w:rPr>
                <m:t>(</m:t>
              </w:ins>
            </m:r>
            <m:func>
              <m:funcPr>
                <m:ctrlPr>
                  <w:ins w:id="22" w:author="Xin Zhou" w:date="2020-11-13T23:45:00Z">
                    <w:rPr>
                      <w:rFonts w:ascii="Cambria Math" w:hAnsi="Cambria Math" w:cs="Times New Roman"/>
                      <w:sz w:val="24"/>
                      <w:szCs w:val="24"/>
                    </w:rPr>
                  </w:ins>
                </m:ctrlPr>
              </m:funcPr>
              <m:fName>
                <m:r>
                  <w:ins w:id="23" w:author="Xin Zhou" w:date="2020-11-13T23:45:00Z">
                    <m:rPr>
                      <m:sty m:val="p"/>
                    </m:rPr>
                    <w:rPr>
                      <w:rFonts w:ascii="Cambria Math" w:hAnsi="Cambria Math" w:cs="Times New Roman"/>
                      <w:sz w:val="24"/>
                      <w:szCs w:val="24"/>
                    </w:rPr>
                    <m:t>log</m:t>
                  </w:ins>
                </m:r>
                <m:ctrlPr>
                  <w:ins w:id="24" w:author="Xin Zhou" w:date="2020-11-13T23:45:00Z">
                    <w:rPr>
                      <w:rFonts w:ascii="Cambria Math" w:hAnsi="Cambria Math" w:cs="Times New Roman"/>
                      <w:i/>
                      <w:sz w:val="24"/>
                      <w:szCs w:val="24"/>
                    </w:rPr>
                  </w:ins>
                </m:ctrlPr>
              </m:fName>
              <m:e>
                <m:d>
                  <m:dPr>
                    <m:ctrlPr>
                      <w:ins w:id="25" w:author="Xin Zhou" w:date="2020-11-13T23:45:00Z">
                        <w:rPr>
                          <w:rFonts w:ascii="Cambria Math" w:hAnsi="Cambria Math" w:cs="Times New Roman"/>
                          <w:i/>
                          <w:sz w:val="24"/>
                          <w:szCs w:val="24"/>
                        </w:rPr>
                      </w:ins>
                    </m:ctrlPr>
                  </m:dPr>
                  <m:e>
                    <m:sSub>
                      <m:sSubPr>
                        <m:ctrlPr>
                          <w:ins w:id="26" w:author="Xin Zhou" w:date="2020-11-13T23:45:00Z">
                            <w:rPr>
                              <w:rFonts w:ascii="Cambria Math" w:hAnsi="Cambria Math" w:cs="Times New Roman"/>
                              <w:sz w:val="24"/>
                              <w:szCs w:val="24"/>
                            </w:rPr>
                          </w:ins>
                        </m:ctrlPr>
                      </m:sSubPr>
                      <m:e>
                        <m:r>
                          <w:ins w:id="27" w:author="Xin Zhou" w:date="2020-11-13T23:45:00Z">
                            <w:rPr>
                              <w:rFonts w:ascii="Cambria Math" w:hAnsi="Cambria Math" w:cs="Times New Roman"/>
                              <w:sz w:val="24"/>
                              <w:szCs w:val="24"/>
                            </w:rPr>
                            <m:t>N</m:t>
                          </w:ins>
                        </m:r>
                      </m:e>
                      <m:sub>
                        <m:r>
                          <w:ins w:id="28" w:author="Xin Zhou" w:date="2020-11-13T23:45:00Z">
                            <w:rPr>
                              <w:rFonts w:ascii="Cambria Math" w:hAnsi="Cambria Math" w:cs="Times New Roman"/>
                              <w:sz w:val="24"/>
                              <w:szCs w:val="24"/>
                            </w:rPr>
                            <m:t>wfa</m:t>
                          </w:ins>
                        </m:r>
                      </m:sub>
                    </m:sSub>
                  </m:e>
                </m:d>
              </m:e>
            </m:func>
            <m:r>
              <w:ins w:id="29" w:author="Xin Zhou" w:date="2020-11-13T23:45:00Z">
                <w:rPr>
                  <w:rFonts w:ascii="Cambria Math" w:hAnsi="Cambria Math" w:cs="Times New Roman"/>
                  <w:sz w:val="24"/>
                  <w:szCs w:val="24"/>
                </w:rPr>
                <m:t>-3.698 97)</m:t>
              </w:ins>
            </m:r>
          </m:sup>
        </m:sSup>
      </m:oMath>
      <w:ins w:id="30" w:author="Xin Zhou" w:date="2020-11-13T23:45:00Z">
        <w:r w:rsidR="008A0C03" w:rsidRPr="008E7109">
          <w:rPr>
            <w:rFonts w:ascii="Times New Roman" w:hAnsi="Times New Roman" w:cs="Times New Roman"/>
            <w:sz w:val="24"/>
            <w:szCs w:val="24"/>
          </w:rPr>
          <w:t xml:space="preserve">   (1.1)</w:t>
        </w:r>
      </w:ins>
    </w:p>
    <w:p w14:paraId="6DDE51FC" w14:textId="77777777" w:rsidR="008A0C03" w:rsidRPr="008E7109" w:rsidRDefault="008A0C03" w:rsidP="008A0C03">
      <w:pPr>
        <w:jc w:val="both"/>
        <w:rPr>
          <w:ins w:id="31" w:author="Xin Zhou" w:date="2020-11-13T23:45:00Z"/>
          <w:rFonts w:ascii="Times New Roman" w:hAnsi="Times New Roman" w:cs="Times New Roman"/>
          <w:sz w:val="24"/>
          <w:szCs w:val="24"/>
        </w:rPr>
      </w:pPr>
      <w:ins w:id="32" w:author="Xin Zhou" w:date="2020-11-13T23:45:00Z">
        <w:r w:rsidRPr="008E7109">
          <w:rPr>
            <w:rFonts w:ascii="Times New Roman" w:hAnsi="Times New Roman" w:cs="Times New Roman"/>
            <w:sz w:val="24"/>
            <w:szCs w:val="24"/>
          </w:rPr>
          <w:t xml:space="preserve">The 2D tendency field is added each time step to the first model vertical level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wfa</m:t>
              </m:r>
            </m:sub>
          </m:sSub>
        </m:oMath>
        <w:r w:rsidRPr="008E7109">
          <w:rPr>
            <w:rFonts w:ascii="Times New Roman" w:hAnsi="Times New Roman" w:cs="Times New Roman"/>
            <w:sz w:val="24"/>
            <w:szCs w:val="24"/>
          </w:rPr>
          <w:t xml:space="preserve"> value. </w:t>
        </w:r>
        <w:proofErr w:type="gramStart"/>
        <w:r w:rsidRPr="008E7109">
          <w:rPr>
            <w:rFonts w:ascii="Times New Roman" w:hAnsi="Times New Roman" w:cs="Times New Roman"/>
            <w:sz w:val="24"/>
            <w:szCs w:val="24"/>
          </w:rPr>
          <w:t>Thus</w:t>
        </w:r>
        <w:proofErr w:type="gramEnd"/>
        <w:r w:rsidRPr="008E7109">
          <w:rPr>
            <w:rFonts w:ascii="Times New Roman" w:hAnsi="Times New Roman" w:cs="Times New Roman"/>
            <w:sz w:val="24"/>
            <w:szCs w:val="24"/>
          </w:rPr>
          <w:t xml:space="preserve"> the aerosol number concentration remained very close to the climatological condition over most of the domain, No surface emission tendency is applied for </w:t>
        </w:r>
        <m:oMath>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ifa</m:t>
              </m:r>
            </m:sub>
          </m:sSub>
        </m:oMath>
        <w:r w:rsidRPr="008E7109">
          <w:rPr>
            <w:rFonts w:ascii="Times New Roman" w:hAnsi="Times New Roman" w:cs="Times New Roman"/>
            <w:sz w:val="24"/>
            <w:szCs w:val="24"/>
          </w:rPr>
          <w:t>.</w:t>
        </w:r>
      </w:ins>
    </w:p>
    <w:p w14:paraId="75D93B9C"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 xml:space="preserve">1.2.  Cloud droplet nucleation </w:t>
      </w:r>
    </w:p>
    <w:p w14:paraId="29D0BBF2" w14:textId="77777777" w:rsidR="00A73F86" w:rsidRPr="008E7109" w:rsidRDefault="00A73F86" w:rsidP="00A73F86">
      <w:pPr>
        <w:ind w:firstLine="720"/>
        <w:jc w:val="both"/>
        <w:rPr>
          <w:rFonts w:ascii="Times New Roman" w:hAnsi="Times New Roman" w:cs="Times New Roman"/>
          <w:sz w:val="24"/>
          <w:szCs w:val="24"/>
        </w:rPr>
      </w:pPr>
      <w:r w:rsidRPr="008E7109">
        <w:rPr>
          <w:rFonts w:ascii="Times New Roman" w:hAnsi="Times New Roman" w:cs="Times New Roman"/>
          <w:sz w:val="24"/>
          <w:szCs w:val="24"/>
        </w:rPr>
        <w:t>Cloud droplet nucleation from water friendly aerosol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wfa</m:t>
            </m:r>
          </m:sub>
        </m:sSub>
      </m:oMath>
      <w:r w:rsidRPr="008E7109">
        <w:rPr>
          <w:rFonts w:ascii="Times New Roman" w:hAnsi="Times New Roman" w:cs="Times New Roman"/>
          <w:sz w:val="24"/>
          <w:szCs w:val="24"/>
        </w:rPr>
        <w:t xml:space="preserve">) in ThomA scheme uses a lookup table of activated fraction based on the given temperature, vertical velocity, number of available aerosols, and pre-determined values of hygroscopicity parameter and aerosol mean radius. The lookup table was created using these five variables in a parcel model </w:t>
      </w:r>
      <w:r w:rsidRPr="008E7109">
        <w:rPr>
          <w:rFonts w:ascii="Times New Roman" w:hAnsi="Times New Roman" w:cs="Times New Roman"/>
          <w:sz w:val="24"/>
          <w:szCs w:val="24"/>
        </w:rPr>
        <w:fldChar w:fldCharType="begin"/>
      </w:r>
      <w:r w:rsidRPr="008E7109">
        <w:rPr>
          <w:rFonts w:ascii="Times New Roman" w:hAnsi="Times New Roman" w:cs="Times New Roman"/>
          <w:sz w:val="24"/>
          <w:szCs w:val="24"/>
        </w:rPr>
        <w:instrText xml:space="preserve"> ADDIN ZOTERO_ITEM CSL_CITATION {"citationID":"O5kHV4Jx","properties":{"formattedCitation":"(Feingold and Heymsfield 1992)","plainCitation":"(Feingold and Heymsfield 1992)","noteIndex":0},"citationItems":[{"id":758,"uris":["http://zotero.org/users/750269/items/69ER9QVH"],"uri":["http://zotero.org/users/750269/items/69ER9QVH"],"itemData":{"id":758,"type":"article-journal","abstract":"Motivated by the importance of the effective radius (re) of the droplets to radiative transfer, this paper presents parameterization schemes, which provide a measure of re in stratiform liquid water clouds (in the −13° to +13°C temperature range), for use in general circulation models (GCMs) or mesoscale models. The first scheme developed here is based on theory and numerical calculations of droplet condensational growth, while the second is based on Twomey's analytical approach. Both methods are evaluated against detailed model calculations, and a method for implementing either scheme in general circulation models and remote sensing applications is described. The new parameterization produces accurate (within a few percent) estimates of the effective droplet radius as a function of height, while the cloud optical thickness compares favorably (often to within &lt;10%) with the model calculations. Twomey's scheme gives reasonable estimates of optical thickness, but tends to underestimate the droplet concentration and overestimate the effective radius for typical maritime and continental CCN spectra.","container-title":"Journal of the Atmospheric Sciences","DOI":"10.1175/1520-0469(1992)049&lt;2325:POCGOD&gt;2.0.CO;2","ISSN":"0022-4928","issue":"23","journalAbbreviation":"J. Atmos. Sci.","page":"2325-2342","source":"journals.ametsoc.org (Atypon)","title":"Parameterizations of Condensational Growth of Droplets for Use in General Circulation Models","volume":"49","author":[{"family":"Feingold","given":"Graham"},{"family":"Heymsfield","given":"Andrew J."}],"issued":{"date-parts":[["1992",12,1]]}}}],"schema":"https://github.com/citation-style-language/schema/raw/master/csl-citation.json"} </w:instrText>
      </w:r>
      <w:r w:rsidRPr="008E7109">
        <w:rPr>
          <w:rFonts w:ascii="Times New Roman" w:hAnsi="Times New Roman" w:cs="Times New Roman"/>
          <w:sz w:val="24"/>
          <w:szCs w:val="24"/>
        </w:rPr>
        <w:fldChar w:fldCharType="separate"/>
      </w:r>
      <w:r w:rsidRPr="008E7109">
        <w:rPr>
          <w:rFonts w:ascii="Times New Roman" w:hAnsi="Times New Roman" w:cs="Times New Roman"/>
          <w:sz w:val="24"/>
          <w:szCs w:val="24"/>
        </w:rPr>
        <w:t xml:space="preserve">(Feingold and </w:t>
      </w:r>
      <w:r w:rsidRPr="008E7109">
        <w:rPr>
          <w:rFonts w:ascii="Times New Roman" w:hAnsi="Times New Roman" w:cs="Times New Roman"/>
          <w:sz w:val="24"/>
          <w:szCs w:val="24"/>
        </w:rPr>
        <w:lastRenderedPageBreak/>
        <w:t>Heymsfield 1992)</w:t>
      </w:r>
      <w:r w:rsidRPr="008E7109">
        <w:rPr>
          <w:rFonts w:ascii="Times New Roman" w:hAnsi="Times New Roman" w:cs="Times New Roman"/>
          <w:sz w:val="24"/>
          <w:szCs w:val="24"/>
        </w:rPr>
        <w:fldChar w:fldCharType="end"/>
      </w:r>
      <w:r w:rsidRPr="008E7109">
        <w:rPr>
          <w:rFonts w:ascii="Times New Roman" w:hAnsi="Times New Roman" w:cs="Times New Roman"/>
          <w:sz w:val="24"/>
          <w:szCs w:val="24"/>
        </w:rPr>
        <w:t xml:space="preserve">. But the aerosol hygroscopicity and mean radius are fixed at 0.4 and 0.04 micron in </w:t>
      </w: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 xml:space="preserve"> scheme when creating the look up table for droplet activation. In addition, the aerosol sizes are assumed to follow lognormal distribution with a constant geometric standard deviation at 1.8. The activation of aerosols is considered at the cloud base and inside cloud where the lookup table is greater than the existing droplet concentration. After the activation, the participating aerosols are removed from the aerosol population, though they can be restored as regenerated aerosols via hydrometeor evaporation in which one aerosol is returned to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wfa</m:t>
            </m:r>
          </m:sub>
        </m:sSub>
      </m:oMath>
      <w:r w:rsidRPr="008E7109">
        <w:rPr>
          <w:rFonts w:ascii="Times New Roman" w:hAnsi="Times New Roman" w:cs="Times New Roman"/>
          <w:sz w:val="24"/>
          <w:szCs w:val="24"/>
        </w:rPr>
        <w:t xml:space="preserve"> for each cloud or rain drop evaporated.</w:t>
      </w:r>
    </w:p>
    <w:p w14:paraId="47C6F886" w14:textId="77777777" w:rsidR="00A73F86" w:rsidRPr="008E7109" w:rsidRDefault="00A73F86" w:rsidP="00A73F86">
      <w:pPr>
        <w:ind w:firstLine="720"/>
        <w:rPr>
          <w:rFonts w:ascii="Times New Roman" w:hAnsi="Times New Roman" w:cs="Times New Roman"/>
          <w:sz w:val="24"/>
          <w:szCs w:val="24"/>
        </w:rPr>
      </w:pPr>
      <w:r w:rsidRPr="008E7109">
        <w:rPr>
          <w:rFonts w:ascii="Times New Roman" w:hAnsi="Times New Roman" w:cs="Times New Roman"/>
          <w:sz w:val="24"/>
          <w:szCs w:val="24"/>
        </w:rPr>
        <w:t xml:space="preserve">It is not feasible to tune the table, but when the field of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wfa</m:t>
            </m:r>
          </m:sub>
        </m:sSub>
      </m:oMath>
      <w:r w:rsidRPr="008E7109">
        <w:rPr>
          <w:rFonts w:ascii="Times New Roman" w:hAnsi="Times New Roman" w:cs="Times New Roman"/>
          <w:sz w:val="24"/>
          <w:szCs w:val="24"/>
        </w:rPr>
        <w:t xml:space="preserve"> is not provided from the input data, one may specify a fixed value of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wfa</m:t>
            </m:r>
          </m:sub>
        </m:sSub>
      </m:oMath>
      <w:r w:rsidRPr="008E7109">
        <w:rPr>
          <w:rFonts w:ascii="Times New Roman" w:hAnsi="Times New Roman" w:cs="Times New Roman"/>
          <w:sz w:val="24"/>
          <w:szCs w:val="24"/>
        </w:rPr>
        <w:t xml:space="preserve"> in the code. In our case, time and spatial varying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wfa</m:t>
            </m:r>
          </m:sub>
        </m:sSub>
      </m:oMath>
      <w:r w:rsidRPr="008E7109">
        <w:rPr>
          <w:rFonts w:ascii="Times New Roman" w:hAnsi="Times New Roman" w:cs="Times New Roman"/>
          <w:sz w:val="24"/>
          <w:szCs w:val="24"/>
        </w:rPr>
        <w:t xml:space="preserve"> is provided from the input data, thus no need to tune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wfa</m:t>
            </m:r>
          </m:sub>
        </m:sSub>
      </m:oMath>
      <w:r w:rsidRPr="008E7109">
        <w:rPr>
          <w:rFonts w:ascii="Times New Roman" w:hAnsi="Times New Roman" w:cs="Times New Roman"/>
          <w:sz w:val="24"/>
          <w:szCs w:val="24"/>
        </w:rPr>
        <w:t>.</w:t>
      </w:r>
    </w:p>
    <w:p w14:paraId="3738FCB4"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 xml:space="preserve">1.3. Liquid water content and saturation adjustment </w:t>
      </w:r>
    </w:p>
    <w:p w14:paraId="20435EEF" w14:textId="77777777" w:rsidR="00A73F86" w:rsidRPr="008E7109" w:rsidRDefault="00A73F86" w:rsidP="003B3095">
      <w:pPr>
        <w:ind w:firstLine="720"/>
        <w:jc w:val="both"/>
        <w:rPr>
          <w:rFonts w:ascii="Times New Roman" w:hAnsi="Times New Roman" w:cs="Times New Roman"/>
          <w:sz w:val="24"/>
          <w:szCs w:val="24"/>
        </w:rPr>
      </w:pPr>
      <w:r w:rsidRPr="008E7109">
        <w:rPr>
          <w:rFonts w:ascii="Times New Roman" w:hAnsi="Times New Roman" w:cs="Times New Roman"/>
          <w:sz w:val="24"/>
          <w:szCs w:val="24"/>
        </w:rPr>
        <w:t xml:space="preserve">The diffusional growth of individual cloud droplets is not explicitly considered in </w:t>
      </w: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 xml:space="preserve"> scheme; instead, the changes in the overall cloud water mixing ratio is considered through a simplified liquid saturation adjustment strategy </w:t>
      </w:r>
      <w:r w:rsidRPr="008E7109">
        <w:rPr>
          <w:rFonts w:ascii="Times New Roman" w:hAnsi="Times New Roman" w:cs="Times New Roman"/>
          <w:sz w:val="24"/>
          <w:szCs w:val="24"/>
        </w:rPr>
        <w:fldChar w:fldCharType="begin"/>
      </w:r>
      <w:r w:rsidRPr="008E7109">
        <w:rPr>
          <w:rFonts w:ascii="Times New Roman" w:hAnsi="Times New Roman" w:cs="Times New Roman"/>
          <w:sz w:val="24"/>
          <w:szCs w:val="24"/>
        </w:rPr>
        <w:instrText xml:space="preserve"> ADDIN ZOTERO_ITEM CSL_CITATION {"citationID":"MXOcwxP3","properties":{"formattedCitation":"(Dudhia 1989)","plainCitation":"(Dudhia 1989)","noteIndex":0},"citationItems":[{"id":949,"uris":["http://zotero.org/users/750269/items/8ZJA85HG"],"uri":["http://zotero.org/users/750269/items/8ZJA85HG"],"itemData":{"id":949,"type":"article-journal","container-title":"Journal of the Atmospheric Sciences","DOI":"10.1175/1520-0469(1989)046&lt;3077:NSOCOD&gt;2.0.CO;2","ISSN":"0022-4928","issue":"20","journalAbbreviation":"J. Atmos. Sci.","language":"en","note":"publisher: American Meteorological Society","page":"3077-3107","source":"journals.ametsoc.org","title":"Numerical Study of Convection Observed during the Winter Monsoon Experiment Using a Mesoscale Two-Dimensional Model","volume":"46","author":[{"family":"Dudhia","given":"Jimy"}],"issued":{"date-parts":[["1989",10,1]]}}}],"schema":"https://github.com/citation-style-language/schema/raw/master/csl-citation.json"} </w:instrText>
      </w:r>
      <w:r w:rsidRPr="008E7109">
        <w:rPr>
          <w:rFonts w:ascii="Times New Roman" w:hAnsi="Times New Roman" w:cs="Times New Roman"/>
          <w:sz w:val="24"/>
          <w:szCs w:val="24"/>
        </w:rPr>
        <w:fldChar w:fldCharType="separate"/>
      </w:r>
      <w:r w:rsidRPr="008E7109">
        <w:rPr>
          <w:rFonts w:ascii="Times New Roman" w:hAnsi="Times New Roman" w:cs="Times New Roman"/>
          <w:sz w:val="24"/>
          <w:szCs w:val="24"/>
        </w:rPr>
        <w:t>(Dudhia 1989)</w:t>
      </w:r>
      <w:r w:rsidRPr="008E7109">
        <w:rPr>
          <w:rFonts w:ascii="Times New Roman" w:hAnsi="Times New Roman" w:cs="Times New Roman"/>
          <w:sz w:val="24"/>
          <w:szCs w:val="24"/>
        </w:rPr>
        <w:fldChar w:fldCharType="end"/>
      </w:r>
      <w:r w:rsidRPr="008E7109">
        <w:rPr>
          <w:rFonts w:ascii="Times New Roman" w:hAnsi="Times New Roman" w:cs="Times New Roman"/>
          <w:sz w:val="24"/>
          <w:szCs w:val="24"/>
        </w:rPr>
        <w:t>,</w:t>
      </w:r>
    </w:p>
    <w:p w14:paraId="539DAC9F" w14:textId="77777777" w:rsidR="00A73F86" w:rsidRPr="008E7109" w:rsidRDefault="00CC1315" w:rsidP="00A73F86">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∂t</m:t>
                    </m:r>
                  </m:den>
                </m:f>
              </m:e>
            </m:d>
          </m:e>
          <m:sub>
            <m:r>
              <w:rPr>
                <w:rFonts w:ascii="Cambria Math" w:hAnsi="Cambria Math" w:cs="Times New Roman"/>
                <w:sz w:val="24"/>
                <w:szCs w:val="24"/>
              </w:rPr>
              <m:t>cond</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v</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vs</m:t>
                </m:r>
              </m:sub>
            </m:sSub>
          </m:num>
          <m:den>
            <m:r>
              <w:rPr>
                <w:rFonts w:ascii="Cambria Math" w:hAnsi="Cambria Math" w:cs="Times New Roman"/>
                <w:sz w:val="24"/>
                <w:szCs w:val="24"/>
              </w:rPr>
              <m:t>∆t</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v</m:t>
                        </m:r>
                      </m:sub>
                      <m:sup>
                        <m:r>
                          <w:rPr>
                            <w:rFonts w:ascii="Cambria Math" w:hAnsi="Cambria Math" w:cs="Times New Roman"/>
                            <w:sz w:val="24"/>
                            <w:szCs w:val="24"/>
                          </w:rPr>
                          <m:t>2</m:t>
                        </m:r>
                      </m:sup>
                    </m:sSubSup>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vs</m:t>
                        </m:r>
                      </m:sub>
                    </m:sSub>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v</m:t>
                        </m:r>
                      </m:sub>
                    </m:s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e>
            </m:d>
          </m:e>
          <m:sup>
            <m:r>
              <w:rPr>
                <w:rFonts w:ascii="Cambria Math" w:hAnsi="Cambria Math" w:cs="Times New Roman"/>
                <w:sz w:val="24"/>
                <w:szCs w:val="24"/>
              </w:rPr>
              <m:t>-1</m:t>
            </m:r>
          </m:sup>
        </m:sSup>
      </m:oMath>
      <w:r w:rsidR="00A73F86" w:rsidRPr="008E7109">
        <w:rPr>
          <w:rFonts w:ascii="Times New Roman" w:hAnsi="Times New Roman" w:cs="Times New Roman"/>
          <w:sz w:val="24"/>
          <w:szCs w:val="24"/>
        </w:rPr>
        <w:t xml:space="preserve">   (1.2)</w:t>
      </w:r>
    </w:p>
    <w:p w14:paraId="62F439A2" w14:textId="4BA2CED1" w:rsidR="00A73F86" w:rsidRPr="008E7109" w:rsidRDefault="003B3095" w:rsidP="003B3095">
      <w:pPr>
        <w:jc w:val="both"/>
        <w:rPr>
          <w:rFonts w:ascii="Times New Roman" w:hAnsi="Times New Roman" w:cs="Times New Roman"/>
          <w:sz w:val="24"/>
          <w:szCs w:val="24"/>
        </w:rPr>
      </w:pPr>
      <w:r w:rsidRPr="008E7109">
        <w:rPr>
          <w:rFonts w:ascii="Times New Roman" w:hAnsi="Times New Roman" w:cs="Times New Roman"/>
          <w:sz w:val="24"/>
          <w:szCs w:val="24"/>
        </w:rPr>
        <w:t>w</w:t>
      </w:r>
      <w:r w:rsidR="00A73F86" w:rsidRPr="008E7109">
        <w:rPr>
          <w:rFonts w:ascii="Times New Roman" w:hAnsi="Times New Roman" w:cs="Times New Roman"/>
          <w:sz w:val="24"/>
          <w:szCs w:val="24"/>
        </w:rPr>
        <w:t xml:space="preserve">here </w:t>
      </w:r>
      <m:oMath>
        <m:r>
          <w:rPr>
            <w:rFonts w:ascii="Cambria Math" w:hAnsi="Cambria Math" w:cs="Times New Roman"/>
            <w:sz w:val="24"/>
            <w:szCs w:val="24"/>
          </w:rPr>
          <m:t>q</m:t>
        </m:r>
      </m:oMath>
      <w:r w:rsidR="00A73F86" w:rsidRPr="008E710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v</m:t>
            </m:r>
          </m:sub>
        </m:sSub>
      </m:oMath>
      <w:r w:rsidR="00A73F86" w:rsidRPr="008E7109">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vs</m:t>
            </m:r>
          </m:sub>
        </m:sSub>
      </m:oMath>
      <w:r w:rsidR="00A73F86" w:rsidRPr="008E7109">
        <w:rPr>
          <w:rFonts w:ascii="Times New Roman" w:hAnsi="Times New Roman" w:cs="Times New Roman"/>
          <w:sz w:val="24"/>
          <w:szCs w:val="24"/>
        </w:rPr>
        <w:t xml:space="preserve"> are the mixing ratios of cloud water, water vapor and saturation water vapor. The equation implies that the cloudy grid cells are always at 100% relative humidity. If the air is subsaturated or supersaturated, the cloud water is </w:t>
      </w:r>
      <w:ins w:id="33" w:author="Liu, Yangang" w:date="2020-12-05T14:59:00Z">
        <w:r w:rsidR="008A5211" w:rsidRPr="008E7109">
          <w:rPr>
            <w:rFonts w:ascii="Times New Roman" w:hAnsi="Times New Roman" w:cs="Times New Roman"/>
            <w:sz w:val="24"/>
            <w:szCs w:val="24"/>
          </w:rPr>
          <w:t xml:space="preserve">increased </w:t>
        </w:r>
        <w:r w:rsidR="008A5211">
          <w:rPr>
            <w:rFonts w:ascii="Times New Roman" w:hAnsi="Times New Roman" w:cs="Times New Roman"/>
            <w:sz w:val="24"/>
            <w:szCs w:val="24"/>
          </w:rPr>
          <w:t xml:space="preserve">or </w:t>
        </w:r>
      </w:ins>
      <w:r w:rsidR="00A73F86" w:rsidRPr="008E7109">
        <w:rPr>
          <w:rFonts w:ascii="Times New Roman" w:hAnsi="Times New Roman" w:cs="Times New Roman"/>
          <w:sz w:val="24"/>
          <w:szCs w:val="24"/>
        </w:rPr>
        <w:t xml:space="preserve">removed </w:t>
      </w:r>
      <w:del w:id="34" w:author="Liu, Yangang" w:date="2020-12-05T14:59:00Z">
        <w:r w:rsidR="00A73F86" w:rsidRPr="008E7109" w:rsidDel="008A5211">
          <w:rPr>
            <w:rFonts w:ascii="Times New Roman" w:hAnsi="Times New Roman" w:cs="Times New Roman"/>
            <w:sz w:val="24"/>
            <w:szCs w:val="24"/>
          </w:rPr>
          <w:delText>or</w:delText>
        </w:r>
      </w:del>
      <w:r w:rsidR="00A73F86" w:rsidRPr="008E7109">
        <w:rPr>
          <w:rFonts w:ascii="Times New Roman" w:hAnsi="Times New Roman" w:cs="Times New Roman"/>
          <w:sz w:val="24"/>
          <w:szCs w:val="24"/>
        </w:rPr>
        <w:t xml:space="preserve"> </w:t>
      </w:r>
      <w:del w:id="35" w:author="Liu, Yangang" w:date="2020-12-05T14:59:00Z">
        <w:r w:rsidR="00A73F86" w:rsidRPr="008E7109" w:rsidDel="008A5211">
          <w:rPr>
            <w:rFonts w:ascii="Times New Roman" w:hAnsi="Times New Roman" w:cs="Times New Roman"/>
            <w:sz w:val="24"/>
            <w:szCs w:val="24"/>
          </w:rPr>
          <w:delText xml:space="preserve">increased </w:delText>
        </w:r>
      </w:del>
      <w:r w:rsidR="00A73F86" w:rsidRPr="008E7109">
        <w:rPr>
          <w:rFonts w:ascii="Times New Roman" w:hAnsi="Times New Roman" w:cs="Times New Roman"/>
          <w:sz w:val="24"/>
          <w:szCs w:val="24"/>
        </w:rPr>
        <w:t xml:space="preserve">until the saturation is reached within </w:t>
      </w:r>
      <w:proofErr w:type="gramStart"/>
      <w:r w:rsidR="00A73F86" w:rsidRPr="008E7109">
        <w:rPr>
          <w:rFonts w:ascii="Times New Roman" w:hAnsi="Times New Roman" w:cs="Times New Roman"/>
          <w:sz w:val="24"/>
          <w:szCs w:val="24"/>
        </w:rPr>
        <w:t>one time</w:t>
      </w:r>
      <w:proofErr w:type="gramEnd"/>
      <w:r w:rsidR="00A73F86" w:rsidRPr="008E7109">
        <w:rPr>
          <w:rFonts w:ascii="Times New Roman" w:hAnsi="Times New Roman" w:cs="Times New Roman"/>
          <w:sz w:val="24"/>
          <w:szCs w:val="24"/>
        </w:rPr>
        <w:t xml:space="preserve"> step. </w:t>
      </w:r>
    </w:p>
    <w:p w14:paraId="4E53EEF1" w14:textId="77777777" w:rsidR="00A73F86" w:rsidRPr="008E7109" w:rsidRDefault="00A73F86" w:rsidP="003B3095">
      <w:pPr>
        <w:ind w:firstLine="720"/>
        <w:jc w:val="both"/>
        <w:rPr>
          <w:rFonts w:ascii="Times New Roman" w:hAnsi="Times New Roman" w:cs="Times New Roman"/>
          <w:sz w:val="24"/>
          <w:szCs w:val="24"/>
        </w:rPr>
      </w:pPr>
      <w:r w:rsidRPr="008E7109">
        <w:rPr>
          <w:rFonts w:ascii="Times New Roman" w:hAnsi="Times New Roman" w:cs="Times New Roman"/>
          <w:sz w:val="24"/>
          <w:szCs w:val="24"/>
        </w:rPr>
        <w:t>Both cloud droplet activation and condensational growth are not feasible to be tuned within current set of codes.</w:t>
      </w:r>
    </w:p>
    <w:p w14:paraId="05026D65"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1.4. Collection-related processes</w:t>
      </w:r>
    </w:p>
    <w:p w14:paraId="492B6700"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 xml:space="preserve">1.4.1. </w:t>
      </w:r>
      <w:proofErr w:type="spellStart"/>
      <w:r w:rsidRPr="008E7109">
        <w:rPr>
          <w:rFonts w:ascii="Times New Roman" w:hAnsi="Times New Roman" w:cs="Times New Roman"/>
          <w:b/>
          <w:bCs/>
          <w:sz w:val="24"/>
          <w:szCs w:val="24"/>
        </w:rPr>
        <w:t>Autoconversion</w:t>
      </w:r>
      <w:proofErr w:type="spellEnd"/>
      <w:r w:rsidRPr="008E7109">
        <w:rPr>
          <w:rFonts w:ascii="Times New Roman" w:hAnsi="Times New Roman" w:cs="Times New Roman"/>
          <w:b/>
          <w:bCs/>
          <w:sz w:val="24"/>
          <w:szCs w:val="24"/>
        </w:rPr>
        <w:t xml:space="preserve"> in </w:t>
      </w:r>
      <w:proofErr w:type="spellStart"/>
      <w:r w:rsidRPr="008E7109">
        <w:rPr>
          <w:rFonts w:ascii="Times New Roman" w:hAnsi="Times New Roman" w:cs="Times New Roman"/>
          <w:b/>
          <w:bCs/>
          <w:sz w:val="24"/>
          <w:szCs w:val="24"/>
        </w:rPr>
        <w:t>ThomA</w:t>
      </w:r>
      <w:proofErr w:type="spellEnd"/>
    </w:p>
    <w:p w14:paraId="211B4464" w14:textId="77777777" w:rsidR="00A73F86" w:rsidRPr="008E7109" w:rsidRDefault="00A73F86" w:rsidP="003B3095">
      <w:pPr>
        <w:ind w:firstLine="720"/>
        <w:jc w:val="both"/>
        <w:rPr>
          <w:rFonts w:ascii="Times New Roman" w:hAnsi="Times New Roman" w:cs="Times New Roman"/>
          <w:sz w:val="24"/>
          <w:szCs w:val="24"/>
        </w:rPr>
      </w:pPr>
      <w:r w:rsidRPr="008E7109">
        <w:rPr>
          <w:rFonts w:ascii="Times New Roman" w:hAnsi="Times New Roman" w:cs="Times New Roman"/>
          <w:sz w:val="24"/>
          <w:szCs w:val="24"/>
        </w:rPr>
        <w:t xml:space="preserve">The autoconversion parameterization follows </w:t>
      </w:r>
      <w:r w:rsidRPr="008E7109">
        <w:rPr>
          <w:rFonts w:ascii="Times New Roman" w:hAnsi="Times New Roman" w:cs="Times New Roman"/>
          <w:sz w:val="24"/>
          <w:szCs w:val="24"/>
        </w:rPr>
        <w:fldChar w:fldCharType="begin"/>
      </w:r>
      <w:r w:rsidRPr="008E7109">
        <w:rPr>
          <w:rFonts w:ascii="Times New Roman" w:hAnsi="Times New Roman" w:cs="Times New Roman"/>
          <w:sz w:val="24"/>
          <w:szCs w:val="24"/>
        </w:rPr>
        <w:instrText xml:space="preserve"> ADDIN ZOTERO_ITEM CSL_CITATION {"citationID":"N4Gz9Hrx","properties":{"formattedCitation":"(Berry and Reinhardt 1974)","plainCitation":"(Berry and Reinhardt 1974)","dontUpdate":true,"noteIndex":0},"citationItems":[{"id":959,"uris":["http://zotero.org/users/750269/items/62N652G8"],"uri":["http://zotero.org/users/750269/items/62N652G8"],"itemData":{"id":959,"type":"article-journal","container-title":"Journal of the Atmospheric Sciences","DOI":"10.1175/1520-0469(1974)031&lt;1825:AAOCDG&gt;2.0.CO;2","ISSN":"0022-4928","issue":"7","journalAbbreviation":"J. Atmos. Sci.","language":"en","note":"publisher: American Meteorological Society","page":"1825-1831","source":"journals.ametsoc.org","title":"An Analysis of Cloud Drop Growth by Collection Part II. Single Initial Distributions","volume":"31","author":[{"family":"Berry","given":"Edwin X."},{"family":"Reinhardt","given":"Richard L."}],"issued":{"date-parts":[["1974",10,1]]}}}],"schema":"https://github.com/citation-style-language/schema/raw/master/csl-citation.json"} </w:instrText>
      </w:r>
      <w:r w:rsidRPr="008E7109">
        <w:rPr>
          <w:rFonts w:ascii="Times New Roman" w:hAnsi="Times New Roman" w:cs="Times New Roman"/>
          <w:sz w:val="24"/>
          <w:szCs w:val="24"/>
        </w:rPr>
        <w:fldChar w:fldCharType="separate"/>
      </w:r>
      <w:r w:rsidRPr="008E7109">
        <w:rPr>
          <w:rFonts w:ascii="Times New Roman" w:hAnsi="Times New Roman" w:cs="Times New Roman"/>
          <w:sz w:val="24"/>
          <w:szCs w:val="24"/>
        </w:rPr>
        <w:t>Berry and Reinhardt (1974)</w:t>
      </w:r>
      <w:r w:rsidRPr="008E7109">
        <w:rPr>
          <w:rFonts w:ascii="Times New Roman" w:hAnsi="Times New Roman" w:cs="Times New Roman"/>
          <w:sz w:val="24"/>
          <w:szCs w:val="24"/>
        </w:rPr>
        <w:fldChar w:fldCharType="end"/>
      </w:r>
      <w:r w:rsidRPr="008E7109">
        <w:rPr>
          <w:rFonts w:ascii="Times New Roman" w:hAnsi="Times New Roman" w:cs="Times New Roman"/>
          <w:sz w:val="24"/>
          <w:szCs w:val="24"/>
        </w:rPr>
        <w:t xml:space="preserve">, except that the droplet spectrum follows the gamma distribution while Berry and Reinhardt used a slight different generalized </w:t>
      </w:r>
      <w:proofErr w:type="spellStart"/>
      <w:r w:rsidRPr="008E7109">
        <w:rPr>
          <w:rFonts w:ascii="Times New Roman" w:hAnsi="Times New Roman" w:cs="Times New Roman"/>
          <w:sz w:val="24"/>
          <w:szCs w:val="24"/>
        </w:rPr>
        <w:t>Golovin</w:t>
      </w:r>
      <w:proofErr w:type="spellEnd"/>
      <w:r w:rsidRPr="008E7109">
        <w:rPr>
          <w:rFonts w:ascii="Times New Roman" w:hAnsi="Times New Roman" w:cs="Times New Roman"/>
          <w:sz w:val="24"/>
          <w:szCs w:val="24"/>
        </w:rPr>
        <w:t xml:space="preserve"> distribution. The essence to compute characteristic diameters is the same. The autoconversion rate for </w:t>
      </w:r>
      <w:proofErr w:type="gramStart"/>
      <w:r w:rsidRPr="008E7109">
        <w:rPr>
          <w:rFonts w:ascii="Times New Roman" w:hAnsi="Times New Roman" w:cs="Times New Roman"/>
          <w:sz w:val="24"/>
          <w:szCs w:val="24"/>
        </w:rPr>
        <w:t>rain water</w:t>
      </w:r>
      <w:proofErr w:type="gramEnd"/>
      <w:r w:rsidRPr="008E7109">
        <w:rPr>
          <w:rFonts w:ascii="Times New Roman" w:hAnsi="Times New Roman" w:cs="Times New Roman"/>
          <w:sz w:val="24"/>
          <w:szCs w:val="24"/>
        </w:rPr>
        <w:t xml:space="preserve"> is</w:t>
      </w:r>
    </w:p>
    <w:p w14:paraId="2E1B7E8E" w14:textId="77777777" w:rsidR="00A73F86" w:rsidRPr="008E7109" w:rsidRDefault="00CC1315" w:rsidP="00A73F86">
      <w:pPr>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0.027ρ</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16</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20</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e>
                  <m:sup>
                    <m:r>
                      <w:rPr>
                        <w:rFonts w:ascii="Cambria Math" w:hAnsi="Cambria Math" w:cs="Times New Roman"/>
                        <w:sz w:val="24"/>
                        <w:szCs w:val="24"/>
                      </w:rPr>
                      <m:t>3</m:t>
                    </m:r>
                  </m:sup>
                </m:s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r>
                  <w:rPr>
                    <w:rFonts w:ascii="Cambria Math" w:hAnsi="Cambria Math" w:cs="Times New Roman"/>
                    <w:sz w:val="24"/>
                    <w:szCs w:val="24"/>
                  </w:rPr>
                  <m:t>-0.4</m:t>
                </m:r>
              </m:e>
            </m:d>
          </m:num>
          <m:den>
            <m:f>
              <m:fPr>
                <m:ctrlPr>
                  <w:rPr>
                    <w:rFonts w:ascii="Cambria Math" w:hAnsi="Cambria Math" w:cs="Times New Roman"/>
                    <w:i/>
                    <w:sz w:val="24"/>
                    <w:szCs w:val="24"/>
                  </w:rPr>
                </m:ctrlPr>
              </m:fPr>
              <m:num>
                <m:r>
                  <w:rPr>
                    <w:rFonts w:ascii="Cambria Math" w:hAnsi="Cambria Math" w:cs="Times New Roman"/>
                    <w:sz w:val="24"/>
                    <w:szCs w:val="24"/>
                  </w:rPr>
                  <m:t>3.72</m:t>
                </m:r>
              </m:num>
              <m:den>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r>
                      <w:rPr>
                        <w:rFonts w:ascii="Cambria Math" w:hAnsi="Cambria Math" w:cs="Times New Roman"/>
                        <w:sz w:val="24"/>
                        <w:szCs w:val="24"/>
                      </w:rPr>
                      <m:t>-7.5</m:t>
                    </m:r>
                  </m:e>
                </m:d>
              </m:e>
              <m:sup>
                <m:r>
                  <w:rPr>
                    <w:rFonts w:ascii="Cambria Math" w:hAnsi="Cambria Math" w:cs="Times New Roman"/>
                    <w:sz w:val="24"/>
                    <w:szCs w:val="24"/>
                  </w:rPr>
                  <m:t>-1</m:t>
                </m:r>
              </m:sup>
            </m:sSup>
          </m:den>
        </m:f>
      </m:oMath>
      <w:r w:rsidR="00A73F86" w:rsidRPr="008E7109">
        <w:rPr>
          <w:rFonts w:ascii="Times New Roman" w:hAnsi="Times New Roman" w:cs="Times New Roman"/>
          <w:sz w:val="24"/>
          <w:szCs w:val="24"/>
        </w:rPr>
        <w:t xml:space="preserve">   (1.3a)</w:t>
      </w:r>
    </w:p>
    <w:p w14:paraId="6FD2D956" w14:textId="77777777" w:rsidR="00A73F86" w:rsidRPr="008E7109" w:rsidRDefault="00A73F86" w:rsidP="003B3095">
      <w:pPr>
        <w:jc w:val="both"/>
        <w:rPr>
          <w:rFonts w:ascii="Times New Roman" w:hAnsi="Times New Roman" w:cs="Times New Roman"/>
          <w:sz w:val="24"/>
          <w:szCs w:val="24"/>
        </w:rPr>
      </w:pPr>
      <w:r w:rsidRPr="008E7109">
        <w:rPr>
          <w:rFonts w:ascii="Times New Roman" w:hAnsi="Times New Roman" w:cs="Times New Roman"/>
          <w:sz w:val="24"/>
          <w:szCs w:val="24"/>
        </w:rPr>
        <w:t>where the characteristic diameters are,</w:t>
      </w:r>
    </w:p>
    <w:p w14:paraId="06E8AA96" w14:textId="77777777" w:rsidR="00A73F86" w:rsidRPr="008E7109" w:rsidRDefault="00CC1315" w:rsidP="00A73F86">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6ρ</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num>
                  <m:den>
                    <m:r>
                      <w:rPr>
                        <w:rFonts w:ascii="Cambria Math" w:hAnsi="Cambria Math" w:cs="Times New Roman"/>
                        <w:sz w:val="24"/>
                        <w:szCs w:val="24"/>
                      </w:rPr>
                      <m:t>π</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w</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den>
                </m:f>
              </m:e>
            </m:d>
          </m:e>
          <m:sup>
            <m:r>
              <w:rPr>
                <w:rFonts w:ascii="Cambria Math" w:hAnsi="Cambria Math" w:cs="Times New Roman"/>
                <w:sz w:val="24"/>
                <w:szCs w:val="24"/>
              </w:rPr>
              <m:t>1/3</m:t>
            </m:r>
          </m:sup>
        </m:sSup>
      </m:oMath>
      <w:r w:rsidR="00A73F86" w:rsidRPr="008E7109">
        <w:rPr>
          <w:rFonts w:ascii="Times New Roman" w:hAnsi="Times New Roman" w:cs="Times New Roman"/>
          <w:sz w:val="24"/>
          <w:szCs w:val="24"/>
        </w:rPr>
        <w:t xml:space="preserve">   (1.3b)</w:t>
      </w:r>
    </w:p>
    <w:p w14:paraId="26E4F72A" w14:textId="77777777" w:rsidR="00A73F86" w:rsidRPr="008E7109" w:rsidRDefault="00CC1315" w:rsidP="00A73F86">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Γ</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r>
                          <w:rPr>
                            <w:rFonts w:ascii="Cambria Math" w:hAnsi="Cambria Math" w:cs="Times New Roman"/>
                            <w:sz w:val="24"/>
                            <w:szCs w:val="24"/>
                          </w:rPr>
                          <m:t>+7)</m:t>
                        </m:r>
                      </m:num>
                      <m:den>
                        <m:r>
                          <m:rPr>
                            <m:sty m:val="p"/>
                          </m:rPr>
                          <w:rPr>
                            <w:rFonts w:ascii="Cambria Math" w:hAnsi="Cambria Math" w:cs="Times New Roman"/>
                            <w:sz w:val="24"/>
                            <w:szCs w:val="24"/>
                          </w:rPr>
                          <m:t>Γ</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r>
                          <w:rPr>
                            <w:rFonts w:ascii="Cambria Math" w:hAnsi="Cambria Math" w:cs="Times New Roman"/>
                            <w:sz w:val="24"/>
                            <w:szCs w:val="24"/>
                          </w:rPr>
                          <m:t>+4)</m:t>
                        </m:r>
                      </m:den>
                    </m:f>
                  </m:e>
                </m:d>
              </m:e>
              <m:sup>
                <m:r>
                  <w:rPr>
                    <w:rFonts w:ascii="Cambria Math" w:hAnsi="Cambria Math" w:cs="Times New Roman"/>
                    <w:sz w:val="24"/>
                    <w:szCs w:val="24"/>
                  </w:rPr>
                  <m:t>1/3</m:t>
                </m:r>
              </m:sup>
            </m:sSup>
          </m:num>
          <m:den>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c</m:t>
                </m:r>
              </m:sub>
            </m:sSub>
          </m:den>
        </m:f>
      </m:oMath>
      <w:r w:rsidR="00A73F86" w:rsidRPr="008E7109">
        <w:rPr>
          <w:rFonts w:ascii="Times New Roman" w:hAnsi="Times New Roman" w:cs="Times New Roman"/>
          <w:sz w:val="24"/>
          <w:szCs w:val="24"/>
        </w:rPr>
        <w:t xml:space="preserve">   (1.3c)</w:t>
      </w:r>
    </w:p>
    <w:p w14:paraId="38EAC25A" w14:textId="77777777" w:rsidR="00A73F86" w:rsidRPr="008E7109" w:rsidRDefault="00CC1315" w:rsidP="00A73F86">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b</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e>
                  <m:sup>
                    <m:r>
                      <w:rPr>
                        <w:rFonts w:ascii="Cambria Math" w:hAnsi="Cambria Math" w:cs="Times New Roman"/>
                        <w:sz w:val="24"/>
                        <w:szCs w:val="24"/>
                      </w:rPr>
                      <m:t>3</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g</m:t>
                        </m:r>
                      </m:sub>
                    </m:sSub>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e>
                  <m:sup>
                    <m:r>
                      <w:rPr>
                        <w:rFonts w:ascii="Cambria Math" w:hAnsi="Cambria Math" w:cs="Times New Roman"/>
                        <w:sz w:val="24"/>
                        <w:szCs w:val="24"/>
                      </w:rPr>
                      <m:t>6</m:t>
                    </m:r>
                  </m:sup>
                </m:sSup>
              </m:e>
            </m:d>
          </m:e>
          <m:sup>
            <m:r>
              <w:rPr>
                <w:rFonts w:ascii="Cambria Math" w:hAnsi="Cambria Math" w:cs="Times New Roman"/>
                <w:sz w:val="24"/>
                <w:szCs w:val="24"/>
              </w:rPr>
              <m:t>1/6</m:t>
            </m:r>
          </m:sup>
        </m:sSup>
      </m:oMath>
      <w:r w:rsidR="00A73F86" w:rsidRPr="008E7109">
        <w:rPr>
          <w:rFonts w:ascii="Times New Roman" w:hAnsi="Times New Roman" w:cs="Times New Roman"/>
          <w:sz w:val="24"/>
          <w:szCs w:val="24"/>
        </w:rPr>
        <w:t xml:space="preserve">   (1.3d)</w:t>
      </w:r>
    </w:p>
    <w:p w14:paraId="212EC419" w14:textId="4BB9E14C" w:rsidR="00A73F86" w:rsidRPr="008E7109" w:rsidRDefault="00A73F86" w:rsidP="003B3095">
      <w:pPr>
        <w:jc w:val="both"/>
        <w:rPr>
          <w:rFonts w:ascii="Times New Roman" w:hAnsi="Times New Roman" w:cs="Times New Roman"/>
          <w:sz w:val="24"/>
          <w:szCs w:val="24"/>
        </w:rPr>
      </w:pPr>
      <w:r w:rsidRPr="008E7109">
        <w:rPr>
          <w:rFonts w:ascii="Times New Roman" w:hAnsi="Times New Roman" w:cs="Times New Roman"/>
          <w:sz w:val="24"/>
          <w:szCs w:val="24"/>
        </w:rPr>
        <w:t xml:space="preserve">in which </w:t>
      </w:r>
      <m:oMath>
        <m:r>
          <w:rPr>
            <w:rFonts w:ascii="Cambria Math" w:hAnsi="Cambria Math" w:cs="Times New Roman"/>
            <w:sz w:val="24"/>
            <w:szCs w:val="24"/>
          </w:rPr>
          <m:t>ρ</m:t>
        </m:r>
      </m:oMath>
      <w:r w:rsidRPr="008E7109">
        <w:rPr>
          <w:rFonts w:ascii="Times New Roman" w:hAnsi="Times New Roman" w:cs="Times New Roman"/>
          <w:sz w:val="24"/>
          <w:szCs w:val="24"/>
        </w:rPr>
        <w:t xml:space="preserve"> is </w:t>
      </w:r>
      <w:ins w:id="36" w:author="Liu, Yangang" w:date="2020-12-05T15:03:00Z">
        <w:r w:rsidR="00CC1315">
          <w:rPr>
            <w:rFonts w:ascii="Times New Roman" w:hAnsi="Times New Roman" w:cs="Times New Roman"/>
            <w:sz w:val="24"/>
            <w:szCs w:val="24"/>
          </w:rPr>
          <w:t xml:space="preserve">the </w:t>
        </w:r>
      </w:ins>
      <w:r w:rsidRPr="008E7109">
        <w:rPr>
          <w:rFonts w:ascii="Times New Roman" w:hAnsi="Times New Roman" w:cs="Times New Roman"/>
          <w:sz w:val="24"/>
          <w:szCs w:val="24"/>
        </w:rPr>
        <w:t xml:space="preserve">moist air density,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w</m:t>
            </m:r>
          </m:sub>
        </m:sSub>
      </m:oMath>
      <w:r w:rsidRPr="008E7109">
        <w:rPr>
          <w:rFonts w:ascii="Times New Roman" w:hAnsi="Times New Roman" w:cs="Times New Roman"/>
          <w:sz w:val="24"/>
          <w:szCs w:val="24"/>
        </w:rPr>
        <w:t xml:space="preserve"> is </w:t>
      </w:r>
      <w:ins w:id="37" w:author="Liu, Yangang" w:date="2020-12-05T15:03:00Z">
        <w:r w:rsidR="00CC1315">
          <w:rPr>
            <w:rFonts w:ascii="Times New Roman" w:hAnsi="Times New Roman" w:cs="Times New Roman"/>
            <w:sz w:val="24"/>
            <w:szCs w:val="24"/>
          </w:rPr>
          <w:t xml:space="preserve">the </w:t>
        </w:r>
      </w:ins>
      <w:r w:rsidRPr="008E7109">
        <w:rPr>
          <w:rFonts w:ascii="Times New Roman" w:hAnsi="Times New Roman" w:cs="Times New Roman"/>
          <w:sz w:val="24"/>
          <w:szCs w:val="24"/>
        </w:rPr>
        <w:t xml:space="preserve">water density,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oMath>
      <w:r w:rsidRPr="008E7109">
        <w:rPr>
          <w:rFonts w:ascii="Times New Roman" w:hAnsi="Times New Roman" w:cs="Times New Roman"/>
          <w:sz w:val="24"/>
          <w:szCs w:val="24"/>
        </w:rPr>
        <w:t xml:space="preserve"> is </w:t>
      </w:r>
      <w:ins w:id="38" w:author="Liu, Yangang" w:date="2020-12-05T15:03:00Z">
        <w:r w:rsidR="00CC1315">
          <w:rPr>
            <w:rFonts w:ascii="Times New Roman" w:hAnsi="Times New Roman" w:cs="Times New Roman"/>
            <w:sz w:val="24"/>
            <w:szCs w:val="24"/>
          </w:rPr>
          <w:t xml:space="preserve">the </w:t>
        </w:r>
      </w:ins>
      <w:r w:rsidRPr="008E7109">
        <w:rPr>
          <w:rFonts w:ascii="Times New Roman" w:hAnsi="Times New Roman" w:cs="Times New Roman"/>
          <w:sz w:val="24"/>
          <w:szCs w:val="24"/>
        </w:rPr>
        <w:t xml:space="preserve">cloud water mixing ratio,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w:r w:rsidRPr="008E7109">
        <w:rPr>
          <w:rFonts w:ascii="Times New Roman" w:hAnsi="Times New Roman" w:cs="Times New Roman"/>
          <w:sz w:val="24"/>
          <w:szCs w:val="24"/>
        </w:rPr>
        <w:t xml:space="preserve"> is </w:t>
      </w:r>
      <w:ins w:id="39" w:author="Liu, Yangang" w:date="2020-12-05T15:03:00Z">
        <w:r w:rsidR="00CC1315">
          <w:rPr>
            <w:rFonts w:ascii="Times New Roman" w:hAnsi="Times New Roman" w:cs="Times New Roman"/>
            <w:sz w:val="24"/>
            <w:szCs w:val="24"/>
          </w:rPr>
          <w:t xml:space="preserve">the </w:t>
        </w:r>
      </w:ins>
      <w:r w:rsidRPr="008E7109">
        <w:rPr>
          <w:rFonts w:ascii="Times New Roman" w:hAnsi="Times New Roman" w:cs="Times New Roman"/>
          <w:sz w:val="24"/>
          <w:szCs w:val="24"/>
        </w:rPr>
        <w:t xml:space="preserve">cloud droplet number concentration,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oMath>
      <w:r w:rsidRPr="008E7109">
        <w:rPr>
          <w:rFonts w:ascii="Times New Roman" w:hAnsi="Times New Roman" w:cs="Times New Roman"/>
          <w:sz w:val="24"/>
          <w:szCs w:val="24"/>
        </w:rPr>
        <w:t xml:space="preserve"> is the shape parameter of the cloud droplet spectrum </w:t>
      </w:r>
      <w:ins w:id="40" w:author="Liu, Yangang" w:date="2020-12-05T15:03:00Z">
        <w:r w:rsidR="00CC1315">
          <w:rPr>
            <w:rFonts w:ascii="Times New Roman" w:hAnsi="Times New Roman" w:cs="Times New Roman"/>
            <w:sz w:val="24"/>
            <w:szCs w:val="24"/>
          </w:rPr>
          <w:t xml:space="preserve">of </w:t>
        </w:r>
      </w:ins>
      <w:del w:id="41" w:author="Liu, Yangang" w:date="2020-12-05T15:03:00Z">
        <w:r w:rsidRPr="008E7109" w:rsidDel="00CC1315">
          <w:rPr>
            <w:rFonts w:ascii="Times New Roman" w:hAnsi="Times New Roman" w:cs="Times New Roman"/>
            <w:sz w:val="24"/>
            <w:szCs w:val="24"/>
          </w:rPr>
          <w:delText xml:space="preserve">assuming </w:delText>
        </w:r>
      </w:del>
      <w:r w:rsidRPr="008E7109">
        <w:rPr>
          <w:rFonts w:ascii="Times New Roman" w:hAnsi="Times New Roman" w:cs="Times New Roman"/>
          <w:sz w:val="24"/>
          <w:szCs w:val="24"/>
        </w:rPr>
        <w:t xml:space="preserve">the gamma </w:t>
      </w:r>
      <w:ins w:id="42" w:author="Liu, Yangang" w:date="2020-12-05T15:03:00Z">
        <w:r w:rsidR="00CC1315">
          <w:rPr>
            <w:rFonts w:ascii="Times New Roman" w:hAnsi="Times New Roman" w:cs="Times New Roman"/>
            <w:sz w:val="24"/>
            <w:szCs w:val="24"/>
          </w:rPr>
          <w:t xml:space="preserve">droplet size </w:t>
        </w:r>
      </w:ins>
      <w:r w:rsidRPr="008E7109">
        <w:rPr>
          <w:rFonts w:ascii="Times New Roman" w:hAnsi="Times New Roman" w:cs="Times New Roman"/>
          <w:sz w:val="24"/>
          <w:szCs w:val="24"/>
        </w:rPr>
        <w:t xml:space="preserve">distribution, </w:t>
      </w:r>
    </w:p>
    <w:p w14:paraId="3D4C5B64" w14:textId="59B8BE9D" w:rsidR="008A0C03" w:rsidRPr="008E7109" w:rsidRDefault="008A0C03" w:rsidP="008A0C03">
      <w:pPr>
        <w:rPr>
          <w:ins w:id="43" w:author="Xin Zhou" w:date="2020-11-13T23:46:00Z"/>
          <w:rFonts w:ascii="Times New Roman" w:hAnsi="Times New Roman" w:cs="Times New Roman"/>
          <w:sz w:val="24"/>
          <w:szCs w:val="24"/>
        </w:rPr>
      </w:pPr>
      <m:oMathPara>
        <m:oMath>
          <m:r>
            <w:ins w:id="44" w:author="Xin Zhou" w:date="2020-11-13T23:46:00Z">
              <w:rPr>
                <w:rFonts w:ascii="Cambria Math" w:hAnsi="Cambria Math" w:cs="Times New Roman"/>
                <w:sz w:val="24"/>
                <w:szCs w:val="24"/>
              </w:rPr>
              <m:t>N</m:t>
            </w:ins>
          </m:r>
          <m:d>
            <m:dPr>
              <m:ctrlPr>
                <w:ins w:id="45" w:author="Xin Zhou" w:date="2020-11-13T23:46:00Z">
                  <w:rPr>
                    <w:rFonts w:ascii="Cambria Math" w:hAnsi="Cambria Math" w:cs="Times New Roman"/>
                    <w:i/>
                    <w:sz w:val="24"/>
                    <w:szCs w:val="24"/>
                  </w:rPr>
                </w:ins>
              </m:ctrlPr>
            </m:dPr>
            <m:e>
              <m:r>
                <w:ins w:id="46" w:author="Xin Zhou" w:date="2020-11-13T23:46:00Z">
                  <w:rPr>
                    <w:rFonts w:ascii="Cambria Math" w:hAnsi="Cambria Math" w:cs="Times New Roman"/>
                    <w:sz w:val="24"/>
                    <w:szCs w:val="24"/>
                  </w:rPr>
                  <m:t>D</m:t>
                </w:ins>
              </m:r>
            </m:e>
          </m:d>
          <m:r>
            <w:ins w:id="47" w:author="Xin Zhou" w:date="2020-11-13T23:46:00Z">
              <w:rPr>
                <w:rFonts w:ascii="Cambria Math" w:hAnsi="Cambria Math" w:cs="Times New Roman"/>
                <w:sz w:val="24"/>
                <w:szCs w:val="24"/>
              </w:rPr>
              <m:t>=</m:t>
            </w:ins>
          </m:r>
          <m:f>
            <m:fPr>
              <m:ctrlPr>
                <w:ins w:id="48" w:author="Xin Zhou" w:date="2020-11-13T23:46:00Z">
                  <w:rPr>
                    <w:rFonts w:ascii="Cambria Math" w:hAnsi="Cambria Math" w:cs="Times New Roman"/>
                    <w:i/>
                    <w:sz w:val="24"/>
                    <w:szCs w:val="24"/>
                  </w:rPr>
                </w:ins>
              </m:ctrlPr>
            </m:fPr>
            <m:num>
              <m:sSub>
                <m:sSubPr>
                  <m:ctrlPr>
                    <w:ins w:id="49" w:author="Xin Zhou" w:date="2020-11-13T23:46:00Z">
                      <w:rPr>
                        <w:rFonts w:ascii="Cambria Math" w:hAnsi="Cambria Math" w:cs="Times New Roman"/>
                        <w:i/>
                        <w:sz w:val="24"/>
                        <w:szCs w:val="24"/>
                      </w:rPr>
                    </w:ins>
                  </m:ctrlPr>
                </m:sSubPr>
                <m:e>
                  <m:r>
                    <w:ins w:id="50" w:author="Xin Zhou" w:date="2020-11-13T23:46:00Z">
                      <w:rPr>
                        <w:rFonts w:ascii="Cambria Math" w:hAnsi="Cambria Math" w:cs="Times New Roman"/>
                        <w:sz w:val="24"/>
                        <w:szCs w:val="24"/>
                      </w:rPr>
                      <m:t>N</m:t>
                    </w:ins>
                  </m:r>
                </m:e>
                <m:sub>
                  <m:r>
                    <w:ins w:id="51" w:author="Xin Zhou" w:date="2020-11-13T23:46:00Z">
                      <w:rPr>
                        <w:rFonts w:ascii="Cambria Math" w:hAnsi="Cambria Math" w:cs="Times New Roman"/>
                        <w:sz w:val="24"/>
                        <w:szCs w:val="24"/>
                      </w:rPr>
                      <m:t>t</m:t>
                    </w:ins>
                  </m:r>
                </m:sub>
              </m:sSub>
            </m:num>
            <m:den>
              <m:r>
                <w:ins w:id="52" w:author="Xin Zhou" w:date="2020-11-13T23:46:00Z">
                  <m:rPr>
                    <m:sty m:val="p"/>
                  </m:rPr>
                  <w:rPr>
                    <w:rFonts w:ascii="Cambria Math" w:hAnsi="Cambria Math" w:cs="Times New Roman"/>
                    <w:sz w:val="24"/>
                    <w:szCs w:val="24"/>
                  </w:rPr>
                  <m:t>Γ</m:t>
                </w:ins>
              </m:r>
              <m:r>
                <w:ins w:id="53" w:author="Xin Zhou" w:date="2020-11-13T23:46:00Z">
                  <w:rPr>
                    <w:rFonts w:ascii="Cambria Math" w:hAnsi="Cambria Math" w:cs="Times New Roman"/>
                    <w:sz w:val="24"/>
                    <w:szCs w:val="24"/>
                  </w:rPr>
                  <m:t>(μ+1)</m:t>
                </w:ins>
              </m:r>
            </m:den>
          </m:f>
          <m:sSup>
            <m:sSupPr>
              <m:ctrlPr>
                <w:ins w:id="54" w:author="Xin Zhou" w:date="2020-11-13T23:46:00Z">
                  <w:rPr>
                    <w:rFonts w:ascii="Cambria Math" w:hAnsi="Cambria Math" w:cs="Times New Roman"/>
                    <w:i/>
                    <w:sz w:val="24"/>
                    <w:szCs w:val="24"/>
                  </w:rPr>
                </w:ins>
              </m:ctrlPr>
            </m:sSupPr>
            <m:e>
              <m:r>
                <w:ins w:id="55" w:author="Xin Zhou" w:date="2020-11-13T23:46:00Z">
                  <w:rPr>
                    <w:rFonts w:ascii="Cambria Math" w:hAnsi="Cambria Math" w:cs="Times New Roman"/>
                    <w:sz w:val="24"/>
                    <w:szCs w:val="24"/>
                  </w:rPr>
                  <m:t>λ</m:t>
                </w:ins>
              </m:r>
            </m:e>
            <m:sup>
              <m:r>
                <w:ins w:id="56" w:author="Xin Zhou" w:date="2020-11-13T23:46:00Z">
                  <w:rPr>
                    <w:rFonts w:ascii="Cambria Math" w:hAnsi="Cambria Math" w:cs="Times New Roman"/>
                    <w:sz w:val="24"/>
                    <w:szCs w:val="24"/>
                  </w:rPr>
                  <m:t>μ+1</m:t>
                </w:ins>
              </m:r>
            </m:sup>
          </m:sSup>
          <m:sSup>
            <m:sSupPr>
              <m:ctrlPr>
                <w:ins w:id="57" w:author="Xin Zhou" w:date="2020-11-13T23:46:00Z">
                  <w:rPr>
                    <w:rFonts w:ascii="Cambria Math" w:hAnsi="Cambria Math" w:cs="Times New Roman"/>
                    <w:i/>
                    <w:sz w:val="24"/>
                    <w:szCs w:val="24"/>
                  </w:rPr>
                </w:ins>
              </m:ctrlPr>
            </m:sSupPr>
            <m:e>
              <m:r>
                <w:ins w:id="58" w:author="Xin Zhou" w:date="2020-11-13T23:46:00Z">
                  <w:rPr>
                    <w:rFonts w:ascii="Cambria Math" w:hAnsi="Cambria Math" w:cs="Times New Roman"/>
                    <w:sz w:val="24"/>
                    <w:szCs w:val="24"/>
                  </w:rPr>
                  <m:t>D</m:t>
                </w:ins>
              </m:r>
            </m:e>
            <m:sup>
              <m:r>
                <w:ins w:id="59" w:author="Xin Zhou" w:date="2020-11-13T23:46:00Z">
                  <w:rPr>
                    <w:rFonts w:ascii="Cambria Math" w:hAnsi="Cambria Math" w:cs="Times New Roman"/>
                    <w:sz w:val="24"/>
                    <w:szCs w:val="24"/>
                  </w:rPr>
                  <m:t>μ</m:t>
                </w:ins>
              </m:r>
            </m:sup>
          </m:sSup>
          <m:sSup>
            <m:sSupPr>
              <m:ctrlPr>
                <w:ins w:id="60" w:author="Xin Zhou" w:date="2020-11-13T23:46:00Z">
                  <w:rPr>
                    <w:rFonts w:ascii="Cambria Math" w:hAnsi="Cambria Math" w:cs="Times New Roman"/>
                    <w:i/>
                    <w:sz w:val="24"/>
                    <w:szCs w:val="24"/>
                  </w:rPr>
                </w:ins>
              </m:ctrlPr>
            </m:sSupPr>
            <m:e>
              <m:r>
                <w:ins w:id="61" w:author="Xin Zhou" w:date="2020-11-13T23:46:00Z">
                  <w:rPr>
                    <w:rFonts w:ascii="Cambria Math" w:hAnsi="Cambria Math" w:cs="Times New Roman"/>
                    <w:sz w:val="24"/>
                    <w:szCs w:val="24"/>
                  </w:rPr>
                  <m:t>e</m:t>
                </w:ins>
              </m:r>
            </m:e>
            <m:sup>
              <m:r>
                <w:ins w:id="62" w:author="Xin Zhou" w:date="2020-11-13T23:46:00Z">
                  <w:rPr>
                    <w:rFonts w:ascii="Cambria Math" w:hAnsi="Cambria Math" w:cs="Times New Roman"/>
                    <w:sz w:val="24"/>
                    <w:szCs w:val="24"/>
                  </w:rPr>
                  <m:t>-λD</m:t>
                </w:ins>
              </m:r>
            </m:sup>
          </m:sSup>
          <m:r>
            <w:ins w:id="63" w:author="Xin Zhou" w:date="2020-11-13T23:46:00Z">
              <w:rPr>
                <w:rFonts w:ascii="Cambria Math" w:hAnsi="Cambria Math" w:cs="Times New Roman"/>
                <w:sz w:val="24"/>
                <w:szCs w:val="24"/>
              </w:rPr>
              <m:t>,   (1.4)</m:t>
            </w:ins>
          </m:r>
        </m:oMath>
      </m:oMathPara>
    </w:p>
    <w:p w14:paraId="0583B16A" w14:textId="77777777" w:rsidR="008A0C03" w:rsidRPr="008E7109" w:rsidRDefault="00A73F86" w:rsidP="003B3095">
      <w:pPr>
        <w:jc w:val="both"/>
        <w:rPr>
          <w:ins w:id="64" w:author="Xin Zhou" w:date="2020-11-13T23:48:00Z"/>
          <w:rFonts w:ascii="Times New Roman" w:hAnsi="Times New Roman" w:cs="Times New Roman"/>
          <w:sz w:val="24"/>
          <w:szCs w:val="24"/>
        </w:rPr>
      </w:pPr>
      <w:r w:rsidRPr="008E7109">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c</m:t>
            </m:r>
          </m:sub>
        </m:sSub>
      </m:oMath>
      <w:r w:rsidRPr="008E7109">
        <w:rPr>
          <w:rFonts w:ascii="Times New Roman" w:hAnsi="Times New Roman" w:cs="Times New Roman"/>
          <w:sz w:val="24"/>
          <w:szCs w:val="24"/>
        </w:rPr>
        <w:t xml:space="preserve"> is the slope parameter </w:t>
      </w:r>
      <w:ins w:id="65" w:author="Xin Zhou" w:date="2020-11-13T23:48:00Z">
        <w:r w:rsidR="008A0C03" w:rsidRPr="008E7109">
          <w:rPr>
            <w:rFonts w:ascii="Times New Roman" w:hAnsi="Times New Roman" w:cs="Times New Roman"/>
            <w:sz w:val="24"/>
            <w:szCs w:val="24"/>
          </w:rPr>
          <w:t xml:space="preserve">of cloud droplet. For double moment scheme, assuming spherical water droplets, </w:t>
        </w:r>
        <m:oMath>
          <m:r>
            <w:rPr>
              <w:rFonts w:ascii="Cambria Math" w:hAnsi="Cambria Math" w:cs="Times New Roman"/>
              <w:sz w:val="24"/>
              <w:szCs w:val="24"/>
            </w:rPr>
            <m:t xml:space="preserve">μ and λ </m:t>
          </m:r>
        </m:oMath>
        <w:r w:rsidR="008A0C03" w:rsidRPr="008E7109">
          <w:rPr>
            <w:rFonts w:ascii="Times New Roman" w:hAnsi="Times New Roman" w:cs="Times New Roman"/>
            <w:sz w:val="24"/>
            <w:szCs w:val="24"/>
          </w:rPr>
          <w:t xml:space="preserve">are related to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A0C03" w:rsidRPr="008E7109">
          <w:rPr>
            <w:rFonts w:ascii="Times New Roman" w:hAnsi="Times New Roman" w:cs="Times New Roman"/>
            <w:sz w:val="24"/>
            <w:szCs w:val="24"/>
          </w:rPr>
          <w:t xml:space="preserve"> and </w:t>
        </w:r>
        <m:oMath>
          <m:r>
            <w:rPr>
              <w:rFonts w:ascii="Cambria Math" w:hAnsi="Cambria Math" w:cs="Times New Roman"/>
              <w:sz w:val="24"/>
              <w:szCs w:val="24"/>
            </w:rPr>
            <m:t>q</m:t>
          </m:r>
        </m:oMath>
        <w:r w:rsidR="008A0C03" w:rsidRPr="008E7109">
          <w:rPr>
            <w:rFonts w:ascii="Times New Roman" w:hAnsi="Times New Roman" w:cs="Times New Roman"/>
            <w:sz w:val="24"/>
            <w:szCs w:val="24"/>
          </w:rPr>
          <w:t xml:space="preserve"> through the relationship,</w:t>
        </w:r>
      </w:ins>
    </w:p>
    <w:p w14:paraId="2839E4A2" w14:textId="77777777" w:rsidR="008A0C03" w:rsidRPr="008E7109" w:rsidRDefault="008A0C03" w:rsidP="008A0C03">
      <w:pPr>
        <w:jc w:val="center"/>
        <w:rPr>
          <w:ins w:id="66" w:author="Xin Zhou" w:date="2020-11-13T23:48:00Z"/>
          <w:rFonts w:ascii="Times New Roman" w:hAnsi="Times New Roman" w:cs="Times New Roman"/>
          <w:sz w:val="24"/>
          <w:szCs w:val="24"/>
        </w:rPr>
      </w:pPr>
      <m:oMathPara>
        <m:oMath>
          <m:r>
            <w:ins w:id="67" w:author="Xin Zhou" w:date="2020-11-13T23:48:00Z">
              <w:rPr>
                <w:rFonts w:ascii="Cambria Math" w:hAnsi="Cambria Math" w:cs="Times New Roman"/>
                <w:sz w:val="24"/>
                <w:szCs w:val="24"/>
              </w:rPr>
              <m:t>q=</m:t>
            </w:ins>
          </m:r>
          <m:sSub>
            <m:sSubPr>
              <m:ctrlPr>
                <w:ins w:id="68" w:author="Xin Zhou" w:date="2020-11-13T23:48:00Z">
                  <w:rPr>
                    <w:rFonts w:ascii="Cambria Math" w:hAnsi="Cambria Math" w:cs="Times New Roman"/>
                    <w:i/>
                    <w:sz w:val="24"/>
                    <w:szCs w:val="24"/>
                  </w:rPr>
                </w:ins>
              </m:ctrlPr>
            </m:sSubPr>
            <m:e>
              <m:r>
                <w:ins w:id="69" w:author="Xin Zhou" w:date="2020-11-13T23:48:00Z">
                  <w:rPr>
                    <w:rFonts w:ascii="Cambria Math" w:hAnsi="Cambria Math" w:cs="Times New Roman"/>
                    <w:sz w:val="24"/>
                    <w:szCs w:val="24"/>
                  </w:rPr>
                  <m:t>(N</m:t>
                </w:ins>
              </m:r>
            </m:e>
            <m:sub>
              <m:r>
                <w:ins w:id="70" w:author="Xin Zhou" w:date="2020-11-13T23:48:00Z">
                  <w:rPr>
                    <w:rFonts w:ascii="Cambria Math" w:hAnsi="Cambria Math" w:cs="Times New Roman"/>
                    <w:sz w:val="24"/>
                    <w:szCs w:val="24"/>
                  </w:rPr>
                  <m:t>t</m:t>
                </w:ins>
              </m:r>
            </m:sub>
          </m:sSub>
          <m:sSub>
            <m:sSubPr>
              <m:ctrlPr>
                <w:ins w:id="71" w:author="Xin Zhou" w:date="2020-11-13T23:48:00Z">
                  <w:rPr>
                    <w:rFonts w:ascii="Cambria Math" w:hAnsi="Cambria Math" w:cs="Times New Roman"/>
                    <w:i/>
                    <w:sz w:val="24"/>
                    <w:szCs w:val="24"/>
                  </w:rPr>
                </w:ins>
              </m:ctrlPr>
            </m:sSubPr>
            <m:e>
              <m:r>
                <w:ins w:id="72" w:author="Xin Zhou" w:date="2020-11-13T23:48:00Z">
                  <w:rPr>
                    <w:rFonts w:ascii="Cambria Math" w:hAnsi="Cambria Math" w:cs="Times New Roman"/>
                    <w:sz w:val="24"/>
                    <w:szCs w:val="24"/>
                  </w:rPr>
                  <m:t>ρ</m:t>
                </w:ins>
              </m:r>
            </m:e>
            <m:sub>
              <m:r>
                <w:ins w:id="73" w:author="Xin Zhou" w:date="2020-11-13T23:48:00Z">
                  <w:rPr>
                    <w:rFonts w:ascii="Cambria Math" w:hAnsi="Cambria Math" w:cs="Times New Roman"/>
                    <w:sz w:val="24"/>
                    <w:szCs w:val="24"/>
                  </w:rPr>
                  <m:t>w</m:t>
                </w:ins>
              </m:r>
            </m:sub>
          </m:sSub>
          <m:r>
            <w:ins w:id="74" w:author="Xin Zhou" w:date="2020-11-13T23:48:00Z">
              <w:rPr>
                <w:rFonts w:ascii="Cambria Math" w:hAnsi="Cambria Math" w:cs="Times New Roman"/>
                <w:sz w:val="24"/>
                <w:szCs w:val="24"/>
              </w:rPr>
              <m:t xml:space="preserve">π/6 </m:t>
            </w:ins>
          </m:r>
          <m:sSup>
            <m:sSupPr>
              <m:ctrlPr>
                <w:ins w:id="75" w:author="Xin Zhou" w:date="2020-11-13T23:48:00Z">
                  <w:rPr>
                    <w:rFonts w:ascii="Cambria Math" w:hAnsi="Cambria Math" w:cs="Times New Roman"/>
                    <w:i/>
                    <w:sz w:val="24"/>
                    <w:szCs w:val="24"/>
                  </w:rPr>
                </w:ins>
              </m:ctrlPr>
            </m:sSupPr>
            <m:e>
              <m:r>
                <w:ins w:id="76" w:author="Xin Zhou" w:date="2020-11-13T23:48:00Z">
                  <w:rPr>
                    <w:rFonts w:ascii="Cambria Math" w:hAnsi="Cambria Math" w:cs="Times New Roman"/>
                    <w:sz w:val="24"/>
                    <w:szCs w:val="24"/>
                  </w:rPr>
                  <m:t>λ</m:t>
                </w:ins>
              </m:r>
            </m:e>
            <m:sup>
              <m:r>
                <w:ins w:id="77" w:author="Xin Zhou" w:date="2020-11-13T23:48:00Z">
                  <w:rPr>
                    <w:rFonts w:ascii="Cambria Math" w:hAnsi="Cambria Math" w:cs="Times New Roman"/>
                    <w:sz w:val="24"/>
                    <w:szCs w:val="24"/>
                  </w:rPr>
                  <m:t>-3</m:t>
                </w:ins>
              </m:r>
            </m:sup>
          </m:sSup>
          <m:r>
            <w:ins w:id="78" w:author="Xin Zhou" w:date="2020-11-13T23:48:00Z">
              <w:rPr>
                <w:rFonts w:ascii="Cambria Math" w:hAnsi="Cambria Math" w:cs="Times New Roman"/>
                <w:sz w:val="24"/>
                <w:szCs w:val="24"/>
              </w:rPr>
              <m:t>)</m:t>
            </w:ins>
          </m:r>
          <m:f>
            <m:fPr>
              <m:ctrlPr>
                <w:ins w:id="79" w:author="Xin Zhou" w:date="2020-11-13T23:48:00Z">
                  <w:rPr>
                    <w:rFonts w:ascii="Cambria Math" w:hAnsi="Cambria Math" w:cs="Times New Roman"/>
                    <w:i/>
                    <w:sz w:val="24"/>
                    <w:szCs w:val="24"/>
                  </w:rPr>
                </w:ins>
              </m:ctrlPr>
            </m:fPr>
            <m:num>
              <m:r>
                <w:ins w:id="80" w:author="Xin Zhou" w:date="2020-11-13T23:48:00Z">
                  <m:rPr>
                    <m:sty m:val="p"/>
                  </m:rPr>
                  <w:rPr>
                    <w:rFonts w:ascii="Cambria Math" w:hAnsi="Cambria Math" w:cs="Times New Roman"/>
                    <w:sz w:val="24"/>
                    <w:szCs w:val="24"/>
                  </w:rPr>
                  <m:t>Γ</m:t>
                </w:ins>
              </m:r>
              <m:d>
                <m:dPr>
                  <m:ctrlPr>
                    <w:ins w:id="81" w:author="Xin Zhou" w:date="2020-11-13T23:48:00Z">
                      <w:rPr>
                        <w:rFonts w:ascii="Cambria Math" w:hAnsi="Cambria Math" w:cs="Times New Roman"/>
                        <w:i/>
                        <w:sz w:val="24"/>
                        <w:szCs w:val="24"/>
                      </w:rPr>
                    </w:ins>
                  </m:ctrlPr>
                </m:dPr>
                <m:e>
                  <m:r>
                    <w:ins w:id="82" w:author="Xin Zhou" w:date="2020-11-13T23:48:00Z">
                      <w:rPr>
                        <w:rFonts w:ascii="Cambria Math" w:hAnsi="Cambria Math" w:cs="Times New Roman"/>
                        <w:sz w:val="24"/>
                        <w:szCs w:val="24"/>
                      </w:rPr>
                      <m:t>μ+4</m:t>
                    </w:ins>
                  </m:r>
                </m:e>
              </m:d>
            </m:num>
            <m:den>
              <m:r>
                <w:ins w:id="83" w:author="Xin Zhou" w:date="2020-11-13T23:48:00Z">
                  <m:rPr>
                    <m:sty m:val="p"/>
                  </m:rPr>
                  <w:rPr>
                    <w:rFonts w:ascii="Cambria Math" w:hAnsi="Cambria Math" w:cs="Times New Roman"/>
                    <w:sz w:val="24"/>
                    <w:szCs w:val="24"/>
                  </w:rPr>
                  <m:t>Γ</m:t>
                </w:ins>
              </m:r>
              <m:d>
                <m:dPr>
                  <m:ctrlPr>
                    <w:ins w:id="84" w:author="Xin Zhou" w:date="2020-11-13T23:48:00Z">
                      <w:rPr>
                        <w:rFonts w:ascii="Cambria Math" w:hAnsi="Cambria Math" w:cs="Times New Roman"/>
                        <w:i/>
                        <w:sz w:val="24"/>
                        <w:szCs w:val="24"/>
                      </w:rPr>
                    </w:ins>
                  </m:ctrlPr>
                </m:dPr>
                <m:e>
                  <m:r>
                    <w:ins w:id="85" w:author="Xin Zhou" w:date="2020-11-13T23:48:00Z">
                      <w:rPr>
                        <w:rFonts w:ascii="Cambria Math" w:hAnsi="Cambria Math" w:cs="Times New Roman"/>
                        <w:sz w:val="24"/>
                        <w:szCs w:val="24"/>
                      </w:rPr>
                      <m:t>μ+1</m:t>
                    </w:ins>
                  </m:r>
                </m:e>
              </m:d>
            </m:den>
          </m:f>
          <m:r>
            <w:ins w:id="86" w:author="Xin Zhou" w:date="2020-11-13T23:48:00Z">
              <w:rPr>
                <w:rFonts w:ascii="Cambria Math" w:hAnsi="Cambria Math" w:cs="Times New Roman"/>
                <w:sz w:val="24"/>
                <w:szCs w:val="24"/>
              </w:rPr>
              <m:t>,   (1.5)</m:t>
            </w:ins>
          </m:r>
        </m:oMath>
      </m:oMathPara>
    </w:p>
    <w:p w14:paraId="5004EC5F" w14:textId="77777777" w:rsidR="008A0C03" w:rsidRPr="008E7109" w:rsidRDefault="008A0C03" w:rsidP="003B3095">
      <w:pPr>
        <w:jc w:val="both"/>
        <w:rPr>
          <w:ins w:id="87" w:author="Xin Zhou" w:date="2020-11-13T23:48:00Z"/>
          <w:rFonts w:ascii="Times New Roman" w:hAnsi="Times New Roman" w:cs="Times New Roman"/>
          <w:sz w:val="24"/>
          <w:szCs w:val="24"/>
        </w:rPr>
      </w:pPr>
      <w:ins w:id="88" w:author="Xin Zhou" w:date="2020-11-13T23:48:00Z">
        <w:r w:rsidRPr="008E7109">
          <w:rPr>
            <w:rFonts w:ascii="Times New Roman" w:hAnsi="Times New Roman" w:cs="Times New Roman"/>
            <w:sz w:val="24"/>
            <w:szCs w:val="24"/>
          </w:rPr>
          <w:t xml:space="preserve">with this relationship </w:t>
        </w:r>
        <m:oMath>
          <m:r>
            <w:rPr>
              <w:rFonts w:ascii="Cambria Math" w:hAnsi="Cambria Math" w:cs="Times New Roman"/>
              <w:sz w:val="24"/>
              <w:szCs w:val="24"/>
            </w:rPr>
            <m:t>λ</m:t>
          </m:r>
        </m:oMath>
        <w:r w:rsidRPr="008E7109">
          <w:rPr>
            <w:rFonts w:ascii="Times New Roman" w:hAnsi="Times New Roman" w:cs="Times New Roman"/>
            <w:sz w:val="24"/>
            <w:szCs w:val="24"/>
          </w:rPr>
          <w:t xml:space="preserve"> can be solved for with parameterized </w:t>
        </w:r>
        <m:oMath>
          <m:r>
            <w:rPr>
              <w:rFonts w:ascii="Cambria Math" w:hAnsi="Cambria Math" w:cs="Times New Roman"/>
              <w:sz w:val="24"/>
              <w:szCs w:val="24"/>
            </w:rPr>
            <m:t>μ</m:t>
          </m:r>
        </m:oMath>
        <w:r w:rsidRPr="008E7109">
          <w:rPr>
            <w:rFonts w:ascii="Times New Roman" w:hAnsi="Times New Roman" w:cs="Times New Roman"/>
            <w:sz w:val="24"/>
            <w:szCs w:val="24"/>
          </w:rPr>
          <w:t xml:space="preserve"> in ThomA scheme using the following equation:</w:t>
        </w:r>
      </w:ins>
    </w:p>
    <w:p w14:paraId="67ECEA53" w14:textId="77777777" w:rsidR="008A0C03" w:rsidRPr="008E7109" w:rsidRDefault="008A0C03" w:rsidP="008A0C03">
      <w:pPr>
        <w:rPr>
          <w:ins w:id="89" w:author="Xin Zhou" w:date="2020-11-13T23:48:00Z"/>
          <w:rFonts w:ascii="Times New Roman" w:hAnsi="Times New Roman" w:cs="Times New Roman"/>
          <w:sz w:val="24"/>
          <w:szCs w:val="24"/>
        </w:rPr>
      </w:pPr>
      <m:oMathPara>
        <m:oMath>
          <m:r>
            <w:ins w:id="90" w:author="Xin Zhou" w:date="2020-11-13T23:48:00Z">
              <w:rPr>
                <w:rFonts w:ascii="Cambria Math" w:hAnsi="Cambria Math" w:cs="Times New Roman"/>
                <w:sz w:val="24"/>
                <w:szCs w:val="24"/>
              </w:rPr>
              <m:t>λ=</m:t>
            </w:ins>
          </m:r>
          <m:sSup>
            <m:sSupPr>
              <m:ctrlPr>
                <w:ins w:id="91" w:author="Xin Zhou" w:date="2020-11-13T23:48:00Z">
                  <w:rPr>
                    <w:rFonts w:ascii="Cambria Math" w:hAnsi="Cambria Math" w:cs="Times New Roman"/>
                    <w:i/>
                    <w:sz w:val="24"/>
                    <w:szCs w:val="24"/>
                  </w:rPr>
                </w:ins>
              </m:ctrlPr>
            </m:sSupPr>
            <m:e>
              <m:r>
                <w:ins w:id="92" w:author="Xin Zhou" w:date="2020-11-13T23:48:00Z">
                  <w:rPr>
                    <w:rFonts w:ascii="Cambria Math" w:hAnsi="Cambria Math" w:cs="Times New Roman"/>
                    <w:sz w:val="24"/>
                    <w:szCs w:val="24"/>
                  </w:rPr>
                  <m:t>[</m:t>
                </w:ins>
              </m:r>
              <m:sSub>
                <m:sSubPr>
                  <m:ctrlPr>
                    <w:ins w:id="93" w:author="Xin Zhou" w:date="2020-11-13T23:48:00Z">
                      <w:rPr>
                        <w:rFonts w:ascii="Cambria Math" w:hAnsi="Cambria Math" w:cs="Times New Roman"/>
                        <w:i/>
                        <w:sz w:val="24"/>
                        <w:szCs w:val="24"/>
                      </w:rPr>
                    </w:ins>
                  </m:ctrlPr>
                </m:sSubPr>
                <m:e>
                  <m:r>
                    <w:ins w:id="94" w:author="Xin Zhou" w:date="2020-11-13T23:48:00Z">
                      <w:rPr>
                        <w:rFonts w:ascii="Cambria Math" w:hAnsi="Cambria Math" w:cs="Times New Roman"/>
                        <w:sz w:val="24"/>
                        <w:szCs w:val="24"/>
                      </w:rPr>
                      <m:t>(N</m:t>
                    </w:ins>
                  </m:r>
                </m:e>
                <m:sub>
                  <m:r>
                    <w:ins w:id="95" w:author="Xin Zhou" w:date="2020-11-13T23:48:00Z">
                      <w:rPr>
                        <w:rFonts w:ascii="Cambria Math" w:hAnsi="Cambria Math" w:cs="Times New Roman"/>
                        <w:sz w:val="24"/>
                        <w:szCs w:val="24"/>
                      </w:rPr>
                      <m:t>t</m:t>
                    </w:ins>
                  </m:r>
                </m:sub>
              </m:sSub>
              <m:sSub>
                <m:sSubPr>
                  <m:ctrlPr>
                    <w:ins w:id="96" w:author="Xin Zhou" w:date="2020-11-13T23:48:00Z">
                      <w:rPr>
                        <w:rFonts w:ascii="Cambria Math" w:hAnsi="Cambria Math" w:cs="Times New Roman"/>
                        <w:i/>
                        <w:sz w:val="24"/>
                        <w:szCs w:val="24"/>
                      </w:rPr>
                    </w:ins>
                  </m:ctrlPr>
                </m:sSubPr>
                <m:e>
                  <m:r>
                    <w:ins w:id="97" w:author="Xin Zhou" w:date="2020-11-13T23:48:00Z">
                      <w:rPr>
                        <w:rFonts w:ascii="Cambria Math" w:hAnsi="Cambria Math" w:cs="Times New Roman"/>
                        <w:sz w:val="24"/>
                        <w:szCs w:val="24"/>
                      </w:rPr>
                      <m:t>ρ</m:t>
                    </w:ins>
                  </m:r>
                </m:e>
                <m:sub>
                  <m:r>
                    <w:ins w:id="98" w:author="Xin Zhou" w:date="2020-11-13T23:48:00Z">
                      <w:rPr>
                        <w:rFonts w:ascii="Cambria Math" w:hAnsi="Cambria Math" w:cs="Times New Roman"/>
                        <w:sz w:val="24"/>
                        <w:szCs w:val="24"/>
                      </w:rPr>
                      <m:t>w</m:t>
                    </w:ins>
                  </m:r>
                </m:sub>
              </m:sSub>
              <m:r>
                <w:ins w:id="99" w:author="Xin Zhou" w:date="2020-11-13T23:48:00Z">
                  <w:rPr>
                    <w:rFonts w:ascii="Cambria Math" w:hAnsi="Cambria Math" w:cs="Times New Roman"/>
                    <w:sz w:val="24"/>
                    <w:szCs w:val="24"/>
                  </w:rPr>
                  <m:t>π/6</m:t>
                </w:ins>
              </m:r>
              <m:f>
                <m:fPr>
                  <m:ctrlPr>
                    <w:ins w:id="100" w:author="Xin Zhou" w:date="2020-11-13T23:48:00Z">
                      <w:rPr>
                        <w:rFonts w:ascii="Cambria Math" w:hAnsi="Cambria Math" w:cs="Times New Roman"/>
                        <w:i/>
                        <w:sz w:val="24"/>
                        <w:szCs w:val="24"/>
                      </w:rPr>
                    </w:ins>
                  </m:ctrlPr>
                </m:fPr>
                <m:num>
                  <m:r>
                    <w:ins w:id="101" w:author="Xin Zhou" w:date="2020-11-13T23:48:00Z">
                      <m:rPr>
                        <m:sty m:val="p"/>
                      </m:rPr>
                      <w:rPr>
                        <w:rFonts w:ascii="Cambria Math" w:hAnsi="Cambria Math" w:cs="Times New Roman"/>
                        <w:sz w:val="24"/>
                        <w:szCs w:val="24"/>
                      </w:rPr>
                      <m:t>Γ</m:t>
                    </w:ins>
                  </m:r>
                  <m:d>
                    <m:dPr>
                      <m:ctrlPr>
                        <w:ins w:id="102" w:author="Xin Zhou" w:date="2020-11-13T23:48:00Z">
                          <w:rPr>
                            <w:rFonts w:ascii="Cambria Math" w:hAnsi="Cambria Math" w:cs="Times New Roman"/>
                            <w:i/>
                            <w:sz w:val="24"/>
                            <w:szCs w:val="24"/>
                          </w:rPr>
                        </w:ins>
                      </m:ctrlPr>
                    </m:dPr>
                    <m:e>
                      <m:r>
                        <w:ins w:id="103" w:author="Xin Zhou" w:date="2020-11-13T23:48:00Z">
                          <w:rPr>
                            <w:rFonts w:ascii="Cambria Math" w:hAnsi="Cambria Math" w:cs="Times New Roman"/>
                            <w:sz w:val="24"/>
                            <w:szCs w:val="24"/>
                          </w:rPr>
                          <m:t>μ+4</m:t>
                        </w:ins>
                      </m:r>
                    </m:e>
                  </m:d>
                </m:num>
                <m:den>
                  <m:r>
                    <w:ins w:id="104" w:author="Xin Zhou" w:date="2020-11-13T23:48:00Z">
                      <m:rPr>
                        <m:sty m:val="p"/>
                      </m:rPr>
                      <w:rPr>
                        <w:rFonts w:ascii="Cambria Math" w:hAnsi="Cambria Math" w:cs="Times New Roman"/>
                        <w:sz w:val="24"/>
                        <w:szCs w:val="24"/>
                      </w:rPr>
                      <m:t>Γ</m:t>
                    </w:ins>
                  </m:r>
                  <m:d>
                    <m:dPr>
                      <m:ctrlPr>
                        <w:ins w:id="105" w:author="Xin Zhou" w:date="2020-11-13T23:48:00Z">
                          <w:rPr>
                            <w:rFonts w:ascii="Cambria Math" w:hAnsi="Cambria Math" w:cs="Times New Roman"/>
                            <w:i/>
                            <w:sz w:val="24"/>
                            <w:szCs w:val="24"/>
                          </w:rPr>
                        </w:ins>
                      </m:ctrlPr>
                    </m:dPr>
                    <m:e>
                      <m:r>
                        <w:ins w:id="106" w:author="Xin Zhou" w:date="2020-11-13T23:48:00Z">
                          <w:rPr>
                            <w:rFonts w:ascii="Cambria Math" w:hAnsi="Cambria Math" w:cs="Times New Roman"/>
                            <w:sz w:val="24"/>
                            <w:szCs w:val="24"/>
                          </w:rPr>
                          <m:t>μ+1</m:t>
                        </w:ins>
                      </m:r>
                    </m:e>
                  </m:d>
                </m:den>
              </m:f>
              <m:r>
                <w:ins w:id="107" w:author="Xin Zhou" w:date="2020-11-13T23:48:00Z">
                  <w:rPr>
                    <w:rFonts w:ascii="Cambria Math" w:hAnsi="Cambria Math" w:cs="Times New Roman"/>
                    <w:sz w:val="24"/>
                    <w:szCs w:val="24"/>
                  </w:rPr>
                  <m:t xml:space="preserve"> )/q]</m:t>
                </w:ins>
              </m:r>
            </m:e>
            <m:sup>
              <m:r>
                <w:ins w:id="108" w:author="Xin Zhou" w:date="2020-11-13T23:48:00Z">
                  <w:rPr>
                    <w:rFonts w:ascii="Cambria Math" w:hAnsi="Cambria Math" w:cs="Times New Roman"/>
                    <w:sz w:val="24"/>
                    <w:szCs w:val="24"/>
                  </w:rPr>
                  <m:t>1/3</m:t>
                </w:ins>
              </m:r>
            </m:sup>
          </m:sSup>
          <m:r>
            <w:ins w:id="109" w:author="Xin Zhou" w:date="2020-11-13T23:48:00Z">
              <w:rPr>
                <w:rFonts w:ascii="Cambria Math" w:hAnsi="Cambria Math" w:cs="Times New Roman"/>
                <w:sz w:val="24"/>
                <w:szCs w:val="24"/>
              </w:rPr>
              <m:t>,   (1.6)</m:t>
            </w:ins>
          </m:r>
        </m:oMath>
      </m:oMathPara>
    </w:p>
    <w:p w14:paraId="06E66EFD" w14:textId="32B0BDB3" w:rsidR="008A0C03" w:rsidRPr="008E7109" w:rsidRDefault="008A0C03" w:rsidP="003B3095">
      <w:pPr>
        <w:jc w:val="both"/>
        <w:rPr>
          <w:ins w:id="110" w:author="Xin Zhou" w:date="2020-11-13T23:48:00Z"/>
          <w:rFonts w:ascii="Times New Roman" w:hAnsi="Times New Roman" w:cs="Times New Roman"/>
          <w:sz w:val="24"/>
          <w:szCs w:val="24"/>
        </w:rPr>
      </w:pPr>
      <w:ins w:id="111" w:author="Xin Zhou" w:date="2020-11-13T23:48:00Z">
        <w:r w:rsidRPr="008E7109">
          <w:rPr>
            <w:rFonts w:ascii="Times New Roman" w:hAnsi="Times New Roman" w:cs="Times New Roman"/>
            <w:sz w:val="24"/>
            <w:szCs w:val="24"/>
          </w:rPr>
          <w:t>and the shape parameter is determined by cloud droplet number concentration through a</w:t>
        </w:r>
      </w:ins>
      <w:ins w:id="112" w:author="Liu, Yangang" w:date="2020-12-05T15:08:00Z">
        <w:r w:rsidR="00CC1315">
          <w:rPr>
            <w:rFonts w:ascii="Times New Roman" w:hAnsi="Times New Roman" w:cs="Times New Roman"/>
            <w:sz w:val="24"/>
            <w:szCs w:val="24"/>
          </w:rPr>
          <w:t>n</w:t>
        </w:r>
      </w:ins>
      <w:ins w:id="113" w:author="Xin Zhou" w:date="2020-11-13T23:48:00Z">
        <w:r w:rsidRPr="008E7109">
          <w:rPr>
            <w:rFonts w:ascii="Times New Roman" w:hAnsi="Times New Roman" w:cs="Times New Roman"/>
            <w:sz w:val="24"/>
            <w:szCs w:val="24"/>
          </w:rPr>
          <w:t xml:space="preserve"> empirical relation,</w:t>
        </w:r>
      </w:ins>
    </w:p>
    <w:p w14:paraId="0E776E6A" w14:textId="460FD8EB" w:rsidR="00A73F86" w:rsidRPr="008E7109" w:rsidRDefault="00CC1315" w:rsidP="008A0C03">
      <w:pPr>
        <w:rPr>
          <w:rFonts w:ascii="Times New Roman" w:hAnsi="Times New Roman" w:cs="Times New Roman"/>
          <w:sz w:val="24"/>
          <w:szCs w:val="24"/>
        </w:rPr>
      </w:pPr>
      <m:oMathPara>
        <m:oMath>
          <m:sSub>
            <m:sSubPr>
              <m:ctrlPr>
                <w:ins w:id="114" w:author="Xin Zhou" w:date="2020-11-13T23:48:00Z">
                  <w:rPr>
                    <w:rFonts w:ascii="Cambria Math" w:hAnsi="Cambria Math" w:cs="Times New Roman"/>
                    <w:sz w:val="24"/>
                    <w:szCs w:val="24"/>
                  </w:rPr>
                </w:ins>
              </m:ctrlPr>
            </m:sSubPr>
            <m:e>
              <m:r>
                <w:ins w:id="115" w:author="Xin Zhou" w:date="2020-11-13T23:48:00Z">
                  <w:rPr>
                    <w:rFonts w:ascii="Cambria Math" w:hAnsi="Cambria Math"/>
                    <w:sz w:val="24"/>
                    <w:szCs w:val="24"/>
                  </w:rPr>
                  <m:t>μ</m:t>
                </w:ins>
              </m:r>
            </m:e>
            <m:sub>
              <m:r>
                <w:ins w:id="116" w:author="Xin Zhou" w:date="2020-11-13T23:48:00Z">
                  <w:rPr>
                    <w:rFonts w:ascii="Cambria Math" w:hAnsi="Cambria Math" w:cs="Times New Roman"/>
                    <w:sz w:val="24"/>
                    <w:szCs w:val="24"/>
                  </w:rPr>
                  <m:t>c</m:t>
                </w:ins>
              </m:r>
            </m:sub>
          </m:sSub>
          <m:r>
            <w:ins w:id="117" w:author="Xin Zhou" w:date="2020-11-13T23:48:00Z">
              <w:rPr>
                <w:rFonts w:ascii="Cambria Math" w:hAnsi="Cambria Math" w:cs="Times New Roman"/>
                <w:sz w:val="24"/>
                <w:szCs w:val="24"/>
              </w:rPr>
              <m:t>=</m:t>
            </w:ins>
          </m:r>
          <m:func>
            <m:funcPr>
              <m:ctrlPr>
                <w:ins w:id="118" w:author="Xin Zhou" w:date="2020-11-13T23:48:00Z">
                  <w:rPr>
                    <w:rFonts w:ascii="Cambria Math" w:hAnsi="Cambria Math" w:cs="Times New Roman"/>
                    <w:sz w:val="24"/>
                    <w:szCs w:val="24"/>
                  </w:rPr>
                </w:ins>
              </m:ctrlPr>
            </m:funcPr>
            <m:fName>
              <m:r>
                <w:ins w:id="119" w:author="Xin Zhou" w:date="2020-11-13T23:48:00Z">
                  <m:rPr>
                    <m:sty m:val="p"/>
                  </m:rPr>
                  <w:rPr>
                    <w:rFonts w:ascii="Cambria Math" w:hAnsi="Cambria Math" w:cs="Times New Roman"/>
                    <w:sz w:val="24"/>
                    <w:szCs w:val="24"/>
                  </w:rPr>
                  <m:t>min</m:t>
                </w:ins>
              </m:r>
            </m:fName>
            <m:e>
              <m:d>
                <m:dPr>
                  <m:ctrlPr>
                    <w:ins w:id="120" w:author="Xin Zhou" w:date="2020-11-13T23:48:00Z">
                      <w:rPr>
                        <w:rFonts w:ascii="Cambria Math" w:hAnsi="Cambria Math" w:cs="Times New Roman"/>
                        <w:i/>
                        <w:sz w:val="24"/>
                        <w:szCs w:val="24"/>
                      </w:rPr>
                    </w:ins>
                  </m:ctrlPr>
                </m:dPr>
                <m:e>
                  <m:r>
                    <w:ins w:id="121" w:author="Xin Zhou" w:date="2020-11-13T23:48:00Z">
                      <w:rPr>
                        <w:rFonts w:ascii="Cambria Math" w:hAnsi="Cambria Math" w:cs="Times New Roman"/>
                        <w:sz w:val="24"/>
                        <w:szCs w:val="24"/>
                      </w:rPr>
                      <m:t>15,</m:t>
                    </w:ins>
                  </m:r>
                  <m:f>
                    <m:fPr>
                      <m:ctrlPr>
                        <w:ins w:id="122" w:author="Xin Zhou" w:date="2020-11-13T23:48:00Z">
                          <w:rPr>
                            <w:rFonts w:ascii="Cambria Math" w:hAnsi="Cambria Math" w:cs="Times New Roman"/>
                            <w:i/>
                            <w:sz w:val="24"/>
                            <w:szCs w:val="24"/>
                          </w:rPr>
                        </w:ins>
                      </m:ctrlPr>
                    </m:fPr>
                    <m:num>
                      <m:sSup>
                        <m:sSupPr>
                          <m:ctrlPr>
                            <w:ins w:id="123" w:author="Xin Zhou" w:date="2020-11-13T23:48:00Z">
                              <w:rPr>
                                <w:rFonts w:ascii="Cambria Math" w:hAnsi="Cambria Math" w:cs="Times New Roman"/>
                                <w:i/>
                                <w:sz w:val="24"/>
                                <w:szCs w:val="24"/>
                              </w:rPr>
                            </w:ins>
                          </m:ctrlPr>
                        </m:sSupPr>
                        <m:e>
                          <m:r>
                            <w:ins w:id="124" w:author="Xin Zhou" w:date="2020-11-13T23:48:00Z">
                              <w:rPr>
                                <w:rFonts w:ascii="Cambria Math" w:hAnsi="Cambria Math" w:cs="Times New Roman"/>
                                <w:sz w:val="24"/>
                                <w:szCs w:val="24"/>
                              </w:rPr>
                              <m:t>10</m:t>
                            </w:ins>
                          </m:r>
                        </m:e>
                        <m:sup>
                          <m:r>
                            <w:ins w:id="125" w:author="Xin Zhou" w:date="2020-11-13T23:48:00Z">
                              <w:rPr>
                                <w:rFonts w:ascii="Cambria Math" w:hAnsi="Cambria Math" w:cs="Times New Roman"/>
                                <w:sz w:val="24"/>
                                <w:szCs w:val="24"/>
                              </w:rPr>
                              <m:t>9</m:t>
                            </w:ins>
                          </m:r>
                        </m:sup>
                      </m:sSup>
                    </m:num>
                    <m:den>
                      <m:sSub>
                        <m:sSubPr>
                          <m:ctrlPr>
                            <w:ins w:id="126" w:author="Xin Zhou" w:date="2020-11-13T23:48:00Z">
                              <w:rPr>
                                <w:rFonts w:ascii="Cambria Math" w:hAnsi="Cambria Math" w:cs="Times New Roman"/>
                                <w:i/>
                                <w:sz w:val="24"/>
                                <w:szCs w:val="24"/>
                              </w:rPr>
                            </w:ins>
                          </m:ctrlPr>
                        </m:sSubPr>
                        <m:e>
                          <m:r>
                            <w:ins w:id="127" w:author="Xin Zhou" w:date="2020-11-13T23:48:00Z">
                              <w:rPr>
                                <w:rFonts w:ascii="Cambria Math" w:hAnsi="Cambria Math" w:cs="Times New Roman"/>
                                <w:sz w:val="24"/>
                                <w:szCs w:val="24"/>
                              </w:rPr>
                              <m:t>N</m:t>
                            </w:ins>
                          </m:r>
                        </m:e>
                        <m:sub>
                          <m:r>
                            <w:ins w:id="128" w:author="Xin Zhou" w:date="2020-11-13T23:48:00Z">
                              <w:rPr>
                                <w:rFonts w:ascii="Cambria Math" w:hAnsi="Cambria Math" w:cs="Times New Roman"/>
                                <w:sz w:val="24"/>
                                <w:szCs w:val="24"/>
                              </w:rPr>
                              <m:t>c</m:t>
                            </w:ins>
                          </m:r>
                        </m:sub>
                      </m:sSub>
                    </m:den>
                  </m:f>
                  <m:r>
                    <w:ins w:id="129" w:author="Xin Zhou" w:date="2020-11-13T23:48:00Z">
                      <w:rPr>
                        <w:rFonts w:ascii="Cambria Math" w:hAnsi="Cambria Math" w:cs="Times New Roman"/>
                        <w:sz w:val="24"/>
                        <w:szCs w:val="24"/>
                      </w:rPr>
                      <m:t>+2</m:t>
                    </w:ins>
                  </m:r>
                </m:e>
              </m:d>
            </m:e>
          </m:func>
          <m:r>
            <w:ins w:id="130" w:author="Xin Zhou" w:date="2020-11-13T23:48:00Z">
              <w:rPr>
                <w:rFonts w:ascii="Cambria Math" w:hAnsi="Cambria Math" w:cs="Times New Roman"/>
                <w:sz w:val="24"/>
                <w:szCs w:val="24"/>
              </w:rPr>
              <m:t>.   (1.7)</m:t>
            </w:ins>
          </m:r>
        </m:oMath>
      </m:oMathPara>
    </w:p>
    <w:p w14:paraId="16D38026" w14:textId="27EC2822" w:rsidR="00A73F86" w:rsidRPr="008E7109" w:rsidRDefault="00CC1315" w:rsidP="003B3095">
      <w:pPr>
        <w:jc w:val="both"/>
        <w:rPr>
          <w:rFonts w:ascii="Times New Roman" w:hAnsi="Times New Roman" w:cs="Times New Roman"/>
          <w:sz w:val="24"/>
          <w:szCs w:val="24"/>
        </w:rPr>
      </w:pPr>
      <w:ins w:id="131" w:author="Liu, Yangang" w:date="2020-12-05T15:08:00Z">
        <w:r>
          <w:rPr>
            <w:rFonts w:ascii="Times New Roman" w:hAnsi="Times New Roman" w:cs="Times New Roman"/>
            <w:sz w:val="24"/>
            <w:szCs w:val="24"/>
          </w:rPr>
          <w:t xml:space="preserve">Equation </w:t>
        </w:r>
      </w:ins>
      <w:ins w:id="132" w:author="Liu, Yangang" w:date="2020-12-05T15:09:00Z">
        <w:r>
          <w:rPr>
            <w:rFonts w:ascii="Times New Roman" w:hAnsi="Times New Roman" w:cs="Times New Roman"/>
            <w:sz w:val="24"/>
            <w:szCs w:val="24"/>
          </w:rPr>
          <w:t xml:space="preserve">(1.7) </w:t>
        </w:r>
      </w:ins>
      <w:ins w:id="133" w:author="Liu, Yangang" w:date="2020-12-05T15:08:00Z">
        <w:r>
          <w:rPr>
            <w:rFonts w:ascii="Times New Roman" w:hAnsi="Times New Roman" w:cs="Times New Roman"/>
            <w:sz w:val="24"/>
            <w:szCs w:val="24"/>
          </w:rPr>
          <w:t xml:space="preserve">indicates </w:t>
        </w:r>
      </w:ins>
      <w:ins w:id="134" w:author="Liu, Yangang" w:date="2020-12-05T15:09:00Z">
        <w:r>
          <w:rPr>
            <w:rFonts w:ascii="Times New Roman" w:hAnsi="Times New Roman" w:cs="Times New Roman"/>
            <w:sz w:val="24"/>
            <w:szCs w:val="24"/>
          </w:rPr>
          <w:t xml:space="preserve">that a </w:t>
        </w:r>
      </w:ins>
      <w:ins w:id="135" w:author="Liu, Yangang" w:date="2020-12-05T15:11:00Z">
        <w:r>
          <w:rPr>
            <w:rFonts w:ascii="Times New Roman" w:hAnsi="Times New Roman" w:cs="Times New Roman"/>
            <w:sz w:val="24"/>
            <w:szCs w:val="24"/>
          </w:rPr>
          <w:t>maximum</w:t>
        </w:r>
      </w:ins>
      <w:ins w:id="136" w:author="Liu, Yangang" w:date="2020-12-05T15:09:00Z">
        <w:r>
          <w:rPr>
            <w:rFonts w:ascii="Times New Roman" w:hAnsi="Times New Roman" w:cs="Times New Roman"/>
            <w:sz w:val="24"/>
            <w:szCs w:val="24"/>
          </w:rPr>
          <w:t xml:space="preserve"> of </w:t>
        </w:r>
        <m:oMath>
          <m:sSub>
            <m:sSubPr>
              <m:ctrlPr>
                <w:rPr>
                  <w:rFonts w:ascii="Cambria Math" w:hAnsi="Cambria Math" w:cs="Times New Roman"/>
                  <w:sz w:val="24"/>
                  <w:szCs w:val="24"/>
                </w:rPr>
              </m:ctrlPr>
            </m:sSubPr>
            <m:e>
              <m:r>
                <w:rPr>
                  <w:rFonts w:ascii="Cambria Math" w:hAnsi="Cambria Math"/>
                  <w:sz w:val="24"/>
                  <w:szCs w:val="24"/>
                </w:rPr>
                <m:t>μ</m:t>
              </m:r>
            </m:e>
            <m:sub>
              <m:r>
                <w:rPr>
                  <w:rFonts w:ascii="Cambria Math" w:hAnsi="Cambria Math" w:cs="Times New Roman"/>
                  <w:sz w:val="24"/>
                  <w:szCs w:val="24"/>
                </w:rPr>
                <m:t>c</m:t>
              </m:r>
            </m:sub>
          </m:sSub>
          <m:r>
            <w:rPr>
              <w:rFonts w:ascii="Cambria Math" w:hAnsi="Cambria Math" w:cs="Times New Roman"/>
              <w:sz w:val="24"/>
              <w:szCs w:val="24"/>
            </w:rPr>
            <m:t>=15</m:t>
          </m:r>
        </m:oMath>
      </w:ins>
      <w:ins w:id="137" w:author="Liu, Yangang" w:date="2020-12-05T15:10:00Z">
        <w:r>
          <w:rPr>
            <w:rFonts w:ascii="Times New Roman" w:hAnsi="Times New Roman" w:cs="Times New Roman"/>
            <w:sz w:val="24"/>
            <w:szCs w:val="24"/>
          </w:rPr>
          <w:t xml:space="preserve"> is assumed, which corresponds to a </w:t>
        </w:r>
      </w:ins>
      <w:ins w:id="138" w:author="Liu, Yangang" w:date="2020-12-05T15:11:00Z">
        <w:r>
          <w:rPr>
            <w:rFonts w:ascii="Times New Roman" w:hAnsi="Times New Roman" w:cs="Times New Roman"/>
            <w:sz w:val="24"/>
            <w:szCs w:val="24"/>
          </w:rPr>
          <w:t>minimum</w:t>
        </w:r>
      </w:ins>
      <w:ins w:id="139" w:author="Liu, Yangang" w:date="2020-12-05T15:10:00Z">
        <w:r>
          <w:rPr>
            <w:rFonts w:ascii="Times New Roman" w:hAnsi="Times New Roman" w:cs="Times New Roman"/>
            <w:sz w:val="24"/>
            <w:szCs w:val="24"/>
          </w:rPr>
          <w:t xml:space="preserve"> relative dispersion of </w:t>
        </w:r>
      </w:ins>
      <w:proofErr w:type="gramStart"/>
      <w:ins w:id="140" w:author="Liu, Yangang" w:date="2020-12-05T15:30:00Z">
        <w:r w:rsidR="00C732DC">
          <w:rPr>
            <w:rFonts w:ascii="Times New Roman" w:hAnsi="Times New Roman" w:cs="Times New Roman"/>
            <w:sz w:val="24"/>
            <w:szCs w:val="24"/>
          </w:rPr>
          <w:t>0.25</w:t>
        </w:r>
      </w:ins>
      <w:ins w:id="141" w:author="Liu, Yangang" w:date="2020-12-05T15:11:00Z">
        <w:r>
          <w:rPr>
            <w:rFonts w:ascii="Times New Roman" w:hAnsi="Times New Roman" w:cs="Times New Roman"/>
            <w:sz w:val="24"/>
            <w:szCs w:val="24"/>
          </w:rPr>
          <w:t>?.</w:t>
        </w:r>
        <w:proofErr w:type="gramEnd"/>
        <w:r>
          <w:rPr>
            <w:rFonts w:ascii="Times New Roman" w:hAnsi="Times New Roman" w:cs="Times New Roman"/>
            <w:sz w:val="24"/>
            <w:szCs w:val="24"/>
          </w:rPr>
          <w:t xml:space="preserve"> </w:t>
        </w:r>
      </w:ins>
      <w:r w:rsidR="00A73F86" w:rsidRPr="008E7109">
        <w:rPr>
          <w:rFonts w:ascii="Times New Roman" w:hAnsi="Times New Roman" w:cs="Times New Roman"/>
          <w:sz w:val="24"/>
          <w:szCs w:val="24"/>
        </w:rPr>
        <w:t xml:space="preserve">The conversion rate for cloud droplet number </w:t>
      </w:r>
      <w:ins w:id="142" w:author="Liu, Yangang" w:date="2020-12-05T15:11:00Z">
        <w:r>
          <w:rPr>
            <w:rFonts w:ascii="Times New Roman" w:hAnsi="Times New Roman" w:cs="Times New Roman"/>
            <w:sz w:val="24"/>
            <w:szCs w:val="24"/>
          </w:rPr>
          <w:t xml:space="preserve">concentration </w:t>
        </w:r>
      </w:ins>
      <w:r w:rsidR="00A73F86" w:rsidRPr="008E7109">
        <w:rPr>
          <w:rFonts w:ascii="Times New Roman" w:hAnsi="Times New Roman" w:cs="Times New Roman"/>
          <w:sz w:val="24"/>
          <w:szCs w:val="24"/>
        </w:rPr>
        <w:t xml:space="preserve">is diagnosed </w:t>
      </w:r>
      <w:ins w:id="143" w:author="Liu, Yangang" w:date="2020-12-05T15:12:00Z">
        <w:r>
          <w:rPr>
            <w:rFonts w:ascii="Times New Roman" w:hAnsi="Times New Roman" w:cs="Times New Roman"/>
            <w:sz w:val="24"/>
            <w:szCs w:val="24"/>
          </w:rPr>
          <w:t xml:space="preserve">from PL and </w:t>
        </w:r>
      </w:ins>
      <w:del w:id="144" w:author="Liu, Yangang" w:date="2020-12-05T15:12:00Z">
        <w:r w:rsidR="00A73F86" w:rsidRPr="008E7109" w:rsidDel="00CC1315">
          <w:rPr>
            <w:rFonts w:ascii="Times New Roman" w:hAnsi="Times New Roman" w:cs="Times New Roman"/>
            <w:sz w:val="24"/>
            <w:szCs w:val="24"/>
          </w:rPr>
          <w:delText xml:space="preserve">based on mass </w:delText>
        </w:r>
      </w:del>
      <w:ins w:id="145" w:author="Liu, Yangang" w:date="2020-12-05T15:12:00Z">
        <w:r>
          <w:rPr>
            <w:rFonts w:ascii="Times New Roman" w:hAnsi="Times New Roman" w:cs="Times New Roman"/>
            <w:sz w:val="24"/>
            <w:szCs w:val="24"/>
          </w:rPr>
          <w:t xml:space="preserve">the </w:t>
        </w:r>
      </w:ins>
      <w:commentRangeStart w:id="146"/>
      <w:r w:rsidR="00A73F86" w:rsidRPr="008E7109">
        <w:rPr>
          <w:rFonts w:ascii="Times New Roman" w:hAnsi="Times New Roman" w:cs="Times New Roman"/>
          <w:sz w:val="24"/>
          <w:szCs w:val="24"/>
        </w:rPr>
        <w:t>mean volume diameter</w:t>
      </w:r>
      <w:ins w:id="147" w:author="Liu, Yangang" w:date="2020-12-05T15:12:00Z">
        <w:r>
          <w:rPr>
            <w:rFonts w:ascii="Times New Roman" w:hAnsi="Times New Roman" w:cs="Times New Roman"/>
            <w:sz w:val="24"/>
            <w:szCs w:val="24"/>
          </w:rPr>
          <w:t xml:space="preserve"> </w:t>
        </w:r>
      </w:ins>
      <w:commentRangeEnd w:id="146"/>
      <w:ins w:id="148" w:author="Liu, Yangang" w:date="2020-12-05T15:13:00Z">
        <w:r>
          <w:rPr>
            <w:rStyle w:val="CommentReference"/>
          </w:rPr>
          <w:commentReference w:id="146"/>
        </w:r>
      </w:ins>
      <w:r w:rsidR="00A73F86" w:rsidRPr="008E7109">
        <w:rPr>
          <w:rFonts w:ascii="Times New Roman" w:hAnsi="Times New Roman" w:cs="Times New Roman"/>
          <w:sz w:val="24"/>
          <w:szCs w:val="24"/>
        </w:rPr>
        <w:t>,</w:t>
      </w:r>
    </w:p>
    <w:p w14:paraId="2F7C94DC" w14:textId="77777777" w:rsidR="008A0C03" w:rsidRPr="008E7109" w:rsidRDefault="00CC1315" w:rsidP="008A0C03">
      <w:pPr>
        <w:rPr>
          <w:ins w:id="149" w:author="Xin Zhou" w:date="2020-11-13T23:48:00Z"/>
          <w:rFonts w:ascii="Times New Roman" w:hAnsi="Times New Roman" w:cs="Times New Roman"/>
          <w:sz w:val="24"/>
          <w:szCs w:val="24"/>
        </w:rPr>
      </w:pPr>
      <m:oMathPara>
        <m:oMath>
          <m:sSub>
            <m:sSubPr>
              <m:ctrlPr>
                <w:ins w:id="150" w:author="Xin Zhou" w:date="2020-11-13T23:48:00Z">
                  <w:rPr>
                    <w:rFonts w:ascii="Cambria Math" w:hAnsi="Cambria Math"/>
                    <w:sz w:val="24"/>
                    <w:szCs w:val="24"/>
                  </w:rPr>
                </w:ins>
              </m:ctrlPr>
            </m:sSubPr>
            <m:e>
              <m:r>
                <w:ins w:id="151" w:author="Xin Zhou" w:date="2020-11-13T23:48:00Z">
                  <w:rPr>
                    <w:rFonts w:ascii="Cambria Math" w:hAnsi="Cambria Math"/>
                    <w:sz w:val="24"/>
                    <w:szCs w:val="24"/>
                  </w:rPr>
                  <m:t>P</m:t>
                </w:ins>
              </m:r>
            </m:e>
            <m:sub>
              <m:r>
                <w:ins w:id="152" w:author="Xin Zhou" w:date="2020-11-13T23:48:00Z">
                  <m:rPr>
                    <m:sty m:val="p"/>
                  </m:rPr>
                  <w:rPr>
                    <w:rFonts w:ascii="Cambria Math" w:hAnsi="Cambria Math"/>
                    <w:sz w:val="24"/>
                    <w:szCs w:val="24"/>
                  </w:rPr>
                  <m:t>N</m:t>
                </w:ins>
              </m:r>
            </m:sub>
          </m:sSub>
          <m:r>
            <w:ins w:id="153" w:author="Xin Zhou" w:date="2020-11-13T23:48:00Z">
              <w:rPr>
                <w:rFonts w:ascii="Cambria Math" w:hAnsi="Cambria Math"/>
                <w:sz w:val="24"/>
                <w:szCs w:val="24"/>
              </w:rPr>
              <m:t xml:space="preserve">= </m:t>
            </w:ins>
          </m:r>
          <m:f>
            <m:fPr>
              <m:ctrlPr>
                <w:ins w:id="154" w:author="Xin Zhou" w:date="2020-11-13T23:48:00Z">
                  <w:rPr>
                    <w:rFonts w:ascii="Cambria Math" w:hAnsi="Cambria Math"/>
                    <w:i/>
                    <w:sz w:val="24"/>
                    <w:szCs w:val="24"/>
                  </w:rPr>
                </w:ins>
              </m:ctrlPr>
            </m:fPr>
            <m:num>
              <m:sSub>
                <m:sSubPr>
                  <m:ctrlPr>
                    <w:ins w:id="155" w:author="Xin Zhou" w:date="2020-11-13T23:48:00Z">
                      <w:rPr>
                        <w:rFonts w:ascii="Cambria Math" w:hAnsi="Cambria Math"/>
                        <w:sz w:val="24"/>
                        <w:szCs w:val="24"/>
                      </w:rPr>
                    </w:ins>
                  </m:ctrlPr>
                </m:sSubPr>
                <m:e>
                  <m:r>
                    <w:ins w:id="156" w:author="Xin Zhou" w:date="2020-11-13T23:48:00Z">
                      <w:rPr>
                        <w:rFonts w:ascii="Cambria Math" w:hAnsi="Cambria Math"/>
                        <w:sz w:val="24"/>
                        <w:szCs w:val="24"/>
                      </w:rPr>
                      <m:t>P</m:t>
                    </w:ins>
                  </m:r>
                </m:e>
                <m:sub>
                  <m:r>
                    <w:ins w:id="157" w:author="Xin Zhou" w:date="2020-11-13T23:48:00Z">
                      <m:rPr>
                        <m:sty m:val="p"/>
                      </m:rPr>
                      <w:rPr>
                        <w:rFonts w:ascii="Cambria Math" w:hAnsi="Cambria Math"/>
                        <w:sz w:val="24"/>
                        <w:szCs w:val="24"/>
                      </w:rPr>
                      <m:t>L</m:t>
                    </w:ins>
                  </m:r>
                </m:sub>
              </m:sSub>
            </m:num>
            <m:den>
              <m:f>
                <m:fPr>
                  <m:ctrlPr>
                    <w:ins w:id="158" w:author="Xin Zhou" w:date="2020-11-13T23:48:00Z">
                      <w:rPr>
                        <w:rFonts w:ascii="Cambria Math" w:hAnsi="Cambria Math"/>
                        <w:i/>
                        <w:sz w:val="24"/>
                        <w:szCs w:val="24"/>
                      </w:rPr>
                    </w:ins>
                  </m:ctrlPr>
                </m:fPr>
                <m:num>
                  <m:sSub>
                    <m:sSubPr>
                      <m:ctrlPr>
                        <w:ins w:id="159" w:author="Xin Zhou" w:date="2020-11-13T23:48:00Z">
                          <w:rPr>
                            <w:rFonts w:ascii="Cambria Math" w:hAnsi="Cambria Math"/>
                            <w:i/>
                            <w:sz w:val="24"/>
                            <w:szCs w:val="24"/>
                          </w:rPr>
                        </w:ins>
                      </m:ctrlPr>
                    </m:sSubPr>
                    <m:e>
                      <m:r>
                        <w:ins w:id="160" w:author="Xin Zhou" w:date="2020-11-13T23:48:00Z">
                          <w:rPr>
                            <w:rFonts w:ascii="Cambria Math" w:hAnsi="Cambria Math"/>
                            <w:sz w:val="24"/>
                            <w:szCs w:val="24"/>
                          </w:rPr>
                          <m:t>ρ</m:t>
                        </w:ins>
                      </m:r>
                    </m:e>
                    <m:sub>
                      <m:r>
                        <w:ins w:id="161" w:author="Xin Zhou" w:date="2020-11-13T23:48:00Z">
                          <w:rPr>
                            <w:rFonts w:ascii="Cambria Math" w:hAnsi="Cambria Math"/>
                            <w:sz w:val="24"/>
                            <w:szCs w:val="24"/>
                          </w:rPr>
                          <m:t>w</m:t>
                        </w:ins>
                      </m:r>
                    </m:sub>
                  </m:sSub>
                  <m:r>
                    <w:ins w:id="162" w:author="Xin Zhou" w:date="2020-11-13T23:48:00Z">
                      <w:rPr>
                        <w:rFonts w:ascii="Cambria Math" w:hAnsi="Cambria Math"/>
                        <w:sz w:val="24"/>
                        <w:szCs w:val="24"/>
                      </w:rPr>
                      <m:t>π</m:t>
                    </w:ins>
                  </m:r>
                </m:num>
                <m:den>
                  <m:r>
                    <w:ins w:id="163" w:author="Xin Zhou" w:date="2020-11-13T23:48:00Z">
                      <w:rPr>
                        <w:rFonts w:ascii="Cambria Math" w:hAnsi="Cambria Math"/>
                        <w:sz w:val="24"/>
                        <w:szCs w:val="24"/>
                      </w:rPr>
                      <m:t>6</m:t>
                    </w:ins>
                  </m:r>
                </m:den>
              </m:f>
              <m:sSubSup>
                <m:sSubSupPr>
                  <m:ctrlPr>
                    <w:ins w:id="164" w:author="Xin Zhou" w:date="2020-11-13T23:48:00Z">
                      <w:rPr>
                        <w:rFonts w:ascii="Cambria Math" w:hAnsi="Cambria Math"/>
                        <w:i/>
                        <w:sz w:val="24"/>
                        <w:szCs w:val="24"/>
                      </w:rPr>
                    </w:ins>
                  </m:ctrlPr>
                </m:sSubSupPr>
                <m:e>
                  <m:r>
                    <w:ins w:id="165" w:author="Xin Zhou" w:date="2020-11-13T23:48:00Z">
                      <w:rPr>
                        <w:rFonts w:ascii="Cambria Math" w:hAnsi="Cambria Math"/>
                        <w:sz w:val="24"/>
                        <w:szCs w:val="24"/>
                      </w:rPr>
                      <m:t>D</m:t>
                    </w:ins>
                  </m:r>
                </m:e>
                <m:sub>
                  <m:r>
                    <w:ins w:id="166" w:author="Xin Zhou" w:date="2020-11-13T23:48:00Z">
                      <w:rPr>
                        <w:rFonts w:ascii="Cambria Math" w:hAnsi="Cambria Math"/>
                        <w:sz w:val="24"/>
                        <w:szCs w:val="24"/>
                      </w:rPr>
                      <m:t>v</m:t>
                    </w:ins>
                  </m:r>
                </m:sub>
                <m:sup>
                  <m:r>
                    <w:ins w:id="167" w:author="Xin Zhou" w:date="2020-11-13T23:48:00Z">
                      <w:rPr>
                        <w:rFonts w:ascii="Cambria Math" w:hAnsi="Cambria Math"/>
                        <w:sz w:val="24"/>
                        <w:szCs w:val="24"/>
                      </w:rPr>
                      <m:t>3</m:t>
                    </w:ins>
                  </m:r>
                </m:sup>
              </m:sSubSup>
            </m:den>
          </m:f>
          <m:r>
            <w:ins w:id="168" w:author="Xin Zhou" w:date="2020-11-13T23:48:00Z">
              <w:rPr>
                <w:rFonts w:ascii="Cambria Math" w:hAnsi="Cambria Math" w:cs="Times New Roman"/>
                <w:sz w:val="24"/>
                <w:szCs w:val="24"/>
              </w:rPr>
              <m:t>.   (1.8)</m:t>
            </w:ins>
          </m:r>
        </m:oMath>
      </m:oMathPara>
    </w:p>
    <w:p w14:paraId="3DD52702" w14:textId="77777777" w:rsidR="00A73F86" w:rsidRPr="008E7109" w:rsidRDefault="00A73F86" w:rsidP="00A73F86">
      <w:pPr>
        <w:rPr>
          <w:rFonts w:ascii="Times New Roman" w:hAnsi="Times New Roman" w:cs="Times New Roman"/>
          <w:sz w:val="24"/>
          <w:szCs w:val="24"/>
        </w:rPr>
      </w:pPr>
    </w:p>
    <w:p w14:paraId="3546577C" w14:textId="77777777" w:rsidR="00A73F86" w:rsidRPr="008E7109" w:rsidRDefault="00A73F86" w:rsidP="003B3095">
      <w:pPr>
        <w:ind w:firstLine="720"/>
        <w:jc w:val="both"/>
        <w:rPr>
          <w:rFonts w:ascii="Times New Roman" w:hAnsi="Times New Roman" w:cs="Times New Roman"/>
          <w:sz w:val="24"/>
          <w:szCs w:val="24"/>
        </w:rPr>
      </w:pPr>
      <w:r w:rsidRPr="008E7109">
        <w:rPr>
          <w:rFonts w:ascii="Times New Roman" w:hAnsi="Times New Roman" w:cs="Times New Roman"/>
          <w:sz w:val="24"/>
          <w:szCs w:val="24"/>
        </w:rPr>
        <w:t xml:space="preserve">The rain self-collection used in the </w:t>
      </w: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 xml:space="preserve"> code is</w:t>
      </w:r>
    </w:p>
    <w:p w14:paraId="66970F21" w14:textId="77777777" w:rsidR="00A73F86" w:rsidRPr="008E7109" w:rsidRDefault="00CC1315" w:rsidP="00A73F86">
      <w:pPr>
        <w:ind w:firstLine="72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rr</m:t>
            </m:r>
          </m:sub>
        </m:sSub>
        <m:sSub>
          <m:sSubPr>
            <m:ctrlPr>
              <w:rPr>
                <w:rFonts w:ascii="Cambria Math" w:hAnsi="Cambria Math" w:cs="Times New Roman"/>
                <w:i/>
                <w:sz w:val="24"/>
                <w:szCs w:val="24"/>
              </w:rPr>
            </m:ctrlPr>
          </m:sSubPr>
          <m:e>
            <m:r>
              <w:rPr>
                <w:rFonts w:ascii="Cambria Math" w:hAnsi="Cambria Math" w:cs="Times New Roman"/>
                <w:sz w:val="24"/>
                <w:szCs w:val="24"/>
              </w:rPr>
              <m:t>*2.0*N</m:t>
            </m:r>
          </m:e>
          <m:sub>
            <m:r>
              <w:rPr>
                <w:rFonts w:ascii="Cambria Math" w:hAnsi="Cambria Math" w:cs="Times New Roman"/>
                <w:sz w:val="24"/>
                <w:szCs w:val="24"/>
              </w:rPr>
              <m:t>r</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oMath>
      <w:r w:rsidR="00A73F86" w:rsidRPr="008E7109">
        <w:rPr>
          <w:rFonts w:ascii="Times New Roman" w:hAnsi="Times New Roman" w:cs="Times New Roman"/>
          <w:sz w:val="24"/>
          <w:szCs w:val="24"/>
        </w:rPr>
        <w:t xml:space="preserve">   (1.9)</w:t>
      </w:r>
    </w:p>
    <w:p w14:paraId="4C2C5215" w14:textId="77777777" w:rsidR="00A73F86" w:rsidRPr="008E7109" w:rsidRDefault="00A73F86" w:rsidP="003B3095">
      <w:pPr>
        <w:jc w:val="both"/>
        <w:rPr>
          <w:rFonts w:ascii="Times New Roman" w:hAnsi="Times New Roman" w:cs="Times New Roman"/>
          <w:sz w:val="24"/>
          <w:szCs w:val="24"/>
        </w:rPr>
      </w:pPr>
      <w:r w:rsidRPr="008E7109">
        <w:rPr>
          <w:rFonts w:ascii="Times New Roman" w:hAnsi="Times New Roman" w:cs="Times New Roman"/>
          <w:sz w:val="24"/>
          <w:szCs w:val="24"/>
        </w:rPr>
        <w:t xml:space="preserve">which considers the breakup of the rain drops, therefore the overall rain </w:t>
      </w:r>
      <w:proofErr w:type="gramStart"/>
      <w:r w:rsidRPr="008E7109">
        <w:rPr>
          <w:rFonts w:ascii="Times New Roman" w:hAnsi="Times New Roman" w:cs="Times New Roman"/>
          <w:sz w:val="24"/>
          <w:szCs w:val="24"/>
        </w:rPr>
        <w:t>drop</w:t>
      </w:r>
      <w:proofErr w:type="gramEnd"/>
      <w:r w:rsidRPr="008E7109">
        <w:rPr>
          <w:rFonts w:ascii="Times New Roman" w:hAnsi="Times New Roman" w:cs="Times New Roman"/>
          <w:sz w:val="24"/>
          <w:szCs w:val="24"/>
        </w:rPr>
        <w:t xml:space="preserve"> increases. Although the comment in the code refer to Seifert 1994, no corresponding paper were found for the given author name and year. The formula used is more consistent to </w:t>
      </w:r>
      <w:r w:rsidRPr="008E7109">
        <w:rPr>
          <w:rFonts w:ascii="Times New Roman" w:hAnsi="Times New Roman" w:cs="Times New Roman"/>
          <w:sz w:val="24"/>
          <w:szCs w:val="24"/>
        </w:rPr>
        <w:fldChar w:fldCharType="begin"/>
      </w:r>
      <w:r w:rsidRPr="008E7109">
        <w:rPr>
          <w:rFonts w:ascii="Times New Roman" w:hAnsi="Times New Roman" w:cs="Times New Roman"/>
          <w:sz w:val="24"/>
          <w:szCs w:val="24"/>
        </w:rPr>
        <w:instrText xml:space="preserve"> ADDIN ZOTERO_ITEM CSL_CITATION {"citationID":"ds35cUyr","properties":{"formattedCitation":"(Seifert and Beheng 2001)","plainCitation":"(Seifert and Beheng 2001)","dontUpdate":true,"noteIndex":0},"citationItems":[{"id":957,"uris":["http://zotero.org/users/750269/items/9YNT2R3D"],"uri":["http://zotero.org/users/750269/items/9YNT2R3D"],"itemData":{"id":957,"type":"article-journal","abstract":"A double-moment parameterization of microphysical processes in warm clouds is derived directly from the stochastic collection equation. Explicit rate equations for autoconversion, accretion and selfcollection are formulated using Long's piecewise polynomial collection kernel and universal functions following from a fundamental similarity relationship. These universal functions are estimated by numerically solving the stochastic collection equation. A comparison of results of the new parameterization and other double-moment parameterizations is given and the detailed spectral approach is used as a reference method. As an idealized test problem a one-dimensional rainshaft model is applied. The new parameterization is able to reproduce the results of the spectral reference model within a wide range of initial conditions, while other parameterizations show large errors when assuming continental clouds with small mean radii.","collection-title":"13th International Conference on Clouds and Precipitation","container-title":"Atmospheric Research","DOI":"10.1016/S0169-8095(01)00126-0","ISSN":"0169-8095","journalAbbreviation":"Atmospheric Research","language":"en","page":"265-281","source":"ScienceDirect","title":"A double-moment parameterization for simulating autoconversion, accretion and selfcollection","volume":"59-60","author":[{"family":"Seifert","given":"Axel"},{"family":"Beheng","given":"Klaus D."}],"issued":{"date-parts":[["2001",10,1]]}}}],"schema":"https://github.com/citation-style-language/schema/raw/master/csl-citation.json"} </w:instrText>
      </w:r>
      <w:r w:rsidRPr="008E7109">
        <w:rPr>
          <w:rFonts w:ascii="Times New Roman" w:hAnsi="Times New Roman" w:cs="Times New Roman"/>
          <w:sz w:val="24"/>
          <w:szCs w:val="24"/>
        </w:rPr>
        <w:fldChar w:fldCharType="separate"/>
      </w:r>
      <w:r w:rsidRPr="008E7109">
        <w:rPr>
          <w:rFonts w:ascii="Times New Roman" w:hAnsi="Times New Roman" w:cs="Times New Roman"/>
          <w:sz w:val="24"/>
          <w:szCs w:val="24"/>
        </w:rPr>
        <w:t>Seifert and Beheng (2001)</w:t>
      </w:r>
      <w:r w:rsidRPr="008E7109">
        <w:rPr>
          <w:rFonts w:ascii="Times New Roman" w:hAnsi="Times New Roman" w:cs="Times New Roman"/>
          <w:sz w:val="24"/>
          <w:szCs w:val="24"/>
        </w:rPr>
        <w:fldChar w:fldCharType="end"/>
      </w:r>
      <w:r w:rsidRPr="008E7109">
        <w:rPr>
          <w:rFonts w:ascii="Times New Roman" w:hAnsi="Times New Roman" w:cs="Times New Roman"/>
          <w:sz w:val="24"/>
          <w:szCs w:val="24"/>
        </w:rPr>
        <w:t xml:space="preserve"> without considering droplet breakup.</w:t>
      </w:r>
    </w:p>
    <w:p w14:paraId="51A7B975" w14:textId="77777777" w:rsidR="003B3095" w:rsidRPr="008E7109" w:rsidRDefault="003B3095" w:rsidP="003B3095">
      <w:pPr>
        <w:rPr>
          <w:ins w:id="169" w:author="Xin Zhou" w:date="2020-11-13T23:52:00Z"/>
          <w:rFonts w:ascii="Times New Roman" w:hAnsi="Times New Roman" w:cs="Times New Roman"/>
          <w:b/>
          <w:bCs/>
          <w:sz w:val="24"/>
          <w:szCs w:val="24"/>
        </w:rPr>
      </w:pPr>
      <w:ins w:id="170" w:author="Xin Zhou" w:date="2020-11-13T23:52:00Z">
        <w:r w:rsidRPr="008E7109">
          <w:rPr>
            <w:rFonts w:ascii="Times New Roman" w:hAnsi="Times New Roman" w:cs="Times New Roman"/>
            <w:b/>
            <w:bCs/>
            <w:sz w:val="24"/>
            <w:szCs w:val="24"/>
          </w:rPr>
          <w:lastRenderedPageBreak/>
          <w:t>1.4.2. Hydrometeor type, density and related parameterizations</w:t>
        </w:r>
      </w:ins>
    </w:p>
    <w:p w14:paraId="2269EAC7" w14:textId="7ADEF506" w:rsidR="00C35CA0" w:rsidRPr="008E7109" w:rsidRDefault="003B3095" w:rsidP="00C35CA0">
      <w:pPr>
        <w:ind w:firstLine="720"/>
        <w:jc w:val="both"/>
        <w:rPr>
          <w:rFonts w:ascii="Times New Roman" w:hAnsi="Times New Roman" w:cs="Times New Roman"/>
          <w:sz w:val="24"/>
          <w:szCs w:val="24"/>
        </w:rPr>
      </w:pPr>
      <w:ins w:id="171" w:author="Xin Zhou" w:date="2020-11-13T23:52:00Z">
        <w:r w:rsidRPr="008E7109">
          <w:rPr>
            <w:rFonts w:ascii="Times New Roman" w:hAnsi="Times New Roman" w:cs="Times New Roman"/>
            <w:sz w:val="24"/>
            <w:szCs w:val="24"/>
          </w:rPr>
          <w:t xml:space="preserve">Hydrometeor are divided into 5 categories in </w:t>
        </w: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 xml:space="preserve"> scheme including cloud droplets (D&gt;1</w:t>
        </w:r>
        <m:oMath>
          <m:r>
            <w:rPr>
              <w:rFonts w:ascii="Cambria Math" w:hAnsi="Cambria Math" w:cs="Times New Roman"/>
              <w:sz w:val="24"/>
              <w:szCs w:val="24"/>
            </w:rPr>
            <m:t xml:space="preserve"> μm</m:t>
          </m:r>
        </m:oMath>
        <w:r w:rsidRPr="008E7109">
          <w:rPr>
            <w:rFonts w:ascii="Times New Roman" w:hAnsi="Times New Roman" w:cs="Times New Roman"/>
            <w:sz w:val="24"/>
            <w:szCs w:val="24"/>
          </w:rPr>
          <w:t>), rain drops (D&gt;50</w:t>
        </w:r>
        <m:oMath>
          <m:r>
            <w:rPr>
              <w:rFonts w:ascii="Cambria Math" w:hAnsi="Cambria Math" w:cs="Times New Roman"/>
              <w:sz w:val="24"/>
              <w:szCs w:val="24"/>
            </w:rPr>
            <m:t xml:space="preserve"> μm</m:t>
          </m:r>
        </m:oMath>
        <w:r w:rsidRPr="008E7109">
          <w:rPr>
            <w:rFonts w:ascii="Times New Roman" w:hAnsi="Times New Roman" w:cs="Times New Roman"/>
            <w:sz w:val="24"/>
            <w:szCs w:val="24"/>
          </w:rPr>
          <w:t>), ice crystals (mass&gt;</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-12</m:t>
              </m:r>
            </m:sup>
          </m:sSup>
        </m:oMath>
        <w:r w:rsidRPr="008E7109">
          <w:rPr>
            <w:rFonts w:ascii="Times New Roman" w:hAnsi="Times New Roman" w:cs="Times New Roman"/>
            <w:sz w:val="24"/>
            <w:szCs w:val="24"/>
          </w:rPr>
          <w:t>kg and derived size limit based on given density), snow (D&gt;200</w:t>
        </w:r>
        <m:oMath>
          <m:r>
            <w:rPr>
              <w:rFonts w:ascii="Cambria Math" w:hAnsi="Cambria Math" w:cs="Times New Roman"/>
              <w:sz w:val="24"/>
              <w:szCs w:val="24"/>
            </w:rPr>
            <m:t xml:space="preserve"> μm</m:t>
          </m:r>
        </m:oMath>
        <w:r w:rsidRPr="008E7109">
          <w:rPr>
            <w:rFonts w:ascii="Times New Roman" w:hAnsi="Times New Roman" w:cs="Times New Roman"/>
            <w:sz w:val="24"/>
            <w:szCs w:val="24"/>
          </w:rPr>
          <w:t>) and graupel (D&gt;250</w:t>
        </w:r>
        <m:oMath>
          <m:r>
            <w:rPr>
              <w:rFonts w:ascii="Cambria Math" w:hAnsi="Cambria Math" w:cs="Times New Roman"/>
              <w:sz w:val="24"/>
              <w:szCs w:val="24"/>
            </w:rPr>
            <m:t xml:space="preserve"> μm</m:t>
          </m:r>
        </m:oMath>
        <w:r w:rsidRPr="008E7109">
          <w:rPr>
            <w:rFonts w:ascii="Times New Roman" w:hAnsi="Times New Roman" w:cs="Times New Roman"/>
            <w:sz w:val="24"/>
            <w:szCs w:val="24"/>
          </w:rPr>
          <w:t xml:space="preserve">). </w:t>
        </w:r>
      </w:ins>
      <w:r w:rsidR="00C35CA0" w:rsidRPr="008E7109">
        <w:rPr>
          <w:rFonts w:ascii="Times New Roman" w:hAnsi="Times New Roman" w:cs="Times New Roman"/>
          <w:sz w:val="24"/>
          <w:szCs w:val="24"/>
        </w:rPr>
        <w:t xml:space="preserve">Fixed densities are used in </w:t>
      </w:r>
      <w:proofErr w:type="spellStart"/>
      <w:r w:rsidR="00C35CA0" w:rsidRPr="008E7109">
        <w:rPr>
          <w:rFonts w:ascii="Times New Roman" w:hAnsi="Times New Roman" w:cs="Times New Roman"/>
          <w:sz w:val="24"/>
          <w:szCs w:val="24"/>
        </w:rPr>
        <w:t>ThomA</w:t>
      </w:r>
      <w:proofErr w:type="spellEnd"/>
      <w:r w:rsidR="00C35CA0" w:rsidRPr="008E7109">
        <w:rPr>
          <w:rFonts w:ascii="Times New Roman" w:hAnsi="Times New Roman" w:cs="Times New Roman"/>
          <w:sz w:val="24"/>
          <w:szCs w:val="24"/>
        </w:rPr>
        <w:t xml:space="preserve"> scheme. But for snow, graupel and cloud ice, their densities may vary. Different densities affect the mass power law and fall speed power law</w:t>
      </w:r>
      <w:ins w:id="172" w:author="Liu, Yangang" w:date="2020-12-05T15:16:00Z">
        <w:r w:rsidR="00E87E06">
          <w:rPr>
            <w:rFonts w:ascii="Times New Roman" w:hAnsi="Times New Roman" w:cs="Times New Roman"/>
            <w:sz w:val="24"/>
            <w:szCs w:val="24"/>
          </w:rPr>
          <w:t xml:space="preserve"> parameters</w:t>
        </w:r>
      </w:ins>
      <w:r w:rsidR="00C35CA0" w:rsidRPr="008E7109">
        <w:rPr>
          <w:rFonts w:ascii="Times New Roman" w:hAnsi="Times New Roman" w:cs="Times New Roman"/>
          <w:sz w:val="24"/>
          <w:szCs w:val="24"/>
        </w:rPr>
        <w:t xml:space="preserve">, thus the collision and </w:t>
      </w:r>
      <w:ins w:id="173" w:author="Liu, Yangang" w:date="2020-12-05T15:16:00Z">
        <w:r w:rsidR="00E87E06">
          <w:rPr>
            <w:rFonts w:ascii="Times New Roman" w:hAnsi="Times New Roman" w:cs="Times New Roman"/>
            <w:sz w:val="24"/>
            <w:szCs w:val="24"/>
          </w:rPr>
          <w:t xml:space="preserve">aggregation </w:t>
        </w:r>
      </w:ins>
      <w:del w:id="174" w:author="Liu, Yangang" w:date="2020-12-05T15:16:00Z">
        <w:r w:rsidR="00C35CA0" w:rsidRPr="008E7109" w:rsidDel="00E87E06">
          <w:rPr>
            <w:rFonts w:ascii="Times New Roman" w:hAnsi="Times New Roman" w:cs="Times New Roman"/>
            <w:sz w:val="24"/>
            <w:szCs w:val="24"/>
          </w:rPr>
          <w:delText>collection</w:delText>
        </w:r>
      </w:del>
      <w:r w:rsidR="00C35CA0" w:rsidRPr="008E7109">
        <w:rPr>
          <w:rFonts w:ascii="Times New Roman" w:hAnsi="Times New Roman" w:cs="Times New Roman"/>
          <w:sz w:val="24"/>
          <w:szCs w:val="24"/>
        </w:rPr>
        <w:t xml:space="preserve"> process</w:t>
      </w:r>
      <w:ins w:id="175" w:author="Liu, Yangang" w:date="2020-12-05T15:16:00Z">
        <w:r w:rsidR="00E87E06">
          <w:rPr>
            <w:rFonts w:ascii="Times New Roman" w:hAnsi="Times New Roman" w:cs="Times New Roman"/>
            <w:sz w:val="24"/>
            <w:szCs w:val="24"/>
          </w:rPr>
          <w:t>es</w:t>
        </w:r>
      </w:ins>
      <w:r w:rsidR="00C35CA0" w:rsidRPr="008E7109">
        <w:rPr>
          <w:rFonts w:ascii="Times New Roman" w:hAnsi="Times New Roman" w:cs="Times New Roman"/>
          <w:sz w:val="24"/>
          <w:szCs w:val="24"/>
        </w:rPr>
        <w:t>.</w:t>
      </w:r>
    </w:p>
    <w:p w14:paraId="5460A78A" w14:textId="77777777" w:rsidR="00C35CA0" w:rsidRPr="008E7109" w:rsidRDefault="00C35CA0" w:rsidP="00C35CA0">
      <w:pPr>
        <w:jc w:val="both"/>
        <w:rPr>
          <w:rFonts w:ascii="Times New Roman" w:hAnsi="Times New Roman" w:cs="Times New Roman"/>
          <w:sz w:val="24"/>
          <w:szCs w:val="24"/>
        </w:rPr>
      </w:pPr>
      <w:r w:rsidRPr="008E7109">
        <w:rPr>
          <w:rFonts w:ascii="Times New Roman" w:hAnsi="Times New Roman" w:cs="Times New Roman"/>
          <w:sz w:val="24"/>
          <w:szCs w:val="24"/>
        </w:rPr>
        <w:t>The mass-</w:t>
      </w:r>
      <w:proofErr w:type="spellStart"/>
      <w:r w:rsidRPr="008E7109">
        <w:rPr>
          <w:rFonts w:ascii="Times New Roman" w:hAnsi="Times New Roman" w:cs="Times New Roman"/>
          <w:sz w:val="24"/>
          <w:szCs w:val="24"/>
        </w:rPr>
        <w:t>dimentional</w:t>
      </w:r>
      <w:proofErr w:type="spellEnd"/>
      <w:r w:rsidRPr="008E7109">
        <w:rPr>
          <w:rFonts w:ascii="Times New Roman" w:hAnsi="Times New Roman" w:cs="Times New Roman"/>
          <w:sz w:val="24"/>
          <w:szCs w:val="24"/>
        </w:rPr>
        <w:t xml:space="preserve"> power law depends on hydrometer types and densities,</w:t>
      </w:r>
    </w:p>
    <w:p w14:paraId="1B082B68" w14:textId="047A075A" w:rsidR="00C35CA0" w:rsidRPr="008E7109" w:rsidRDefault="00C35CA0" w:rsidP="00C35CA0">
      <w:pPr>
        <w:jc w:val="center"/>
        <w:rPr>
          <w:rFonts w:ascii="Times New Roman" w:hAnsi="Times New Roman" w:cs="Times New Roman"/>
          <w:sz w:val="24"/>
          <w:szCs w:val="24"/>
        </w:rPr>
      </w:pPr>
      <m:oMath>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D</m:t>
            </m:r>
          </m:e>
        </m:d>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b</m:t>
            </m:r>
          </m:sup>
        </m:sSup>
      </m:oMath>
      <w:r w:rsidRPr="008E7109">
        <w:rPr>
          <w:rFonts w:ascii="Times New Roman" w:hAnsi="Times New Roman" w:cs="Times New Roman"/>
          <w:sz w:val="24"/>
          <w:szCs w:val="24"/>
        </w:rPr>
        <w:t xml:space="preserve">   (1.</w:t>
      </w:r>
      <w:del w:id="176" w:author="Xin Zhou" w:date="2020-11-13T23:59:00Z">
        <w:r w:rsidRPr="008E7109" w:rsidDel="00C35CA0">
          <w:rPr>
            <w:rFonts w:ascii="Times New Roman" w:hAnsi="Times New Roman" w:cs="Times New Roman"/>
            <w:sz w:val="24"/>
            <w:szCs w:val="24"/>
          </w:rPr>
          <w:delText>1</w:delText>
        </w:r>
      </w:del>
      <w:ins w:id="177" w:author="Xin Zhou" w:date="2020-11-13T23:59:00Z">
        <w:r w:rsidRPr="008E7109">
          <w:rPr>
            <w:rFonts w:ascii="Times New Roman" w:hAnsi="Times New Roman" w:cs="Times New Roman"/>
            <w:sz w:val="24"/>
            <w:szCs w:val="24"/>
          </w:rPr>
          <w:t>10</w:t>
        </w:r>
      </w:ins>
      <w:r w:rsidRPr="008E7109">
        <w:rPr>
          <w:rFonts w:ascii="Times New Roman" w:hAnsi="Times New Roman" w:cs="Times New Roman"/>
          <w:sz w:val="24"/>
          <w:szCs w:val="24"/>
        </w:rPr>
        <w:t>)</w:t>
      </w:r>
    </w:p>
    <w:p w14:paraId="2375F931" w14:textId="101B17C7" w:rsidR="00C35CA0" w:rsidRPr="008E7109" w:rsidRDefault="00C35CA0" w:rsidP="00C35CA0">
      <w:pPr>
        <w:jc w:val="both"/>
        <w:rPr>
          <w:rFonts w:ascii="Times New Roman" w:hAnsi="Times New Roman" w:cs="Times New Roman"/>
          <w:sz w:val="24"/>
          <w:szCs w:val="24"/>
        </w:rPr>
      </w:pPr>
      <w:del w:id="178" w:author="Xin Zhou" w:date="2020-11-14T00:00:00Z">
        <w:r w:rsidRPr="008E7109" w:rsidDel="00033B25">
          <w:rPr>
            <w:rFonts w:ascii="Times New Roman" w:hAnsi="Times New Roman" w:cs="Times New Roman"/>
            <w:sz w:val="24"/>
            <w:szCs w:val="24"/>
          </w:rPr>
          <w:delText>W</w:delText>
        </w:r>
      </w:del>
      <w:ins w:id="179" w:author="Xin Zhou" w:date="2020-11-14T00:00:00Z">
        <w:r w:rsidR="00033B25" w:rsidRPr="008E7109">
          <w:rPr>
            <w:rFonts w:ascii="Times New Roman" w:hAnsi="Times New Roman" w:cs="Times New Roman"/>
            <w:sz w:val="24"/>
            <w:szCs w:val="24"/>
          </w:rPr>
          <w:t>w</w:t>
        </w:r>
      </w:ins>
      <w:r w:rsidRPr="008E7109">
        <w:rPr>
          <w:rFonts w:ascii="Times New Roman" w:hAnsi="Times New Roman" w:cs="Times New Roman"/>
          <w:sz w:val="24"/>
          <w:szCs w:val="24"/>
        </w:rPr>
        <w:t xml:space="preserve">here m is mass, D is particle diameter. For cloud water, rain, cloud ice and graupel, hydrometer particles are assumed spherical and </w:t>
      </w:r>
      <m:oMath>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πρ</m:t>
            </m:r>
          </m:num>
          <m:den>
            <m:r>
              <w:rPr>
                <w:rFonts w:ascii="Cambria Math" w:hAnsi="Cambria Math" w:cs="Times New Roman"/>
                <w:sz w:val="24"/>
                <w:szCs w:val="24"/>
              </w:rPr>
              <m:t>6</m:t>
            </m:r>
          </m:den>
        </m:f>
        <m:r>
          <w:rPr>
            <w:rFonts w:ascii="Cambria Math" w:hAnsi="Cambria Math" w:cs="Times New Roman"/>
            <w:sz w:val="24"/>
            <w:szCs w:val="24"/>
          </w:rPr>
          <m:t>, b=3</m:t>
        </m:r>
      </m:oMath>
      <w:r w:rsidRPr="008E7109">
        <w:rPr>
          <w:rFonts w:ascii="Times New Roman" w:hAnsi="Times New Roman" w:cs="Times New Roman"/>
          <w:sz w:val="24"/>
          <w:szCs w:val="24"/>
        </w:rPr>
        <w:t xml:space="preserve">. The density, </w:t>
      </w:r>
      <m:oMath>
        <m:r>
          <w:rPr>
            <w:rFonts w:ascii="Cambria Math" w:hAnsi="Cambria Math" w:cs="Times New Roman"/>
            <w:sz w:val="24"/>
            <w:szCs w:val="24"/>
          </w:rPr>
          <m:t>ρ</m:t>
        </m:r>
      </m:oMath>
      <w:r w:rsidRPr="008E7109">
        <w:rPr>
          <w:rFonts w:ascii="Times New Roman" w:hAnsi="Times New Roman" w:cs="Times New Roman"/>
          <w:sz w:val="24"/>
          <w:szCs w:val="24"/>
        </w:rPr>
        <w:t xml:space="preserve">, for each species is fixed and tunable. For snow, </w:t>
      </w:r>
      <m:oMath>
        <m:r>
          <w:rPr>
            <w:rFonts w:ascii="Cambria Math" w:hAnsi="Cambria Math" w:cs="Times New Roman"/>
            <w:sz w:val="24"/>
            <w:szCs w:val="24"/>
          </w:rPr>
          <m:t>a=0.069,  b=2</m:t>
        </m:r>
      </m:oMath>
      <w:r w:rsidRPr="008E7109">
        <w:rPr>
          <w:rFonts w:ascii="Times New Roman" w:hAnsi="Times New Roman" w:cs="Times New Roman"/>
          <w:sz w:val="24"/>
          <w:szCs w:val="24"/>
        </w:rPr>
        <w:t>.</w:t>
      </w:r>
    </w:p>
    <w:p w14:paraId="7FE5A06B" w14:textId="77777777" w:rsidR="00C35CA0" w:rsidRPr="008E7109" w:rsidRDefault="00C35CA0" w:rsidP="00C35CA0">
      <w:pPr>
        <w:jc w:val="both"/>
        <w:rPr>
          <w:rFonts w:ascii="Times New Roman" w:hAnsi="Times New Roman" w:cs="Times New Roman"/>
          <w:sz w:val="24"/>
          <w:szCs w:val="24"/>
        </w:rPr>
      </w:pPr>
      <w:r w:rsidRPr="008E7109">
        <w:rPr>
          <w:rFonts w:ascii="Times New Roman" w:hAnsi="Times New Roman" w:cs="Times New Roman"/>
          <w:sz w:val="24"/>
          <w:szCs w:val="24"/>
        </w:rPr>
        <w:t xml:space="preserve">Fall speed power law depends on hydrometer types and densities </w:t>
      </w:r>
      <w:r w:rsidRPr="008E7109">
        <w:rPr>
          <w:rFonts w:ascii="Times New Roman" w:hAnsi="Times New Roman" w:cs="Times New Roman"/>
          <w:sz w:val="24"/>
          <w:szCs w:val="24"/>
        </w:rPr>
        <w:fldChar w:fldCharType="begin"/>
      </w:r>
      <w:r w:rsidRPr="008E7109">
        <w:rPr>
          <w:rFonts w:ascii="Times New Roman" w:hAnsi="Times New Roman" w:cs="Times New Roman"/>
          <w:sz w:val="24"/>
          <w:szCs w:val="24"/>
        </w:rPr>
        <w:instrText xml:space="preserve"> ADDIN ZOTERO_ITEM CSL_CITATION {"citationID":"gHYpGJM2","properties":{"formattedCitation":"(Schoenberg Ferrier 1994)","plainCitation":"(Schoenberg Ferrier 1994)","noteIndex":0},"citationItems":[{"id":931,"uris":["http://zotero.org/users/750269/items/K9WW8QHT"],"uri":["http://zotero.org/users/750269/items/K9WW8QHT"],"itemData":{"id":931,"type":"article-journal","container-title":"Journal of the Atmospheric Sciences","DOI":"10.1175/1520-0469(1994)051&lt;0249:ADMMPF&gt;2.0.CO;2","ISSN":"0022-4928","issue":"2","journalAbbreviation":"J. Atmos. Sci.","language":"en","note":"publisher: American Meteorological Society","page":"249-280","source":"journals.ametsoc.org","title":"A Double-Moment Multiple-Phase Four-Class Bulk Ice Scheme. Part I: Description","title-short":"A Double-Moment Multiple-Phase Four-Class Bulk Ice Scheme. Part I","volume":"51","author":[{"family":"Schoenberg Ferrier","given":"Brad"}],"issued":{"date-parts":[["1994",1,1]]}}}],"schema":"https://github.com/citation-style-language/schema/raw/master/csl-citation.json"} </w:instrText>
      </w:r>
      <w:r w:rsidRPr="008E7109">
        <w:rPr>
          <w:rFonts w:ascii="Times New Roman" w:hAnsi="Times New Roman" w:cs="Times New Roman"/>
          <w:sz w:val="24"/>
          <w:szCs w:val="24"/>
        </w:rPr>
        <w:fldChar w:fldCharType="separate"/>
      </w:r>
      <w:r w:rsidRPr="008E7109">
        <w:rPr>
          <w:rFonts w:ascii="Times New Roman" w:hAnsi="Times New Roman" w:cs="Times New Roman"/>
          <w:sz w:val="24"/>
          <w:szCs w:val="24"/>
        </w:rPr>
        <w:t>(Schoenberg Ferrier 1994)</w:t>
      </w:r>
      <w:r w:rsidRPr="008E7109">
        <w:rPr>
          <w:rFonts w:ascii="Times New Roman" w:hAnsi="Times New Roman" w:cs="Times New Roman"/>
          <w:sz w:val="24"/>
          <w:szCs w:val="24"/>
        </w:rPr>
        <w:fldChar w:fldCharType="end"/>
      </w:r>
    </w:p>
    <w:p w14:paraId="27481DFC" w14:textId="5926D1F2" w:rsidR="00C35CA0" w:rsidRPr="008E7109" w:rsidRDefault="00C35CA0" w:rsidP="00C35CA0">
      <w:pPr>
        <w:jc w:val="center"/>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D</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0</m:t>
                        </m:r>
                      </m:sub>
                    </m:sSub>
                  </m:num>
                  <m:den>
                    <m:r>
                      <w:rPr>
                        <w:rFonts w:ascii="Cambria Math" w:hAnsi="Cambria Math" w:cs="Times New Roman"/>
                        <w:sz w:val="24"/>
                        <w:szCs w:val="24"/>
                      </w:rPr>
                      <m:t>ρ</m:t>
                    </m:r>
                  </m:den>
                </m:f>
              </m:e>
            </m:d>
          </m:e>
          <m:sup>
            <m:r>
              <w:rPr>
                <w:rFonts w:ascii="Cambria Math" w:hAnsi="Cambria Math" w:cs="Times New Roman"/>
                <w:sz w:val="24"/>
                <w:szCs w:val="24"/>
              </w:rPr>
              <m:t>1/2</m:t>
            </m:r>
          </m:sup>
        </m:sSup>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β</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-fD</m:t>
            </m:r>
          </m:sup>
        </m:sSup>
      </m:oMath>
      <w:r w:rsidRPr="008E7109">
        <w:rPr>
          <w:rFonts w:ascii="Times New Roman" w:hAnsi="Times New Roman" w:cs="Times New Roman"/>
          <w:sz w:val="24"/>
          <w:szCs w:val="24"/>
        </w:rPr>
        <w:t xml:space="preserve">   (1.</w:t>
      </w:r>
      <w:del w:id="180" w:author="Xin Zhou" w:date="2020-11-13T23:59:00Z">
        <w:r w:rsidRPr="008E7109" w:rsidDel="00C35CA0">
          <w:rPr>
            <w:rFonts w:ascii="Times New Roman" w:hAnsi="Times New Roman" w:cs="Times New Roman"/>
            <w:sz w:val="24"/>
            <w:szCs w:val="24"/>
          </w:rPr>
          <w:delText>2</w:delText>
        </w:r>
      </w:del>
      <w:ins w:id="181" w:author="Xin Zhou" w:date="2020-11-13T23:59:00Z">
        <w:r w:rsidRPr="008E7109">
          <w:rPr>
            <w:rFonts w:ascii="Times New Roman" w:hAnsi="Times New Roman" w:cs="Times New Roman"/>
            <w:sz w:val="24"/>
            <w:szCs w:val="24"/>
          </w:rPr>
          <w:t>11</w:t>
        </w:r>
      </w:ins>
      <w:r w:rsidRPr="008E7109">
        <w:rPr>
          <w:rFonts w:ascii="Times New Roman" w:hAnsi="Times New Roman" w:cs="Times New Roman"/>
          <w:sz w:val="24"/>
          <w:szCs w:val="24"/>
        </w:rPr>
        <w:t>)</w:t>
      </w:r>
    </w:p>
    <w:p w14:paraId="14B322CB" w14:textId="3686B9D5" w:rsidR="00C35CA0" w:rsidRPr="008E7109" w:rsidRDefault="00C35CA0" w:rsidP="00C35CA0">
      <w:pPr>
        <w:jc w:val="both"/>
        <w:rPr>
          <w:rFonts w:ascii="Times New Roman" w:hAnsi="Times New Roman" w:cs="Times New Roman"/>
          <w:sz w:val="24"/>
          <w:szCs w:val="24"/>
        </w:rPr>
      </w:pPr>
      <w:del w:id="182" w:author="Xin Zhou" w:date="2020-11-14T00:00:00Z">
        <w:r w:rsidRPr="008E7109" w:rsidDel="00033B25">
          <w:rPr>
            <w:rFonts w:ascii="Times New Roman" w:hAnsi="Times New Roman" w:cs="Times New Roman"/>
            <w:sz w:val="24"/>
            <w:szCs w:val="24"/>
          </w:rPr>
          <w:delText>W</w:delText>
        </w:r>
      </w:del>
      <w:ins w:id="183" w:author="Xin Zhou" w:date="2020-11-14T00:00:00Z">
        <w:r w:rsidR="00033B25" w:rsidRPr="008E7109">
          <w:rPr>
            <w:rFonts w:ascii="Times New Roman" w:hAnsi="Times New Roman" w:cs="Times New Roman"/>
            <w:sz w:val="24"/>
            <w:szCs w:val="24"/>
          </w:rPr>
          <w:t>w</w:t>
        </w:r>
      </w:ins>
      <w:r w:rsidRPr="008E7109">
        <w:rPr>
          <w:rFonts w:ascii="Times New Roman" w:hAnsi="Times New Roman" w:cs="Times New Roman"/>
          <w:sz w:val="24"/>
          <w:szCs w:val="24"/>
        </w:rPr>
        <w:t xml:space="preserve">here </w:t>
      </w:r>
      <m:oMath>
        <m:r>
          <w:rPr>
            <w:rFonts w:ascii="Cambria Math" w:hAnsi="Cambria Math" w:cs="Times New Roman"/>
            <w:sz w:val="24"/>
            <w:szCs w:val="24"/>
          </w:rPr>
          <m:t>α, β, and f</m:t>
        </m:r>
      </m:oMath>
      <w:r w:rsidRPr="008E7109">
        <w:rPr>
          <w:rFonts w:ascii="Times New Roman" w:hAnsi="Times New Roman" w:cs="Times New Roman"/>
          <w:sz w:val="24"/>
          <w:szCs w:val="24"/>
        </w:rPr>
        <w:t xml:space="preserve"> are fixed parameters for each hydrometeor </w:t>
      </w:r>
      <w:proofErr w:type="gramStart"/>
      <w:r w:rsidRPr="008E7109">
        <w:rPr>
          <w:rFonts w:ascii="Times New Roman" w:hAnsi="Times New Roman" w:cs="Times New Roman"/>
          <w:sz w:val="24"/>
          <w:szCs w:val="24"/>
        </w:rPr>
        <w:t>species.</w:t>
      </w:r>
      <w:proofErr w:type="gramEnd"/>
    </w:p>
    <w:p w14:paraId="2ACB2860" w14:textId="77777777" w:rsidR="00A73F86" w:rsidRPr="008E7109" w:rsidRDefault="00A73F86" w:rsidP="00A73F86">
      <w:pPr>
        <w:rPr>
          <w:rFonts w:ascii="Times New Roman" w:hAnsi="Times New Roman" w:cs="Times New Roman"/>
          <w:sz w:val="24"/>
          <w:szCs w:val="24"/>
        </w:rPr>
      </w:pPr>
    </w:p>
    <w:p w14:paraId="4ED8A65E"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1.4.3 Collision and coalescence (collection, where species y collects species x):</w:t>
      </w:r>
    </w:p>
    <w:p w14:paraId="68734687" w14:textId="77777777" w:rsidR="00A73F86" w:rsidRPr="008E7109" w:rsidRDefault="00A73F86" w:rsidP="00473861">
      <w:pPr>
        <w:ind w:firstLine="720"/>
        <w:jc w:val="both"/>
        <w:rPr>
          <w:rFonts w:ascii="Times New Roman" w:hAnsi="Times New Roman" w:cs="Times New Roman"/>
          <w:sz w:val="24"/>
          <w:szCs w:val="24"/>
        </w:rPr>
      </w:pPr>
      <w:r w:rsidRPr="008E7109">
        <w:rPr>
          <w:rFonts w:ascii="Times New Roman" w:hAnsi="Times New Roman" w:cs="Times New Roman"/>
          <w:sz w:val="24"/>
          <w:szCs w:val="24"/>
        </w:rPr>
        <w:t>The integration form of the collection equation used is</w:t>
      </w:r>
    </w:p>
    <w:p w14:paraId="296595D7" w14:textId="77777777" w:rsidR="00A73F86" w:rsidRPr="008E7109" w:rsidRDefault="00CC1315" w:rsidP="00A73F86">
      <w:pPr>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xy</m:t>
                </m:r>
              </m:sub>
            </m:sSub>
            <m:r>
              <w:rPr>
                <w:rFonts w:ascii="Cambria Math" w:hAnsi="Cambria Math" w:cs="Times New Roman"/>
                <w:sz w:val="24"/>
                <w:szCs w:val="24"/>
              </w:rPr>
              <m:t>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x</m:t>
                    </m:r>
                  </m:sub>
                </m:sSub>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y</m:t>
                        </m:r>
                      </m:sub>
                    </m:sSub>
                  </m:e>
                </m:d>
              </m:e>
              <m:sup>
                <m:r>
                  <w:rPr>
                    <w:rFonts w:ascii="Cambria Math" w:hAnsi="Cambria Math" w:cs="Times New Roman"/>
                    <w:sz w:val="24"/>
                    <w:szCs w:val="24"/>
                  </w:rPr>
                  <m:t>2</m:t>
                </m:r>
              </m:sup>
            </m:sSup>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x</m:t>
                    </m:r>
                  </m:sub>
                </m:sSub>
              </m:e>
            </m:d>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y</m:t>
                    </m:r>
                  </m:sub>
                </m:sSub>
              </m:e>
            </m:d>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x</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y</m:t>
                </m:r>
              </m:sub>
            </m:sSub>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x</m:t>
                </m:r>
              </m:sub>
            </m:sSub>
          </m:e>
        </m:nary>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y</m:t>
            </m:r>
          </m:sub>
        </m:sSub>
      </m:oMath>
      <w:r w:rsidR="00A73F86" w:rsidRPr="008E7109">
        <w:rPr>
          <w:rFonts w:ascii="Times New Roman" w:hAnsi="Times New Roman" w:cs="Times New Roman"/>
          <w:sz w:val="24"/>
          <w:szCs w:val="24"/>
        </w:rPr>
        <w:t xml:space="preserve">   (1.12a)</w:t>
      </w:r>
    </w:p>
    <w:p w14:paraId="3932290E" w14:textId="77777777" w:rsidR="00A73F86" w:rsidRPr="008E7109" w:rsidRDefault="00A73F86" w:rsidP="00473861">
      <w:pPr>
        <w:jc w:val="both"/>
        <w:rPr>
          <w:rFonts w:ascii="Times New Roman" w:hAnsi="Times New Roman" w:cs="Times New Roman"/>
          <w:sz w:val="24"/>
          <w:szCs w:val="24"/>
        </w:rPr>
      </w:pPr>
      <w:r w:rsidRPr="008E7109">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oMath>
      <w:r w:rsidRPr="008E7109">
        <w:rPr>
          <w:rFonts w:ascii="Times New Roman" w:hAnsi="Times New Roman" w:cs="Times New Roman"/>
          <w:sz w:val="24"/>
          <w:szCs w:val="24"/>
        </w:rPr>
        <w:t xml:space="preserve"> is the mass water content of species y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xy</m:t>
            </m:r>
          </m:sub>
        </m:sSub>
      </m:oMath>
      <w:r w:rsidRPr="008E7109">
        <w:rPr>
          <w:rFonts w:ascii="Times New Roman" w:hAnsi="Times New Roman" w:cs="Times New Roman"/>
          <w:sz w:val="24"/>
          <w:szCs w:val="24"/>
        </w:rPr>
        <w:t xml:space="preserve"> is collision </w:t>
      </w:r>
      <w:proofErr w:type="gramStart"/>
      <w:r w:rsidRPr="008E7109">
        <w:rPr>
          <w:rFonts w:ascii="Times New Roman" w:hAnsi="Times New Roman" w:cs="Times New Roman"/>
          <w:sz w:val="24"/>
          <w:szCs w:val="24"/>
        </w:rPr>
        <w:t>efficiency.</w:t>
      </w:r>
      <w:proofErr w:type="gramEnd"/>
      <w:r w:rsidRPr="008E7109">
        <w:rPr>
          <w:rFonts w:ascii="Times New Roman" w:hAnsi="Times New Roman" w:cs="Times New Roman"/>
          <w:sz w:val="24"/>
          <w:szCs w:val="24"/>
        </w:rPr>
        <w:t xml:space="preserve"> Assuming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x</m:t>
            </m:r>
          </m:sub>
        </m:sSub>
        <m:r>
          <w:rPr>
            <w:rFonts w:ascii="Cambria Math" w:hAnsi="Cambria Math" w:cs="Times New Roman"/>
            <w:sz w:val="24"/>
            <w:szCs w:val="24"/>
          </w:rPr>
          <m:t>,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y</m:t>
                </m:r>
              </m:sub>
            </m:sSub>
          </m:e>
        </m:d>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x</m:t>
                </m:r>
              </m:sub>
            </m:sSub>
          </m:e>
        </m:d>
      </m:oMath>
      <w:r w:rsidRPr="008E7109">
        <w:rPr>
          <w:rFonts w:ascii="Times New Roman" w:hAnsi="Times New Roman" w:cs="Times New Roman"/>
          <w:sz w:val="24"/>
          <w:szCs w:val="24"/>
        </w:rPr>
        <w:t>, substitute velocity power-law and do the integration of the equation, then we have</w:t>
      </w:r>
    </w:p>
    <w:p w14:paraId="545DD0A8" w14:textId="77777777" w:rsidR="00A73F86" w:rsidRPr="008E7109" w:rsidRDefault="00CC1315" w:rsidP="00A73F86">
      <w:pPr>
        <w:spacing w:before="24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xy</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0</m:t>
                        </m:r>
                      </m:sub>
                    </m:sSub>
                  </m:num>
                  <m:den>
                    <m:r>
                      <w:rPr>
                        <w:rFonts w:ascii="Cambria Math" w:hAnsi="Cambria Math" w:cs="Times New Roman"/>
                        <w:sz w:val="24"/>
                        <w:szCs w:val="24"/>
                      </w:rPr>
                      <m:t>ρ</m:t>
                    </m:r>
                  </m:den>
                </m:f>
              </m:e>
            </m:d>
          </m:e>
          <m:sup>
            <m:r>
              <w:rPr>
                <w:rFonts w:ascii="Cambria Math" w:hAnsi="Cambria Math" w:cs="Times New Roman"/>
                <w:sz w:val="24"/>
                <w:szCs w:val="24"/>
              </w:rPr>
              <m:t>1/2</m:t>
            </m:r>
          </m:sup>
        </m:s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0,y</m:t>
            </m:r>
          </m:sub>
        </m:sSub>
        <m:f>
          <m:fPr>
            <m:ctrlPr>
              <w:rPr>
                <w:rFonts w:ascii="Cambria Math" w:hAnsi="Cambria Math" w:cs="Times New Roman"/>
                <w:i/>
                <w:sz w:val="24"/>
                <w:szCs w:val="24"/>
              </w:rPr>
            </m:ctrlPr>
          </m:fPr>
          <m:num>
            <m:r>
              <m:rPr>
                <m:sty m:val="p"/>
              </m:rPr>
              <w:rPr>
                <w:rFonts w:ascii="Cambria Math" w:hAnsi="Cambria Math" w:cs="Times New Roman"/>
                <w:sz w:val="24"/>
                <w:szCs w:val="24"/>
              </w:rPr>
              <m:t>Γ</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y</m:t>
                </m:r>
              </m:sub>
            </m:sSub>
            <m:r>
              <w:rPr>
                <w:rFonts w:ascii="Cambria Math" w:hAnsi="Cambria Math" w:cs="Times New Roman"/>
                <w:sz w:val="24"/>
                <w:szCs w:val="24"/>
              </w:rPr>
              <m:t>+3)</m:t>
            </m:r>
          </m:num>
          <m:den>
            <m:sSup>
              <m:sSupPr>
                <m:ctrlPr>
                  <w:rPr>
                    <w:rFonts w:ascii="Cambria Math" w:hAnsi="Cambria Math" w:cs="Times New Roman"/>
                    <w:i/>
                    <w:sz w:val="24"/>
                    <w:szCs w:val="24"/>
                  </w:rPr>
                </m:ctrlPr>
              </m:sSupPr>
              <m:e>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y</m:t>
                    </m:r>
                  </m:sub>
                </m:sSub>
                <m:r>
                  <w:rPr>
                    <w:rFonts w:ascii="Cambria Math" w:hAnsi="Cambria Math" w:cs="Times New Roman"/>
                    <w:sz w:val="24"/>
                    <w:szCs w:val="24"/>
                  </w:rPr>
                  <m:t>+3)</m:t>
                </m:r>
              </m:sup>
            </m:sSup>
          </m:den>
        </m:f>
      </m:oMath>
      <w:r w:rsidR="00A73F86" w:rsidRPr="008E7109">
        <w:rPr>
          <w:rFonts w:ascii="Times New Roman" w:hAnsi="Times New Roman" w:cs="Times New Roman"/>
          <w:sz w:val="24"/>
          <w:szCs w:val="24"/>
        </w:rPr>
        <w:t xml:space="preserve">   (1.12b)</w:t>
      </w:r>
    </w:p>
    <w:p w14:paraId="2E1A9D51" w14:textId="77777777" w:rsidR="00A73F86" w:rsidRPr="008E7109" w:rsidRDefault="00A73F86" w:rsidP="00473861">
      <w:pPr>
        <w:jc w:val="both"/>
        <w:rPr>
          <w:rFonts w:ascii="Times New Roman" w:hAnsi="Times New Roman" w:cs="Times New Roman"/>
          <w:sz w:val="24"/>
          <w:szCs w:val="24"/>
        </w:rPr>
      </w:pPr>
      <w:r w:rsidRPr="008E7109">
        <w:rPr>
          <w:rFonts w:ascii="Times New Roman" w:hAnsi="Times New Roman" w:cs="Times New Roman"/>
          <w:sz w:val="24"/>
          <w:szCs w:val="24"/>
        </w:rPr>
        <w:t xml:space="preserve">where </w:t>
      </w:r>
      <m:oMath>
        <m:r>
          <w:rPr>
            <w:rFonts w:ascii="Cambria Math" w:hAnsi="Cambria Math" w:cs="Times New Roman"/>
            <w:sz w:val="24"/>
            <w:szCs w:val="24"/>
          </w:rPr>
          <m:t>λ</m:t>
        </m:r>
      </m:oMath>
      <w:r w:rsidRPr="008E7109">
        <w:rPr>
          <w:rFonts w:ascii="Times New Roman" w:hAnsi="Times New Roman" w:cs="Times New Roman"/>
          <w:sz w:val="24"/>
          <w:szCs w:val="24"/>
        </w:rPr>
        <w:t xml:space="preserve"> is the slope parameter of Gamma distribution and is derived based on the particle number and shape </w:t>
      </w:r>
      <w:proofErr w:type="gramStart"/>
      <w:r w:rsidRPr="008E7109">
        <w:rPr>
          <w:rFonts w:ascii="Times New Roman" w:hAnsi="Times New Roman" w:cs="Times New Roman"/>
          <w:sz w:val="24"/>
          <w:szCs w:val="24"/>
        </w:rPr>
        <w:t>parameter.</w:t>
      </w:r>
      <w:proofErr w:type="gramEnd"/>
      <w:r w:rsidRPr="008E7109">
        <w:rPr>
          <w:rFonts w:ascii="Times New Roman" w:hAnsi="Times New Roman" w:cs="Times New Roman"/>
          <w:sz w:val="24"/>
          <w:szCs w:val="24"/>
        </w:rPr>
        <w:t xml:space="preserve"> Besides the fall speed law parameters, the only parameter specified in the equation is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xy</m:t>
            </m:r>
          </m:sub>
        </m:sSub>
      </m:oMath>
      <w:r w:rsidRPr="008E7109">
        <w:rPr>
          <w:rFonts w:ascii="Times New Roman" w:hAnsi="Times New Roman" w:cs="Times New Roman"/>
          <w:sz w:val="24"/>
          <w:szCs w:val="24"/>
        </w:rPr>
        <w:t xml:space="preserve"> and is tunable.  For snow collect ice, rain collect snow, rain collect graupel and rain collect ice, fixed values are set, but no specific ranges are provided in the reference. As for the collection of cloud droplets,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xy</m:t>
            </m:r>
          </m:sub>
        </m:sSub>
      </m:oMath>
      <w:r w:rsidRPr="008E7109">
        <w:rPr>
          <w:rFonts w:ascii="Times New Roman" w:hAnsi="Times New Roman" w:cs="Times New Roman"/>
          <w:sz w:val="24"/>
          <w:szCs w:val="24"/>
        </w:rPr>
        <w:t xml:space="preserve"> depends on the stokes number and is pre-calculated and provided as a lookup table in the code. Similarly, if we replace the mass to number concentration in </w:t>
      </w:r>
      <w:proofErr w:type="spellStart"/>
      <w:r w:rsidRPr="008E7109">
        <w:rPr>
          <w:rFonts w:ascii="Times New Roman" w:hAnsi="Times New Roman" w:cs="Times New Roman"/>
          <w:sz w:val="24"/>
          <w:szCs w:val="24"/>
        </w:rPr>
        <w:t>Eqn</w:t>
      </w:r>
      <w:proofErr w:type="spellEnd"/>
      <w:r w:rsidRPr="008E7109">
        <w:rPr>
          <w:rFonts w:ascii="Times New Roman" w:hAnsi="Times New Roman" w:cs="Times New Roman"/>
          <w:sz w:val="24"/>
          <w:szCs w:val="24"/>
        </w:rPr>
        <w:t xml:space="preserve"> 1.5a, we will have the changes in number concentration of the collected particle x,</w:t>
      </w:r>
    </w:p>
    <w:p w14:paraId="4E11EF90" w14:textId="77777777" w:rsidR="00A73F86" w:rsidRPr="008E7109" w:rsidRDefault="00CC1315" w:rsidP="00A73F86">
      <w:pPr>
        <w:spacing w:before="24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xy</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0</m:t>
                        </m:r>
                      </m:sub>
                    </m:sSub>
                  </m:num>
                  <m:den>
                    <m:r>
                      <w:rPr>
                        <w:rFonts w:ascii="Cambria Math" w:hAnsi="Cambria Math" w:cs="Times New Roman"/>
                        <w:sz w:val="24"/>
                        <w:szCs w:val="24"/>
                      </w:rPr>
                      <m:t>ρ</m:t>
                    </m:r>
                  </m:den>
                </m:f>
              </m:e>
            </m:d>
          </m:e>
          <m:sup>
            <m:r>
              <w:rPr>
                <w:rFonts w:ascii="Cambria Math" w:hAnsi="Cambria Math" w:cs="Times New Roman"/>
                <w:sz w:val="24"/>
                <w:szCs w:val="24"/>
              </w:rPr>
              <m:t>1/2</m:t>
            </m:r>
          </m:sup>
        </m:s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0,y</m:t>
            </m:r>
          </m:sub>
        </m:sSub>
        <m:f>
          <m:fPr>
            <m:ctrlPr>
              <w:rPr>
                <w:rFonts w:ascii="Cambria Math" w:hAnsi="Cambria Math" w:cs="Times New Roman"/>
                <w:i/>
                <w:sz w:val="24"/>
                <w:szCs w:val="24"/>
              </w:rPr>
            </m:ctrlPr>
          </m:fPr>
          <m:num>
            <m:r>
              <m:rPr>
                <m:sty m:val="p"/>
              </m:rPr>
              <w:rPr>
                <w:rFonts w:ascii="Cambria Math" w:hAnsi="Cambria Math" w:cs="Times New Roman"/>
                <w:sz w:val="24"/>
                <w:szCs w:val="24"/>
              </w:rPr>
              <m:t>Γ</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y</m:t>
                </m:r>
              </m:sub>
            </m:sSub>
            <m:r>
              <w:rPr>
                <w:rFonts w:ascii="Cambria Math" w:hAnsi="Cambria Math" w:cs="Times New Roman"/>
                <w:sz w:val="24"/>
                <w:szCs w:val="24"/>
              </w:rPr>
              <m:t>+3)</m:t>
            </m:r>
          </m:num>
          <m:den>
            <m:sSup>
              <m:sSupPr>
                <m:ctrlPr>
                  <w:rPr>
                    <w:rFonts w:ascii="Cambria Math" w:hAnsi="Cambria Math" w:cs="Times New Roman"/>
                    <w:i/>
                    <w:sz w:val="24"/>
                    <w:szCs w:val="24"/>
                  </w:rPr>
                </m:ctrlPr>
              </m:sSupPr>
              <m:e>
                <m:r>
                  <w:rPr>
                    <w:rFonts w:ascii="Cambria Math" w:hAnsi="Cambria Math" w:cs="Times New Roman"/>
                    <w:sz w:val="24"/>
                    <w:szCs w:val="24"/>
                  </w:rPr>
                  <m:t>(λ+</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r>
                  <w:rPr>
                    <w:rFonts w:ascii="Cambria Math" w:hAnsi="Cambria Math" w:cs="Times New Roman"/>
                    <w:sz w:val="24"/>
                    <w:szCs w:val="24"/>
                  </w:rPr>
                  <m:t>)</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y</m:t>
                    </m:r>
                  </m:sub>
                </m:sSub>
                <m:r>
                  <w:rPr>
                    <w:rFonts w:ascii="Cambria Math" w:hAnsi="Cambria Math" w:cs="Times New Roman"/>
                    <w:sz w:val="24"/>
                    <w:szCs w:val="24"/>
                  </w:rPr>
                  <m:t>+3)</m:t>
                </m:r>
              </m:sup>
            </m:sSup>
          </m:den>
        </m:f>
      </m:oMath>
      <w:r w:rsidR="00A73F86" w:rsidRPr="008E7109">
        <w:rPr>
          <w:rFonts w:ascii="Times New Roman" w:hAnsi="Times New Roman" w:cs="Times New Roman"/>
          <w:sz w:val="24"/>
          <w:szCs w:val="24"/>
        </w:rPr>
        <w:t xml:space="preserve">   (1.13)</w:t>
      </w:r>
    </w:p>
    <w:p w14:paraId="21203790" w14:textId="2B401257" w:rsidR="00A73F86" w:rsidRPr="008E7109" w:rsidRDefault="00A73F86" w:rsidP="00473861">
      <w:pPr>
        <w:ind w:firstLine="720"/>
        <w:jc w:val="both"/>
        <w:rPr>
          <w:rFonts w:ascii="Times New Roman" w:hAnsi="Times New Roman" w:cs="Times New Roman"/>
          <w:sz w:val="24"/>
          <w:szCs w:val="24"/>
        </w:rPr>
      </w:pPr>
      <w:commentRangeStart w:id="184"/>
      <w:commentRangeStart w:id="185"/>
      <w:commentRangeStart w:id="186"/>
      <w:commentRangeStart w:id="187"/>
      <w:commentRangeStart w:id="188"/>
      <w:r w:rsidRPr="008E7109">
        <w:rPr>
          <w:rFonts w:ascii="Times New Roman" w:hAnsi="Times New Roman" w:cs="Times New Roman"/>
          <w:sz w:val="24"/>
          <w:szCs w:val="24"/>
        </w:rPr>
        <w:t xml:space="preserve">In </w:t>
      </w: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 xml:space="preserve"> scheme </w:t>
      </w:r>
      <w:commentRangeEnd w:id="184"/>
      <w:r w:rsidRPr="008E7109">
        <w:rPr>
          <w:rStyle w:val="CommentReference"/>
          <w:sz w:val="24"/>
          <w:szCs w:val="24"/>
        </w:rPr>
        <w:commentReference w:id="184"/>
      </w:r>
      <w:commentRangeEnd w:id="185"/>
      <w:r w:rsidRPr="008E7109">
        <w:rPr>
          <w:rStyle w:val="CommentReference"/>
          <w:sz w:val="24"/>
          <w:szCs w:val="24"/>
        </w:rPr>
        <w:commentReference w:id="185"/>
      </w:r>
      <w:commentRangeEnd w:id="186"/>
      <w:r w:rsidRPr="008E7109">
        <w:rPr>
          <w:rStyle w:val="CommentReference"/>
          <w:sz w:val="24"/>
          <w:szCs w:val="24"/>
        </w:rPr>
        <w:commentReference w:id="186"/>
      </w:r>
      <w:commentRangeEnd w:id="187"/>
      <w:r w:rsidRPr="008E7109">
        <w:rPr>
          <w:rStyle w:val="CommentReference"/>
          <w:sz w:val="24"/>
          <w:szCs w:val="24"/>
        </w:rPr>
        <w:commentReference w:id="187"/>
      </w:r>
      <w:commentRangeEnd w:id="188"/>
      <w:r w:rsidRPr="008E7109">
        <w:rPr>
          <w:rStyle w:val="CommentReference"/>
          <w:sz w:val="24"/>
          <w:szCs w:val="24"/>
        </w:rPr>
        <w:commentReference w:id="188"/>
      </w:r>
      <w:r w:rsidRPr="008E7109">
        <w:rPr>
          <w:rFonts w:ascii="Times New Roman" w:hAnsi="Times New Roman" w:cs="Times New Roman"/>
          <w:sz w:val="24"/>
          <w:szCs w:val="24"/>
        </w:rPr>
        <w:t>all the collection processes between two hydrometeors are based on the collection equation (CE) in either original form (Eqn. 1.</w:t>
      </w:r>
      <w:r w:rsidR="00EC5974">
        <w:rPr>
          <w:rFonts w:ascii="Times New Roman" w:hAnsi="Times New Roman" w:cs="Times New Roman"/>
          <w:sz w:val="24"/>
          <w:szCs w:val="24"/>
        </w:rPr>
        <w:t>12</w:t>
      </w:r>
      <w:r w:rsidRPr="008E7109">
        <w:rPr>
          <w:rFonts w:ascii="Times New Roman" w:hAnsi="Times New Roman" w:cs="Times New Roman"/>
          <w:sz w:val="24"/>
          <w:szCs w:val="24"/>
        </w:rPr>
        <w:t>a) or approximated form (Eqn. 1.</w:t>
      </w:r>
      <w:r w:rsidR="00EC5974">
        <w:rPr>
          <w:rFonts w:ascii="Times New Roman" w:hAnsi="Times New Roman" w:cs="Times New Roman"/>
          <w:sz w:val="24"/>
          <w:szCs w:val="24"/>
        </w:rPr>
        <w:t>12</w:t>
      </w:r>
      <w:r w:rsidRPr="008E7109">
        <w:rPr>
          <w:rFonts w:ascii="Times New Roman" w:hAnsi="Times New Roman" w:cs="Times New Roman"/>
          <w:sz w:val="24"/>
          <w:szCs w:val="24"/>
        </w:rPr>
        <w:t xml:space="preserve">b) shown above including the accretion. Different definitions of accretion were used in the literature. Accretion is sometimes reserved for the capture of supercooled droplets by snow or graupel. However, since we are talking about accretion as warm rain process, a more general definition suites better that larger precipitation particle overtakes and captures a smaller one. Since </w:t>
      </w:r>
      <w:proofErr w:type="spellStart"/>
      <w:r w:rsidRPr="008E7109">
        <w:rPr>
          <w:rFonts w:ascii="Times New Roman" w:hAnsi="Times New Roman" w:cs="Times New Roman"/>
          <w:sz w:val="24"/>
          <w:szCs w:val="24"/>
        </w:rPr>
        <w:t>Eqn</w:t>
      </w:r>
      <w:proofErr w:type="spellEnd"/>
      <w:r w:rsidRPr="008E7109">
        <w:rPr>
          <w:rFonts w:ascii="Times New Roman" w:hAnsi="Times New Roman" w:cs="Times New Roman"/>
          <w:sz w:val="24"/>
          <w:szCs w:val="24"/>
        </w:rPr>
        <w:t xml:space="preserve"> 1.</w:t>
      </w:r>
      <w:r w:rsidR="00EC5974">
        <w:rPr>
          <w:rFonts w:ascii="Times New Roman" w:hAnsi="Times New Roman" w:cs="Times New Roman"/>
          <w:sz w:val="24"/>
          <w:szCs w:val="24"/>
        </w:rPr>
        <w:t>12</w:t>
      </w:r>
      <w:r w:rsidRPr="008E7109">
        <w:rPr>
          <w:rFonts w:ascii="Times New Roman" w:hAnsi="Times New Roman" w:cs="Times New Roman"/>
          <w:sz w:val="24"/>
          <w:szCs w:val="24"/>
        </w:rPr>
        <w:t xml:space="preserve">b assumes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x</m:t>
            </m:r>
          </m:sub>
        </m:sSub>
      </m:oMath>
      <w:r w:rsidRPr="008E7109">
        <w:rPr>
          <w:rFonts w:ascii="Times New Roman" w:hAnsi="Times New Roman" w:cs="Times New Roman"/>
          <w:sz w:val="24"/>
          <w:szCs w:val="24"/>
        </w:rPr>
        <w:t xml:space="preserve">, it is also referred as accretional equation </w:t>
      </w:r>
      <w:r w:rsidRPr="008E7109">
        <w:rPr>
          <w:rFonts w:ascii="Times New Roman" w:hAnsi="Times New Roman" w:cs="Times New Roman"/>
          <w:sz w:val="24"/>
          <w:szCs w:val="24"/>
        </w:rPr>
        <w:fldChar w:fldCharType="begin"/>
      </w:r>
      <w:r w:rsidRPr="008E7109">
        <w:rPr>
          <w:rFonts w:ascii="Times New Roman" w:hAnsi="Times New Roman" w:cs="Times New Roman"/>
          <w:sz w:val="24"/>
          <w:szCs w:val="24"/>
        </w:rPr>
        <w:instrText xml:space="preserve"> ADDIN ZOTERO_ITEM CSL_CITATION {"citationID":"oEDMVOm7","properties":{"formattedCitation":"(Verlinde et al. 1990)","plainCitation":"(Verlinde et al. 1990)","noteIndex":0},"citationItems":[{"id":951,"uris":["http://zotero.org/users/750269/items/ZTEUH377"],"uri":["http://zotero.org/users/750269/items/ZTEUH377"],"itemData":{"id":951,"type":"article-journal","container-title":"Journal of the Atmospheric Sciences","DOI":"10.1175/1520-0469(1990)047&lt;2871:ASTTCG&gt;2.0.CO;2","ISSN":"0022-4928","issue":"24","journalAbbreviation":"J. Atmos. Sci.","language":"en","note":"publisher: American Meteorological Society","page":"2871-2880","source":"journals.ametsoc.org","title":"Analytical Solutions to the Collection Growth Equation: Comparison with Approximate Methods and Application to Cloud Microphysics Parameterization Schemes","title-short":"Analytical Solutions to the Collection Growth Equation","volume":"47","author":[{"family":"Verlinde","given":"Johannes"},{"family":"Flatau","given":"Piotr J."},{"family":"Cotton","given":"William R."}],"issued":{"date-parts":[["1990",12,1]]}}}],"schema":"https://github.com/citation-style-language/schema/raw/master/csl-citation.json"} </w:instrText>
      </w:r>
      <w:r w:rsidRPr="008E7109">
        <w:rPr>
          <w:rFonts w:ascii="Times New Roman" w:hAnsi="Times New Roman" w:cs="Times New Roman"/>
          <w:sz w:val="24"/>
          <w:szCs w:val="24"/>
        </w:rPr>
        <w:fldChar w:fldCharType="separate"/>
      </w:r>
      <w:r w:rsidRPr="008E7109">
        <w:rPr>
          <w:rFonts w:ascii="Times New Roman" w:hAnsi="Times New Roman" w:cs="Times New Roman"/>
          <w:sz w:val="24"/>
          <w:szCs w:val="24"/>
        </w:rPr>
        <w:t>(Verlinde et al. 1990)</w:t>
      </w:r>
      <w:r w:rsidRPr="008E7109">
        <w:rPr>
          <w:rFonts w:ascii="Times New Roman" w:hAnsi="Times New Roman" w:cs="Times New Roman"/>
          <w:sz w:val="24"/>
          <w:szCs w:val="24"/>
        </w:rPr>
        <w:fldChar w:fldCharType="end"/>
      </w:r>
      <w:r w:rsidRPr="008E7109">
        <w:rPr>
          <w:rFonts w:ascii="Times New Roman" w:hAnsi="Times New Roman" w:cs="Times New Roman"/>
          <w:sz w:val="24"/>
          <w:szCs w:val="24"/>
        </w:rPr>
        <w:t>.</w:t>
      </w:r>
    </w:p>
    <w:p w14:paraId="6C005764" w14:textId="56C0BF60" w:rsidR="00A73F86" w:rsidRPr="008E7109" w:rsidRDefault="00A73F86" w:rsidP="00473861">
      <w:pPr>
        <w:ind w:firstLine="720"/>
        <w:jc w:val="both"/>
        <w:rPr>
          <w:rFonts w:ascii="Times New Roman" w:hAnsi="Times New Roman" w:cs="Times New Roman"/>
          <w:sz w:val="24"/>
          <w:szCs w:val="24"/>
        </w:rPr>
      </w:pPr>
      <w:commentRangeStart w:id="189"/>
      <w:commentRangeStart w:id="190"/>
      <w:r w:rsidRPr="008E7109">
        <w:rPr>
          <w:rFonts w:ascii="Times New Roman" w:hAnsi="Times New Roman" w:cs="Times New Roman"/>
          <w:sz w:val="24"/>
          <w:szCs w:val="24"/>
        </w:rPr>
        <w:t xml:space="preserve">There are 26 source/sink terms related to the collection between hydrometeors of different sizes. </w:t>
      </w:r>
      <w:commentRangeEnd w:id="189"/>
      <w:r w:rsidRPr="008E7109">
        <w:rPr>
          <w:rStyle w:val="CommentReference"/>
          <w:sz w:val="24"/>
          <w:szCs w:val="24"/>
        </w:rPr>
        <w:commentReference w:id="189"/>
      </w:r>
      <w:commentRangeEnd w:id="190"/>
      <w:r w:rsidRPr="008E7109">
        <w:rPr>
          <w:rStyle w:val="CommentReference"/>
          <w:sz w:val="24"/>
          <w:szCs w:val="24"/>
        </w:rPr>
        <w:commentReference w:id="190"/>
      </w:r>
      <w:r w:rsidRPr="008E7109">
        <w:rPr>
          <w:rFonts w:ascii="Times New Roman" w:hAnsi="Times New Roman" w:cs="Times New Roman"/>
          <w:sz w:val="24"/>
          <w:szCs w:val="24"/>
        </w:rPr>
        <w:t xml:space="preserve">For raindrop collecting cloud droplet, cloud ice, </w:t>
      </w:r>
      <w:proofErr w:type="spellStart"/>
      <w:r w:rsidRPr="008E7109">
        <w:rPr>
          <w:rFonts w:ascii="Times New Roman" w:hAnsi="Times New Roman" w:cs="Times New Roman"/>
          <w:sz w:val="24"/>
          <w:szCs w:val="24"/>
        </w:rPr>
        <w:t>Eqn</w:t>
      </w:r>
      <w:proofErr w:type="spellEnd"/>
      <w:r w:rsidRPr="008E7109">
        <w:rPr>
          <w:rFonts w:ascii="Times New Roman" w:hAnsi="Times New Roman" w:cs="Times New Roman"/>
          <w:sz w:val="24"/>
          <w:szCs w:val="24"/>
        </w:rPr>
        <w:t xml:space="preserve"> 1.</w:t>
      </w:r>
      <w:r w:rsidR="00EC5974">
        <w:rPr>
          <w:rFonts w:ascii="Times New Roman" w:hAnsi="Times New Roman" w:cs="Times New Roman"/>
          <w:sz w:val="24"/>
          <w:szCs w:val="24"/>
        </w:rPr>
        <w:t>12</w:t>
      </w:r>
      <w:r w:rsidRPr="008E7109">
        <w:rPr>
          <w:rFonts w:ascii="Times New Roman" w:hAnsi="Times New Roman" w:cs="Times New Roman"/>
          <w:sz w:val="24"/>
          <w:szCs w:val="24"/>
        </w:rPr>
        <w:t xml:space="preserve">b is used. For raindrop collecting snow and graupel, the explicit solution of CE is precalculated and stored in a lookup table. For snow and graupel collecting cloud water, similar equation as </w:t>
      </w:r>
      <w:proofErr w:type="spellStart"/>
      <w:r w:rsidRPr="008E7109">
        <w:rPr>
          <w:rFonts w:ascii="Times New Roman" w:hAnsi="Times New Roman" w:cs="Times New Roman"/>
          <w:sz w:val="24"/>
          <w:szCs w:val="24"/>
        </w:rPr>
        <w:t>Eqn</w:t>
      </w:r>
      <w:proofErr w:type="spellEnd"/>
      <w:r w:rsidRPr="008E7109">
        <w:rPr>
          <w:rFonts w:ascii="Times New Roman" w:hAnsi="Times New Roman" w:cs="Times New Roman"/>
          <w:sz w:val="24"/>
          <w:szCs w:val="24"/>
        </w:rPr>
        <w:t xml:space="preserve"> 1.</w:t>
      </w:r>
      <w:r w:rsidR="00EC5974">
        <w:rPr>
          <w:rFonts w:ascii="Times New Roman" w:hAnsi="Times New Roman" w:cs="Times New Roman"/>
          <w:sz w:val="24"/>
          <w:szCs w:val="24"/>
        </w:rPr>
        <w:t>12</w:t>
      </w:r>
      <w:r w:rsidRPr="008E7109">
        <w:rPr>
          <w:rFonts w:ascii="Times New Roman" w:hAnsi="Times New Roman" w:cs="Times New Roman"/>
          <w:sz w:val="24"/>
          <w:szCs w:val="24"/>
        </w:rPr>
        <w:t xml:space="preserve">b is used, but different shape parameters of the size distributions from cloud droplet and rain drop result in slightly different form of accretional equation. </w:t>
      </w:r>
      <w:commentRangeStart w:id="191"/>
      <w:r w:rsidRPr="008E7109">
        <w:rPr>
          <w:rFonts w:ascii="Times New Roman" w:hAnsi="Times New Roman" w:cs="Times New Roman"/>
          <w:sz w:val="24"/>
          <w:szCs w:val="24"/>
        </w:rPr>
        <w:t xml:space="preserve">The wet scavenging </w:t>
      </w:r>
      <w:commentRangeEnd w:id="191"/>
      <w:del w:id="192" w:author="Xin Zhou" w:date="2020-11-14T00:03:00Z">
        <w:r w:rsidR="00587E8E" w:rsidRPr="008E7109" w:rsidDel="00587E8E">
          <w:rPr>
            <w:rFonts w:ascii="Times New Roman" w:hAnsi="Times New Roman" w:cs="Times New Roman"/>
            <w:sz w:val="24"/>
            <w:szCs w:val="24"/>
          </w:rPr>
          <w:delText>process</w:delText>
        </w:r>
        <w:r w:rsidRPr="008E7109" w:rsidDel="00587E8E">
          <w:rPr>
            <w:rFonts w:ascii="Times New Roman" w:hAnsi="Times New Roman" w:cs="Times New Roman"/>
            <w:sz w:val="24"/>
            <w:szCs w:val="24"/>
          </w:rPr>
          <w:delText xml:space="preserve"> </w:delText>
        </w:r>
      </w:del>
      <w:ins w:id="193" w:author="Xin Zhou" w:date="2020-11-14T00:03:00Z">
        <w:r w:rsidR="00587E8E" w:rsidRPr="008E7109">
          <w:rPr>
            <w:rFonts w:ascii="Times New Roman" w:hAnsi="Times New Roman" w:cs="Times New Roman"/>
            <w:sz w:val="24"/>
            <w:szCs w:val="24"/>
          </w:rPr>
          <w:t>of aerosol part</w:t>
        </w:r>
      </w:ins>
      <w:ins w:id="194" w:author="Xin Zhou" w:date="2020-11-14T00:04:00Z">
        <w:r w:rsidR="00587E8E" w:rsidRPr="008E7109">
          <w:rPr>
            <w:rFonts w:ascii="Times New Roman" w:hAnsi="Times New Roman" w:cs="Times New Roman"/>
            <w:sz w:val="24"/>
            <w:szCs w:val="24"/>
          </w:rPr>
          <w:t>icles</w:t>
        </w:r>
      </w:ins>
      <w:ins w:id="195" w:author="Xin Zhou" w:date="2020-11-14T00:03:00Z">
        <w:r w:rsidR="00587E8E" w:rsidRPr="008E7109">
          <w:rPr>
            <w:rFonts w:ascii="Times New Roman" w:hAnsi="Times New Roman" w:cs="Times New Roman"/>
            <w:sz w:val="24"/>
            <w:szCs w:val="24"/>
          </w:rPr>
          <w:t xml:space="preserve"> </w:t>
        </w:r>
      </w:ins>
      <w:r w:rsidRPr="008E7109">
        <w:rPr>
          <w:rStyle w:val="CommentReference"/>
          <w:sz w:val="24"/>
          <w:szCs w:val="24"/>
        </w:rPr>
        <w:commentReference w:id="191"/>
      </w:r>
      <w:r w:rsidRPr="008E7109">
        <w:rPr>
          <w:rFonts w:ascii="Times New Roman" w:hAnsi="Times New Roman" w:cs="Times New Roman"/>
          <w:sz w:val="24"/>
          <w:szCs w:val="24"/>
        </w:rPr>
        <w:t>and changes in number concentration due to other accretional processes use Eqn. 1.</w:t>
      </w:r>
      <w:r w:rsidR="00EC5974">
        <w:rPr>
          <w:rFonts w:ascii="Times New Roman" w:hAnsi="Times New Roman" w:cs="Times New Roman"/>
          <w:sz w:val="24"/>
          <w:szCs w:val="24"/>
        </w:rPr>
        <w:t>13</w:t>
      </w:r>
      <w:r w:rsidRPr="008E710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xy</m:t>
            </m:r>
          </m:sub>
        </m:sSub>
      </m:oMath>
      <w:r w:rsidRPr="008E7109">
        <w:rPr>
          <w:rFonts w:ascii="Times New Roman" w:hAnsi="Times New Roman" w:cs="Times New Roman"/>
          <w:sz w:val="24"/>
          <w:szCs w:val="24"/>
        </w:rPr>
        <w:t xml:space="preserve"> is either pre-calculated in the look up table</w:t>
      </w:r>
      <w:del w:id="196" w:author="Xin Zhou" w:date="2020-11-14T00:05:00Z">
        <w:r w:rsidRPr="008E7109" w:rsidDel="00B0472F">
          <w:rPr>
            <w:rFonts w:ascii="Times New Roman" w:hAnsi="Times New Roman" w:cs="Times New Roman"/>
            <w:sz w:val="24"/>
            <w:szCs w:val="24"/>
          </w:rPr>
          <w:delText xml:space="preserve"> </w:delText>
        </w:r>
        <w:r w:rsidR="00864F06" w:rsidRPr="008E7109" w:rsidDel="00B0472F">
          <w:rPr>
            <w:rFonts w:ascii="Times New Roman" w:hAnsi="Times New Roman" w:cs="Times New Roman"/>
            <w:sz w:val="24"/>
            <w:szCs w:val="24"/>
          </w:rPr>
          <w:delText>or provided as a fixed value</w:delText>
        </w:r>
      </w:del>
      <w:ins w:id="197" w:author="Xin Zhou" w:date="2020-11-14T00:05:00Z">
        <w:r w:rsidR="00B0472F" w:rsidRPr="008E7109">
          <w:rPr>
            <w:rFonts w:ascii="Times New Roman" w:hAnsi="Times New Roman" w:cs="Times New Roman"/>
            <w:sz w:val="24"/>
            <w:szCs w:val="24"/>
          </w:rPr>
          <w:t xml:space="preserve"> for each process except for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si</m:t>
              </m:r>
            </m:sub>
          </m:sSub>
          <m:r>
            <w:rPr>
              <w:rFonts w:ascii="Cambria Math" w:hAnsi="Cambria Math" w:cs="Times New Roman"/>
              <w:sz w:val="24"/>
              <w:szCs w:val="24"/>
            </w:rPr>
            <m:t xml:space="preserve"> </m:t>
          </m:r>
        </m:oMath>
        <w:r w:rsidR="00B0472F" w:rsidRPr="008E7109">
          <w:rPr>
            <w:rFonts w:ascii="Times New Roman" w:hAnsi="Times New Roman" w:cs="Times New Roman"/>
            <w:sz w:val="24"/>
            <w:szCs w:val="24"/>
          </w:rPr>
          <w:t xml:space="preserve">(snow collect ice),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ri</m:t>
              </m:r>
            </m:sub>
          </m:sSub>
          <m:r>
            <w:rPr>
              <w:rFonts w:ascii="Cambria Math" w:hAnsi="Cambria Math" w:cs="Times New Roman"/>
              <w:sz w:val="24"/>
              <w:szCs w:val="24"/>
            </w:rPr>
            <m:t xml:space="preserve"> </m:t>
          </m:r>
        </m:oMath>
        <w:r w:rsidR="00B0472F" w:rsidRPr="008E7109">
          <w:rPr>
            <w:rFonts w:ascii="Times New Roman" w:hAnsi="Times New Roman" w:cs="Times New Roman"/>
            <w:sz w:val="24"/>
            <w:szCs w:val="24"/>
          </w:rPr>
          <w:t xml:space="preserve">(rain collect ice),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rs</m:t>
              </m:r>
            </m:sub>
          </m:sSub>
          <m:r>
            <w:rPr>
              <w:rFonts w:ascii="Cambria Math" w:hAnsi="Cambria Math" w:cs="Times New Roman"/>
              <w:sz w:val="24"/>
              <w:szCs w:val="24"/>
            </w:rPr>
            <m:t xml:space="preserve"> </m:t>
          </m:r>
        </m:oMath>
        <w:r w:rsidR="00B0472F" w:rsidRPr="008E7109">
          <w:rPr>
            <w:rFonts w:ascii="Times New Roman" w:hAnsi="Times New Roman" w:cs="Times New Roman"/>
            <w:sz w:val="24"/>
            <w:szCs w:val="24"/>
          </w:rPr>
          <w:t xml:space="preserve">(rain collect snow),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rg</m:t>
              </m:r>
            </m:sub>
          </m:sSub>
          <m:r>
            <w:rPr>
              <w:rFonts w:ascii="Cambria Math" w:hAnsi="Cambria Math" w:cs="Times New Roman"/>
              <w:sz w:val="24"/>
              <w:szCs w:val="24"/>
            </w:rPr>
            <m:t xml:space="preserve"> </m:t>
          </m:r>
        </m:oMath>
        <w:r w:rsidR="00B0472F" w:rsidRPr="008E7109">
          <w:rPr>
            <w:rFonts w:ascii="Times New Roman" w:hAnsi="Times New Roman" w:cs="Times New Roman"/>
            <w:sz w:val="24"/>
            <w:szCs w:val="24"/>
          </w:rPr>
          <w:t>(rain collect graupel), which are provided as fixed values</w:t>
        </w:r>
      </w:ins>
      <w:r w:rsidRPr="008E7109">
        <w:rPr>
          <w:rFonts w:ascii="Times New Roman" w:hAnsi="Times New Roman" w:cs="Times New Roman"/>
          <w:sz w:val="24"/>
          <w:szCs w:val="24"/>
        </w:rPr>
        <w:t>, and all fixed collection efficiencies are listed as tunable parameter in the table below.</w:t>
      </w:r>
    </w:p>
    <w:p w14:paraId="0A4D2AD6" w14:textId="77777777" w:rsidR="00C35CA0" w:rsidRPr="008E7109" w:rsidRDefault="00C35CA0" w:rsidP="00A73F86">
      <w:pPr>
        <w:ind w:firstLine="720"/>
        <w:rPr>
          <w:rFonts w:ascii="Times New Roman" w:hAnsi="Times New Roman" w:cs="Times New Roman"/>
          <w:sz w:val="24"/>
          <w:szCs w:val="24"/>
        </w:rPr>
      </w:pPr>
    </w:p>
    <w:p w14:paraId="64258D7D" w14:textId="77777777" w:rsidR="00A73F86" w:rsidRPr="008E7109" w:rsidRDefault="00A73F86" w:rsidP="00A73F86">
      <w:pPr>
        <w:ind w:firstLine="720"/>
        <w:rPr>
          <w:rFonts w:ascii="Times New Roman" w:hAnsi="Times New Roman" w:cs="Times New Roman"/>
          <w:b/>
          <w:bCs/>
          <w:sz w:val="24"/>
          <w:szCs w:val="24"/>
        </w:rPr>
      </w:pPr>
    </w:p>
    <w:p w14:paraId="0FB1DF7C"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 xml:space="preserve">1.5. </w:t>
      </w:r>
      <w:commentRangeStart w:id="198"/>
      <w:commentRangeStart w:id="199"/>
      <w:r w:rsidRPr="008E7109">
        <w:rPr>
          <w:rFonts w:ascii="Times New Roman" w:hAnsi="Times New Roman" w:cs="Times New Roman"/>
          <w:b/>
          <w:bCs/>
          <w:sz w:val="24"/>
          <w:szCs w:val="24"/>
        </w:rPr>
        <w:t>Diffusional growth of ice crystals</w:t>
      </w:r>
      <w:commentRangeEnd w:id="198"/>
      <w:r w:rsidRPr="008E7109">
        <w:rPr>
          <w:rStyle w:val="CommentReference"/>
          <w:sz w:val="24"/>
          <w:szCs w:val="24"/>
        </w:rPr>
        <w:commentReference w:id="198"/>
      </w:r>
      <w:commentRangeEnd w:id="199"/>
      <w:r w:rsidRPr="008E7109">
        <w:rPr>
          <w:rStyle w:val="CommentReference"/>
          <w:sz w:val="24"/>
          <w:szCs w:val="24"/>
        </w:rPr>
        <w:commentReference w:id="199"/>
      </w:r>
    </w:p>
    <w:p w14:paraId="35D7612E" w14:textId="5C373643" w:rsidR="00A73F86" w:rsidRPr="008E7109" w:rsidRDefault="00A73F86" w:rsidP="009F0EA9">
      <w:pPr>
        <w:ind w:firstLine="720"/>
        <w:jc w:val="both"/>
        <w:rPr>
          <w:rFonts w:ascii="Times New Roman" w:hAnsi="Times New Roman" w:cs="Times New Roman"/>
          <w:sz w:val="24"/>
          <w:szCs w:val="24"/>
        </w:rPr>
      </w:pPr>
      <w:r w:rsidRPr="008E7109">
        <w:rPr>
          <w:rFonts w:ascii="Times New Roman" w:hAnsi="Times New Roman" w:cs="Times New Roman"/>
          <w:sz w:val="24"/>
          <w:szCs w:val="24"/>
        </w:rPr>
        <w:t xml:space="preserve">The </w:t>
      </w:r>
      <w:ins w:id="200" w:author="Xin Zhou" w:date="2020-11-14T00:07:00Z">
        <w:r w:rsidR="00225E6E" w:rsidRPr="008E7109">
          <w:rPr>
            <w:rFonts w:ascii="Times New Roman" w:hAnsi="Times New Roman" w:cs="Times New Roman"/>
            <w:sz w:val="24"/>
            <w:szCs w:val="24"/>
          </w:rPr>
          <w:t xml:space="preserve">basic </w:t>
        </w:r>
      </w:ins>
      <w:r w:rsidRPr="008E7109">
        <w:rPr>
          <w:rFonts w:ascii="Times New Roman" w:hAnsi="Times New Roman" w:cs="Times New Roman"/>
          <w:sz w:val="24"/>
          <w:szCs w:val="24"/>
        </w:rPr>
        <w:t xml:space="preserve">diffusional growth equation </w:t>
      </w:r>
      <w:ins w:id="201" w:author="Xin Zhou" w:date="2020-11-14T00:07:00Z">
        <w:r w:rsidR="00225E6E" w:rsidRPr="008E7109">
          <w:rPr>
            <w:rFonts w:ascii="Times New Roman" w:hAnsi="Times New Roman" w:cs="Times New Roman"/>
            <w:sz w:val="24"/>
            <w:szCs w:val="24"/>
          </w:rPr>
          <w:t xml:space="preserve">for a single ice particle </w:t>
        </w:r>
      </w:ins>
      <w:r w:rsidRPr="008E7109">
        <w:rPr>
          <w:rFonts w:ascii="Times New Roman" w:hAnsi="Times New Roman" w:cs="Times New Roman"/>
          <w:sz w:val="24"/>
          <w:szCs w:val="24"/>
        </w:rPr>
        <w:t xml:space="preserve">is </w:t>
      </w:r>
    </w:p>
    <w:p w14:paraId="22B7DFFA" w14:textId="77777777" w:rsidR="00A73F86" w:rsidRPr="008E7109" w:rsidRDefault="00CC1315" w:rsidP="00A73F86">
      <w:pPr>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m:t>
            </m:r>
          </m:num>
          <m:den>
            <m:r>
              <w:rPr>
                <w:rFonts w:ascii="Cambria Math" w:hAnsi="Cambria Math" w:cs="Times New Roman"/>
                <w:sz w:val="24"/>
                <w:szCs w:val="24"/>
              </w:rPr>
              <m:t>dt</m:t>
            </m:r>
          </m:den>
        </m:f>
        <m:r>
          <w:rPr>
            <w:rFonts w:ascii="Cambria Math" w:hAnsi="Cambria Math" w:cs="Times New Roman"/>
            <w:sz w:val="24"/>
            <w:szCs w:val="24"/>
          </w:rPr>
          <m:t>=4πCD(</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v</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vr</m:t>
            </m:r>
          </m:sub>
        </m:sSub>
        <m:r>
          <w:rPr>
            <w:rFonts w:ascii="Cambria Math" w:hAnsi="Cambria Math" w:cs="Times New Roman"/>
            <w:sz w:val="24"/>
            <w:szCs w:val="24"/>
          </w:rPr>
          <m:t>)</m:t>
        </m:r>
      </m:oMath>
      <w:r w:rsidR="00A73F86" w:rsidRPr="008E7109">
        <w:rPr>
          <w:rFonts w:ascii="Times New Roman" w:hAnsi="Times New Roman" w:cs="Times New Roman"/>
          <w:sz w:val="24"/>
          <w:szCs w:val="24"/>
        </w:rPr>
        <w:t xml:space="preserve">   (1.14)</w:t>
      </w:r>
    </w:p>
    <w:p w14:paraId="17F9CC3C" w14:textId="22AC0715" w:rsidR="00225E6E" w:rsidRPr="008E7109" w:rsidRDefault="00A73F86" w:rsidP="009F0EA9">
      <w:pPr>
        <w:jc w:val="both"/>
        <w:rPr>
          <w:ins w:id="202" w:author="Xin Zhou" w:date="2020-11-14T00:08:00Z"/>
          <w:rFonts w:ascii="Times New Roman" w:hAnsi="Times New Roman" w:cs="Times New Roman"/>
          <w:sz w:val="24"/>
          <w:szCs w:val="24"/>
        </w:rPr>
      </w:pPr>
      <w:r w:rsidRPr="008E7109">
        <w:rPr>
          <w:rFonts w:ascii="Times New Roman" w:hAnsi="Times New Roman" w:cs="Times New Roman"/>
          <w:sz w:val="24"/>
          <w:szCs w:val="24"/>
        </w:rPr>
        <w:t xml:space="preserve">where C is the electrical capacitance varying with crystal shapes (sphere </w:t>
      </w:r>
      <w:proofErr w:type="spellStart"/>
      <w:r w:rsidRPr="008E7109">
        <w:rPr>
          <w:rFonts w:ascii="Times New Roman" w:hAnsi="Times New Roman" w:cs="Times New Roman"/>
          <w:sz w:val="24"/>
          <w:szCs w:val="24"/>
        </w:rPr>
        <w:t>v.s</w:t>
      </w:r>
      <w:proofErr w:type="spellEnd"/>
      <w:r w:rsidRPr="008E7109">
        <w:rPr>
          <w:rFonts w:ascii="Times New Roman" w:hAnsi="Times New Roman" w:cs="Times New Roman"/>
          <w:sz w:val="24"/>
          <w:szCs w:val="24"/>
        </w:rPr>
        <w:t xml:space="preserve">. plates/aggregates). Since different species are assumed with different shapes, different values of C correspond with different hydrometeor types. </w:t>
      </w:r>
      <w:ins w:id="203" w:author="Xin Zhou" w:date="2020-11-14T00:08:00Z">
        <w:r w:rsidR="00225E6E" w:rsidRPr="008E7109">
          <w:rPr>
            <w:rFonts w:ascii="Times New Roman" w:hAnsi="Times New Roman" w:cs="Times New Roman"/>
            <w:sz w:val="24"/>
            <w:szCs w:val="24"/>
          </w:rPr>
          <w:t xml:space="preserve">Following the derivation by </w:t>
        </w:r>
        <w:r w:rsidR="00225E6E" w:rsidRPr="008E7109">
          <w:rPr>
            <w:rFonts w:ascii="Times New Roman" w:hAnsi="Times New Roman" w:cs="Times New Roman"/>
            <w:sz w:val="24"/>
            <w:szCs w:val="24"/>
          </w:rPr>
          <w:fldChar w:fldCharType="begin"/>
        </w:r>
      </w:ins>
      <w:r w:rsidR="00422B75">
        <w:rPr>
          <w:rFonts w:ascii="Times New Roman" w:hAnsi="Times New Roman" w:cs="Times New Roman"/>
          <w:sz w:val="24"/>
          <w:szCs w:val="24"/>
        </w:rPr>
        <w:instrText xml:space="preserve"> ADDIN ZOTERO_ITEM CSL_CITATION {"citationID":"KG9RbS2M","properties":{"formattedCitation":"(Srivastava and Coen 1992)","plainCitation":"(Srivastava and Coen 1992)","dontUpdate":true,"noteIndex":0},"citationItems":[{"id":963,"uris":["http://zotero.org/users/750269/items/QP8Z337I"],"uri":["http://zotero.org/users/750269/items/QP8Z337I"],"itemData":{"id":963,"type":"article-journal","container-title":"Journal of the Atmospheric Sciences","DOI":"10.1175/1520-0469(1992)049&lt;1643:NEEFTA&gt;2.0.CO;2","ISSN":"0022-4928","issue":"17","journalAbbreviation":"J. Atmos. Sci.","language":"en","note":"publisher: American Meteorological Society","page":"1643-1651","source":"journals.ametsoc.org","title":"New Explicit Equations for the Accurate Calculation of the Growth and Evaporation of Hydrometeors by the Diffusion of Water Vapor","volume":"49","author":[{"family":"Srivastava","given":"R. C."},{"family":"Coen","given":"J. L."}],"issued":{"date-parts":[["1992",9,1]]}}}],"schema":"https://github.com/citation-style-language/schema/raw/master/csl-citation.json"} </w:instrText>
      </w:r>
      <w:ins w:id="204" w:author="Xin Zhou" w:date="2020-11-14T00:08:00Z">
        <w:r w:rsidR="00225E6E" w:rsidRPr="008E7109">
          <w:rPr>
            <w:rFonts w:ascii="Times New Roman" w:hAnsi="Times New Roman" w:cs="Times New Roman"/>
            <w:sz w:val="24"/>
            <w:szCs w:val="24"/>
          </w:rPr>
          <w:fldChar w:fldCharType="separate"/>
        </w:r>
        <w:r w:rsidR="00225E6E" w:rsidRPr="008E7109">
          <w:rPr>
            <w:rFonts w:ascii="Times New Roman" w:hAnsi="Times New Roman" w:cs="Times New Roman"/>
            <w:sz w:val="24"/>
            <w:szCs w:val="24"/>
          </w:rPr>
          <w:t>Srivastava and Coen (1992)</w:t>
        </w:r>
        <w:r w:rsidR="00225E6E" w:rsidRPr="008E7109">
          <w:rPr>
            <w:rFonts w:ascii="Times New Roman" w:hAnsi="Times New Roman" w:cs="Times New Roman"/>
            <w:sz w:val="24"/>
            <w:szCs w:val="24"/>
          </w:rPr>
          <w:fldChar w:fldCharType="end"/>
        </w:r>
        <w:r w:rsidR="00225E6E" w:rsidRPr="008E7109">
          <w:rPr>
            <w:rFonts w:ascii="Times New Roman" w:hAnsi="Times New Roman" w:cs="Times New Roman"/>
            <w:sz w:val="24"/>
            <w:szCs w:val="24"/>
          </w:rPr>
          <w:t>, the complete set of diffusional growth equations is as following</w:t>
        </w:r>
      </w:ins>
    </w:p>
    <w:p w14:paraId="651CE6F9" w14:textId="77777777" w:rsidR="00225E6E" w:rsidRPr="008E7109" w:rsidRDefault="00CC1315" w:rsidP="00225E6E">
      <w:pPr>
        <w:rPr>
          <w:ins w:id="205" w:author="Xin Zhou" w:date="2020-11-14T00:08:00Z"/>
          <w:rFonts w:ascii="Times New Roman" w:hAnsi="Times New Roman" w:cs="Times New Roman"/>
          <w:sz w:val="24"/>
          <w:szCs w:val="24"/>
        </w:rPr>
      </w:pPr>
      <m:oMathPara>
        <m:oMath>
          <m:f>
            <m:fPr>
              <m:ctrlPr>
                <w:ins w:id="206" w:author="Xin Zhou" w:date="2020-11-14T00:08:00Z">
                  <w:rPr>
                    <w:rFonts w:ascii="Cambria Math" w:hAnsi="Cambria Math" w:cs="Times New Roman"/>
                    <w:i/>
                    <w:sz w:val="24"/>
                    <w:szCs w:val="24"/>
                  </w:rPr>
                </w:ins>
              </m:ctrlPr>
            </m:fPr>
            <m:num>
              <m:r>
                <w:ins w:id="207" w:author="Xin Zhou" w:date="2020-11-14T00:08:00Z">
                  <w:rPr>
                    <w:rFonts w:ascii="Cambria Math" w:hAnsi="Cambria Math" w:cs="Times New Roman"/>
                    <w:sz w:val="24"/>
                    <w:szCs w:val="24"/>
                  </w:rPr>
                  <m:t>dm</m:t>
                </w:ins>
              </m:r>
            </m:num>
            <m:den>
              <m:r>
                <w:ins w:id="208" w:author="Xin Zhou" w:date="2020-11-14T00:08:00Z">
                  <w:rPr>
                    <w:rFonts w:ascii="Cambria Math" w:hAnsi="Cambria Math" w:cs="Times New Roman"/>
                    <w:sz w:val="24"/>
                    <w:szCs w:val="24"/>
                  </w:rPr>
                  <m:t>dt</m:t>
                </w:ins>
              </m:r>
            </m:den>
          </m:f>
          <m:r>
            <w:ins w:id="209" w:author="Xin Zhou" w:date="2020-11-14T00:08:00Z">
              <w:rPr>
                <w:rFonts w:ascii="Cambria Math" w:hAnsi="Cambria Math" w:cs="Times New Roman"/>
                <w:sz w:val="24"/>
                <w:szCs w:val="24"/>
              </w:rPr>
              <m:t>=</m:t>
            </w:ins>
          </m:r>
          <m:f>
            <m:fPr>
              <m:ctrlPr>
                <w:ins w:id="210" w:author="Xin Zhou" w:date="2020-11-14T00:08:00Z">
                  <w:rPr>
                    <w:rFonts w:ascii="Cambria Math" w:hAnsi="Cambria Math" w:cs="Times New Roman"/>
                    <w:i/>
                    <w:sz w:val="24"/>
                    <w:szCs w:val="24"/>
                  </w:rPr>
                </w:ins>
              </m:ctrlPr>
            </m:fPr>
            <m:num>
              <m:r>
                <w:ins w:id="211" w:author="Xin Zhou" w:date="2020-11-14T00:08:00Z">
                  <w:rPr>
                    <w:rFonts w:ascii="Cambria Math" w:hAnsi="Cambria Math" w:cs="Times New Roman"/>
                    <w:sz w:val="24"/>
                    <w:szCs w:val="24"/>
                  </w:rPr>
                  <m:t>2πCDF</m:t>
                </w:ins>
              </m:r>
              <m:sSub>
                <m:sSubPr>
                  <m:ctrlPr>
                    <w:ins w:id="212" w:author="Xin Zhou" w:date="2020-11-14T00:08:00Z">
                      <w:rPr>
                        <w:rFonts w:ascii="Cambria Math" w:hAnsi="Cambria Math" w:cs="Times New Roman"/>
                        <w:i/>
                        <w:sz w:val="24"/>
                        <w:szCs w:val="24"/>
                      </w:rPr>
                    </w:ins>
                  </m:ctrlPr>
                </m:sSubPr>
                <m:e>
                  <m:r>
                    <w:ins w:id="213" w:author="Xin Zhou" w:date="2020-11-14T00:08:00Z">
                      <w:rPr>
                        <w:rFonts w:ascii="Cambria Math" w:hAnsi="Cambria Math" w:cs="Times New Roman"/>
                        <w:sz w:val="24"/>
                        <w:szCs w:val="24"/>
                      </w:rPr>
                      <m:t>K</m:t>
                    </w:ins>
                  </m:r>
                </m:e>
                <m:sub>
                  <m:r>
                    <w:ins w:id="214" w:author="Xin Zhou" w:date="2020-11-14T00:08:00Z">
                      <w:rPr>
                        <w:rFonts w:ascii="Cambria Math" w:hAnsi="Cambria Math" w:cs="Times New Roman"/>
                        <w:sz w:val="24"/>
                        <w:szCs w:val="24"/>
                      </w:rPr>
                      <m:t>s</m:t>
                    </w:ins>
                  </m:r>
                </m:sub>
              </m:sSub>
              <m:sSub>
                <m:sSubPr>
                  <m:ctrlPr>
                    <w:ins w:id="215" w:author="Xin Zhou" w:date="2020-11-14T00:08:00Z">
                      <w:rPr>
                        <w:rFonts w:ascii="Cambria Math" w:hAnsi="Cambria Math" w:cs="Times New Roman"/>
                        <w:i/>
                        <w:sz w:val="24"/>
                        <w:szCs w:val="24"/>
                      </w:rPr>
                    </w:ins>
                  </m:ctrlPr>
                </m:sSubPr>
                <m:e>
                  <m:r>
                    <w:ins w:id="216" w:author="Xin Zhou" w:date="2020-11-14T00:08:00Z">
                      <w:rPr>
                        <w:rFonts w:ascii="Cambria Math" w:hAnsi="Cambria Math" w:cs="Times New Roman"/>
                        <w:sz w:val="24"/>
                        <w:szCs w:val="24"/>
                      </w:rPr>
                      <m:t>r</m:t>
                    </w:ins>
                  </m:r>
                </m:e>
                <m:sub>
                  <m:r>
                    <w:ins w:id="217" w:author="Xin Zhou" w:date="2020-11-14T00:08:00Z">
                      <w:rPr>
                        <w:rFonts w:ascii="Cambria Math" w:hAnsi="Cambria Math" w:cs="Times New Roman"/>
                        <w:sz w:val="24"/>
                        <w:szCs w:val="24"/>
                      </w:rPr>
                      <m:t>si</m:t>
                    </w:ins>
                  </m:r>
                </m:sub>
              </m:sSub>
              <m:sSub>
                <m:sSubPr>
                  <m:ctrlPr>
                    <w:ins w:id="218" w:author="Xin Zhou" w:date="2020-11-14T00:08:00Z">
                      <w:rPr>
                        <w:rFonts w:ascii="Cambria Math" w:hAnsi="Cambria Math" w:cs="Times New Roman"/>
                        <w:i/>
                        <w:sz w:val="24"/>
                        <w:szCs w:val="24"/>
                      </w:rPr>
                    </w:ins>
                  </m:ctrlPr>
                </m:sSubPr>
                <m:e>
                  <m:r>
                    <w:ins w:id="219" w:author="Xin Zhou" w:date="2020-11-14T00:08:00Z">
                      <w:rPr>
                        <w:rFonts w:ascii="Cambria Math" w:hAnsi="Cambria Math" w:cs="Times New Roman"/>
                        <w:sz w:val="24"/>
                        <w:szCs w:val="24"/>
                      </w:rPr>
                      <m:t>S</m:t>
                    </w:ins>
                  </m:r>
                </m:e>
                <m:sub>
                  <m:r>
                    <w:ins w:id="220" w:author="Xin Zhou" w:date="2020-11-14T00:08:00Z">
                      <w:rPr>
                        <w:rFonts w:ascii="Cambria Math" w:hAnsi="Cambria Math" w:cs="Times New Roman"/>
                        <w:sz w:val="24"/>
                        <w:szCs w:val="24"/>
                      </w:rPr>
                      <m:t>i</m:t>
                    </w:ins>
                  </m:r>
                </m:sub>
              </m:sSub>
            </m:num>
            <m:den>
              <m:r>
                <w:ins w:id="221" w:author="Xin Zhou" w:date="2020-11-14T00:08:00Z">
                  <w:rPr>
                    <w:rFonts w:ascii="Cambria Math" w:hAnsi="Cambria Math" w:cs="Times New Roman"/>
                    <w:sz w:val="24"/>
                    <w:szCs w:val="24"/>
                  </w:rPr>
                  <m:t>1+γ</m:t>
                </w:ins>
              </m:r>
            </m:den>
          </m:f>
          <m:d>
            <m:dPr>
              <m:ctrlPr>
                <w:ins w:id="222" w:author="Xin Zhou" w:date="2020-11-14T00:08:00Z">
                  <w:rPr>
                    <w:rFonts w:ascii="Cambria Math" w:hAnsi="Cambria Math" w:cs="Times New Roman"/>
                    <w:i/>
                    <w:sz w:val="24"/>
                    <w:szCs w:val="24"/>
                  </w:rPr>
                </w:ins>
              </m:ctrlPr>
            </m:dPr>
            <m:e>
              <m:r>
                <w:ins w:id="223" w:author="Xin Zhou" w:date="2020-11-14T00:08:00Z">
                  <w:rPr>
                    <w:rFonts w:ascii="Cambria Math" w:hAnsi="Cambria Math" w:cs="Times New Roman"/>
                    <w:sz w:val="24"/>
                    <w:szCs w:val="24"/>
                  </w:rPr>
                  <m:t>1-α</m:t>
                </w:ins>
              </m:r>
              <m:sSub>
                <m:sSubPr>
                  <m:ctrlPr>
                    <w:ins w:id="224" w:author="Xin Zhou" w:date="2020-11-14T00:08:00Z">
                      <w:rPr>
                        <w:rFonts w:ascii="Cambria Math" w:hAnsi="Cambria Math" w:cs="Times New Roman"/>
                        <w:i/>
                        <w:sz w:val="24"/>
                        <w:szCs w:val="24"/>
                      </w:rPr>
                    </w:ins>
                  </m:ctrlPr>
                </m:sSubPr>
                <m:e>
                  <m:r>
                    <w:ins w:id="225" w:author="Xin Zhou" w:date="2020-11-14T00:08:00Z">
                      <w:rPr>
                        <w:rFonts w:ascii="Cambria Math" w:hAnsi="Cambria Math" w:cs="Times New Roman"/>
                        <w:sz w:val="24"/>
                        <w:szCs w:val="24"/>
                      </w:rPr>
                      <m:t>S</m:t>
                    </w:ins>
                  </m:r>
                </m:e>
                <m:sub>
                  <m:r>
                    <w:ins w:id="226" w:author="Xin Zhou" w:date="2020-11-14T00:08:00Z">
                      <w:rPr>
                        <w:rFonts w:ascii="Cambria Math" w:hAnsi="Cambria Math" w:cs="Times New Roman"/>
                        <w:sz w:val="24"/>
                        <w:szCs w:val="24"/>
                      </w:rPr>
                      <m:t>i</m:t>
                    </w:ins>
                  </m:r>
                </m:sub>
              </m:sSub>
              <m:r>
                <w:ins w:id="227" w:author="Xin Zhou" w:date="2020-11-14T00:08:00Z">
                  <w:rPr>
                    <w:rFonts w:ascii="Cambria Math" w:hAnsi="Cambria Math" w:cs="Times New Roman"/>
                    <w:sz w:val="24"/>
                    <w:szCs w:val="24"/>
                  </w:rPr>
                  <m:t>+</m:t>
                </w:ins>
              </m:r>
              <m:sSup>
                <m:sSupPr>
                  <m:ctrlPr>
                    <w:ins w:id="228" w:author="Xin Zhou" w:date="2020-11-14T00:08:00Z">
                      <w:rPr>
                        <w:rFonts w:ascii="Cambria Math" w:hAnsi="Cambria Math" w:cs="Times New Roman"/>
                        <w:i/>
                        <w:sz w:val="24"/>
                        <w:szCs w:val="24"/>
                      </w:rPr>
                    </w:ins>
                  </m:ctrlPr>
                </m:sSupPr>
                <m:e>
                  <m:r>
                    <w:ins w:id="229" w:author="Xin Zhou" w:date="2020-11-14T00:08:00Z">
                      <w:rPr>
                        <w:rFonts w:ascii="Cambria Math" w:hAnsi="Cambria Math" w:cs="Times New Roman"/>
                        <w:sz w:val="24"/>
                        <w:szCs w:val="24"/>
                      </w:rPr>
                      <m:t>α</m:t>
                    </w:ins>
                  </m:r>
                </m:e>
                <m:sup>
                  <m:r>
                    <w:ins w:id="230" w:author="Xin Zhou" w:date="2020-11-14T00:08:00Z">
                      <w:rPr>
                        <w:rFonts w:ascii="Cambria Math" w:hAnsi="Cambria Math" w:cs="Times New Roman"/>
                        <w:sz w:val="24"/>
                        <w:szCs w:val="24"/>
                      </w:rPr>
                      <m:t>2</m:t>
                    </w:ins>
                  </m:r>
                </m:sup>
              </m:sSup>
              <m:sSup>
                <m:sSupPr>
                  <m:ctrlPr>
                    <w:ins w:id="231" w:author="Xin Zhou" w:date="2020-11-14T00:08:00Z">
                      <w:rPr>
                        <w:rFonts w:ascii="Cambria Math" w:hAnsi="Cambria Math" w:cs="Times New Roman"/>
                        <w:i/>
                        <w:sz w:val="24"/>
                        <w:szCs w:val="24"/>
                      </w:rPr>
                    </w:ins>
                  </m:ctrlPr>
                </m:sSupPr>
                <m:e>
                  <m:sSub>
                    <m:sSubPr>
                      <m:ctrlPr>
                        <w:ins w:id="232" w:author="Xin Zhou" w:date="2020-11-14T00:08:00Z">
                          <w:rPr>
                            <w:rFonts w:ascii="Cambria Math" w:hAnsi="Cambria Math" w:cs="Times New Roman"/>
                            <w:i/>
                            <w:sz w:val="24"/>
                            <w:szCs w:val="24"/>
                          </w:rPr>
                        </w:ins>
                      </m:ctrlPr>
                    </m:sSubPr>
                    <m:e>
                      <m:r>
                        <w:ins w:id="233" w:author="Xin Zhou" w:date="2020-11-14T00:08:00Z">
                          <w:rPr>
                            <w:rFonts w:ascii="Cambria Math" w:hAnsi="Cambria Math" w:cs="Times New Roman"/>
                            <w:sz w:val="24"/>
                            <w:szCs w:val="24"/>
                          </w:rPr>
                          <m:t>S</m:t>
                        </w:ins>
                      </m:r>
                    </m:e>
                    <m:sub>
                      <m:r>
                        <w:ins w:id="234" w:author="Xin Zhou" w:date="2020-11-14T00:08:00Z">
                          <w:rPr>
                            <w:rFonts w:ascii="Cambria Math" w:hAnsi="Cambria Math" w:cs="Times New Roman"/>
                            <w:sz w:val="24"/>
                            <w:szCs w:val="24"/>
                          </w:rPr>
                          <m:t>i</m:t>
                        </w:ins>
                      </m:r>
                    </m:sub>
                  </m:sSub>
                </m:e>
                <m:sup>
                  <m:r>
                    <w:ins w:id="235" w:author="Xin Zhou" w:date="2020-11-14T00:08:00Z">
                      <w:rPr>
                        <w:rFonts w:ascii="Cambria Math" w:hAnsi="Cambria Math" w:cs="Times New Roman"/>
                        <w:sz w:val="24"/>
                        <w:szCs w:val="24"/>
                      </w:rPr>
                      <m:t>2</m:t>
                    </w:ins>
                  </m:r>
                </m:sup>
              </m:sSup>
              <m:r>
                <w:ins w:id="236" w:author="Xin Zhou" w:date="2020-11-14T00:08:00Z">
                  <w:rPr>
                    <w:rFonts w:ascii="Cambria Math" w:hAnsi="Cambria Math" w:cs="Times New Roman"/>
                    <w:sz w:val="24"/>
                    <w:szCs w:val="24"/>
                  </w:rPr>
                  <m:t>-5</m:t>
                </w:ins>
              </m:r>
              <m:sSup>
                <m:sSupPr>
                  <m:ctrlPr>
                    <w:ins w:id="237" w:author="Xin Zhou" w:date="2020-11-14T00:08:00Z">
                      <w:rPr>
                        <w:rFonts w:ascii="Cambria Math" w:hAnsi="Cambria Math" w:cs="Times New Roman"/>
                        <w:i/>
                        <w:sz w:val="24"/>
                        <w:szCs w:val="24"/>
                      </w:rPr>
                    </w:ins>
                  </m:ctrlPr>
                </m:sSupPr>
                <m:e>
                  <m:r>
                    <w:ins w:id="238" w:author="Xin Zhou" w:date="2020-11-14T00:08:00Z">
                      <w:rPr>
                        <w:rFonts w:ascii="Cambria Math" w:hAnsi="Cambria Math" w:cs="Times New Roman"/>
                        <w:sz w:val="24"/>
                        <w:szCs w:val="24"/>
                      </w:rPr>
                      <m:t>α</m:t>
                    </w:ins>
                  </m:r>
                </m:e>
                <m:sup>
                  <m:r>
                    <w:ins w:id="239" w:author="Xin Zhou" w:date="2020-11-14T00:08:00Z">
                      <w:rPr>
                        <w:rFonts w:ascii="Cambria Math" w:hAnsi="Cambria Math" w:cs="Times New Roman"/>
                        <w:sz w:val="24"/>
                        <w:szCs w:val="24"/>
                      </w:rPr>
                      <m:t>3</m:t>
                    </w:ins>
                  </m:r>
                </m:sup>
              </m:sSup>
              <m:sSup>
                <m:sSupPr>
                  <m:ctrlPr>
                    <w:ins w:id="240" w:author="Xin Zhou" w:date="2020-11-14T00:08:00Z">
                      <w:rPr>
                        <w:rFonts w:ascii="Cambria Math" w:hAnsi="Cambria Math" w:cs="Times New Roman"/>
                        <w:i/>
                        <w:sz w:val="24"/>
                        <w:szCs w:val="24"/>
                      </w:rPr>
                    </w:ins>
                  </m:ctrlPr>
                </m:sSupPr>
                <m:e>
                  <m:sSub>
                    <m:sSubPr>
                      <m:ctrlPr>
                        <w:ins w:id="241" w:author="Xin Zhou" w:date="2020-11-14T00:08:00Z">
                          <w:rPr>
                            <w:rFonts w:ascii="Cambria Math" w:hAnsi="Cambria Math" w:cs="Times New Roman"/>
                            <w:i/>
                            <w:sz w:val="24"/>
                            <w:szCs w:val="24"/>
                          </w:rPr>
                        </w:ins>
                      </m:ctrlPr>
                    </m:sSubPr>
                    <m:e>
                      <m:r>
                        <w:ins w:id="242" w:author="Xin Zhou" w:date="2020-11-14T00:08:00Z">
                          <w:rPr>
                            <w:rFonts w:ascii="Cambria Math" w:hAnsi="Cambria Math" w:cs="Times New Roman"/>
                            <w:sz w:val="24"/>
                            <w:szCs w:val="24"/>
                          </w:rPr>
                          <m:t>S</m:t>
                        </w:ins>
                      </m:r>
                    </m:e>
                    <m:sub>
                      <m:r>
                        <w:ins w:id="243" w:author="Xin Zhou" w:date="2020-11-14T00:08:00Z">
                          <w:rPr>
                            <w:rFonts w:ascii="Cambria Math" w:hAnsi="Cambria Math" w:cs="Times New Roman"/>
                            <w:sz w:val="24"/>
                            <w:szCs w:val="24"/>
                          </w:rPr>
                          <m:t>i</m:t>
                        </w:ins>
                      </m:r>
                    </m:sub>
                  </m:sSub>
                </m:e>
                <m:sup>
                  <m:r>
                    <w:ins w:id="244" w:author="Xin Zhou" w:date="2020-11-14T00:08:00Z">
                      <w:rPr>
                        <w:rFonts w:ascii="Cambria Math" w:hAnsi="Cambria Math" w:cs="Times New Roman"/>
                        <w:sz w:val="24"/>
                        <w:szCs w:val="24"/>
                      </w:rPr>
                      <m:t>3</m:t>
                    </w:ins>
                  </m:r>
                </m:sup>
              </m:sSup>
            </m:e>
          </m:d>
          <m:r>
            <w:ins w:id="245" w:author="Xin Zhou" w:date="2020-11-14T00:08:00Z">
              <w:rPr>
                <w:rFonts w:ascii="Cambria Math" w:hAnsi="Cambria Math" w:cs="Times New Roman"/>
                <w:sz w:val="24"/>
                <w:szCs w:val="24"/>
              </w:rPr>
              <m:t>,   (1.15a)</m:t>
            </w:ins>
          </m:r>
        </m:oMath>
      </m:oMathPara>
    </w:p>
    <w:p w14:paraId="20D5BBBF" w14:textId="66DDEE42" w:rsidR="00225E6E" w:rsidRPr="008E7109" w:rsidRDefault="00225E6E" w:rsidP="009F0EA9">
      <w:pPr>
        <w:jc w:val="both"/>
        <w:rPr>
          <w:ins w:id="246" w:author="Xin Zhou" w:date="2020-11-14T00:08:00Z"/>
          <w:rFonts w:ascii="Times New Roman" w:hAnsi="Times New Roman" w:cs="Times New Roman"/>
          <w:sz w:val="24"/>
          <w:szCs w:val="24"/>
        </w:rPr>
      </w:pPr>
      <w:ins w:id="247" w:author="Xin Zhou" w:date="2020-11-14T00:08:00Z">
        <w:r w:rsidRPr="008E7109">
          <w:rPr>
            <w:rFonts w:ascii="Times New Roman" w:hAnsi="Times New Roman" w:cs="Times New Roman"/>
            <w:sz w:val="24"/>
            <w:szCs w:val="24"/>
          </w:rPr>
          <w:t xml:space="preserve">where D is </w:t>
        </w:r>
      </w:ins>
      <w:ins w:id="248" w:author="Liu, Yangang" w:date="2020-12-05T15:20:00Z">
        <w:r w:rsidR="00E87E06">
          <w:rPr>
            <w:rFonts w:ascii="Times New Roman" w:hAnsi="Times New Roman" w:cs="Times New Roman"/>
            <w:sz w:val="24"/>
            <w:szCs w:val="24"/>
          </w:rPr>
          <w:t xml:space="preserve">the </w:t>
        </w:r>
      </w:ins>
      <w:ins w:id="249" w:author="Xin Zhou" w:date="2020-11-14T00:08:00Z">
        <w:r w:rsidRPr="008E7109">
          <w:rPr>
            <w:rFonts w:ascii="Times New Roman" w:hAnsi="Times New Roman" w:cs="Times New Roman"/>
            <w:sz w:val="24"/>
            <w:szCs w:val="24"/>
          </w:rPr>
          <w:t xml:space="preserve">diameter of particle, F is </w:t>
        </w:r>
      </w:ins>
      <w:ins w:id="250" w:author="Liu, Yangang" w:date="2020-12-05T15:20:00Z">
        <w:r w:rsidR="00E87E06">
          <w:rPr>
            <w:rFonts w:ascii="Times New Roman" w:hAnsi="Times New Roman" w:cs="Times New Roman"/>
            <w:sz w:val="24"/>
            <w:szCs w:val="24"/>
          </w:rPr>
          <w:t xml:space="preserve">the </w:t>
        </w:r>
      </w:ins>
      <w:ins w:id="251" w:author="Xin Zhou" w:date="2020-11-14T00:08:00Z">
        <w:r w:rsidRPr="008E7109">
          <w:rPr>
            <w:rFonts w:ascii="Times New Roman" w:hAnsi="Times New Roman" w:cs="Times New Roman"/>
            <w:sz w:val="24"/>
            <w:szCs w:val="24"/>
          </w:rPr>
          <w:t xml:space="preserve">ventilation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Pr="008E7109">
          <w:rPr>
            <w:rFonts w:ascii="Times New Roman" w:hAnsi="Times New Roman" w:cs="Times New Roman"/>
            <w:sz w:val="24"/>
            <w:szCs w:val="24"/>
          </w:rPr>
          <w:t xml:space="preserve"> is </w:t>
        </w:r>
      </w:ins>
      <w:ins w:id="252" w:author="Liu, Yangang" w:date="2020-12-05T15:20:00Z">
        <w:r w:rsidR="00E87E06">
          <w:rPr>
            <w:rFonts w:ascii="Times New Roman" w:hAnsi="Times New Roman" w:cs="Times New Roman"/>
            <w:sz w:val="24"/>
            <w:szCs w:val="24"/>
          </w:rPr>
          <w:t xml:space="preserve">the </w:t>
        </w:r>
      </w:ins>
      <w:ins w:id="253" w:author="Xin Zhou" w:date="2020-11-14T00:08:00Z">
        <w:r w:rsidRPr="008E7109">
          <w:rPr>
            <w:rFonts w:ascii="Times New Roman" w:hAnsi="Times New Roman" w:cs="Times New Roman"/>
            <w:sz w:val="24"/>
            <w:szCs w:val="24"/>
          </w:rPr>
          <w:t xml:space="preserve">diffusivity of water vapor in air,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si</m:t>
              </m:r>
            </m:sub>
          </m:sSub>
        </m:oMath>
        <w:r w:rsidRPr="008E7109">
          <w:rPr>
            <w:rFonts w:ascii="Times New Roman" w:hAnsi="Times New Roman" w:cs="Times New Roman"/>
            <w:sz w:val="24"/>
            <w:szCs w:val="24"/>
          </w:rPr>
          <w:t xml:space="preserve"> is </w:t>
        </w:r>
      </w:ins>
      <w:ins w:id="254" w:author="Liu, Yangang" w:date="2020-12-05T15:20:00Z">
        <w:r w:rsidR="00E87E06">
          <w:rPr>
            <w:rFonts w:ascii="Times New Roman" w:hAnsi="Times New Roman" w:cs="Times New Roman"/>
            <w:sz w:val="24"/>
            <w:szCs w:val="24"/>
          </w:rPr>
          <w:t xml:space="preserve">the </w:t>
        </w:r>
      </w:ins>
      <w:ins w:id="255" w:author="Xin Zhou" w:date="2020-11-14T00:08:00Z">
        <w:r w:rsidRPr="008E7109">
          <w:rPr>
            <w:rFonts w:ascii="Times New Roman" w:hAnsi="Times New Roman" w:cs="Times New Roman"/>
            <w:sz w:val="24"/>
            <w:szCs w:val="24"/>
          </w:rPr>
          <w:t xml:space="preserve">saturation mixing ratio over ice, </w:t>
        </w:r>
        <w:commentRangeStart w:id="256"/>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Pr="008E7109">
          <w:rPr>
            <w:rFonts w:ascii="Times New Roman" w:hAnsi="Times New Roman" w:cs="Times New Roman"/>
            <w:sz w:val="24"/>
            <w:szCs w:val="24"/>
          </w:rPr>
          <w:t xml:space="preserve"> is </w:t>
        </w:r>
      </w:ins>
      <w:ins w:id="257" w:author="Liu, Yangang" w:date="2020-12-05T15:20:00Z">
        <w:r w:rsidR="00E87E06">
          <w:rPr>
            <w:rFonts w:ascii="Times New Roman" w:hAnsi="Times New Roman" w:cs="Times New Roman"/>
            <w:sz w:val="24"/>
            <w:szCs w:val="24"/>
          </w:rPr>
          <w:t xml:space="preserve">the </w:t>
        </w:r>
      </w:ins>
      <w:ins w:id="258" w:author="Xin Zhou" w:date="2020-11-14T00:08:00Z">
        <w:r w:rsidRPr="008E7109">
          <w:rPr>
            <w:rFonts w:ascii="Times New Roman" w:hAnsi="Times New Roman" w:cs="Times New Roman"/>
            <w:sz w:val="24"/>
            <w:szCs w:val="24"/>
          </w:rPr>
          <w:t>saturation with respect to ice</w:t>
        </w:r>
      </w:ins>
      <w:commentRangeEnd w:id="256"/>
      <w:r w:rsidR="00E87E06">
        <w:rPr>
          <w:rStyle w:val="CommentReference"/>
        </w:rPr>
        <w:commentReference w:id="256"/>
      </w:r>
      <w:ins w:id="259" w:author="Xin Zhou" w:date="2020-11-14T00:08:00Z">
        <w:r w:rsidRPr="008E7109">
          <w:rPr>
            <w:rFonts w:ascii="Times New Roman" w:hAnsi="Times New Roman" w:cs="Times New Roman"/>
            <w:sz w:val="24"/>
            <w:szCs w:val="24"/>
          </w:rPr>
          <w:t xml:space="preserve">, and the parameters </w:t>
        </w:r>
        <m:oMath>
          <m:r>
            <w:rPr>
              <w:rFonts w:ascii="Cambria Math" w:hAnsi="Cambria Math" w:cs="Times New Roman"/>
              <w:sz w:val="24"/>
              <w:szCs w:val="24"/>
            </w:rPr>
            <m:t>α</m:t>
          </m:r>
        </m:oMath>
        <w:r w:rsidRPr="008E7109">
          <w:rPr>
            <w:rFonts w:ascii="Times New Roman" w:hAnsi="Times New Roman" w:cs="Times New Roman"/>
            <w:sz w:val="24"/>
            <w:szCs w:val="24"/>
          </w:rPr>
          <w:t xml:space="preserve"> and </w:t>
        </w:r>
        <m:oMath>
          <m:r>
            <w:rPr>
              <w:rFonts w:ascii="Cambria Math" w:hAnsi="Cambria Math" w:cs="Times New Roman"/>
              <w:sz w:val="24"/>
              <w:szCs w:val="24"/>
            </w:rPr>
            <m:t>γ</m:t>
          </m:r>
        </m:oMath>
        <w:r w:rsidRPr="008E7109">
          <w:rPr>
            <w:rFonts w:ascii="Times New Roman" w:hAnsi="Times New Roman" w:cs="Times New Roman"/>
            <w:sz w:val="24"/>
            <w:szCs w:val="24"/>
          </w:rPr>
          <w:t xml:space="preserve"> are</w:t>
        </w:r>
      </w:ins>
    </w:p>
    <w:p w14:paraId="42904755" w14:textId="77777777" w:rsidR="00225E6E" w:rsidRPr="008E7109" w:rsidRDefault="00225E6E" w:rsidP="00225E6E">
      <w:pPr>
        <w:rPr>
          <w:ins w:id="260" w:author="Xin Zhou" w:date="2020-11-14T00:08:00Z"/>
          <w:rFonts w:ascii="Times New Roman" w:hAnsi="Times New Roman" w:cs="Times New Roman"/>
          <w:sz w:val="24"/>
          <w:szCs w:val="24"/>
        </w:rPr>
      </w:pPr>
      <m:oMathPara>
        <m:oMath>
          <m:r>
            <w:ins w:id="261" w:author="Xin Zhou" w:date="2020-11-14T00:08:00Z">
              <w:rPr>
                <w:rFonts w:ascii="Cambria Math" w:hAnsi="Cambria Math" w:cs="Times New Roman"/>
                <w:sz w:val="24"/>
                <w:szCs w:val="24"/>
              </w:rPr>
              <m:t>α=</m:t>
            </w:ins>
          </m:r>
          <m:f>
            <m:fPr>
              <m:ctrlPr>
                <w:ins w:id="262" w:author="Xin Zhou" w:date="2020-11-14T00:08:00Z">
                  <w:rPr>
                    <w:rFonts w:ascii="Cambria Math" w:hAnsi="Cambria Math" w:cs="Times New Roman"/>
                    <w:i/>
                    <w:sz w:val="24"/>
                    <w:szCs w:val="24"/>
                  </w:rPr>
                </w:ins>
              </m:ctrlPr>
            </m:fPr>
            <m:num>
              <m:r>
                <w:ins w:id="263" w:author="Xin Zhou" w:date="2020-11-14T00:08:00Z">
                  <w:rPr>
                    <w:rFonts w:ascii="Cambria Math" w:hAnsi="Cambria Math" w:cs="Times New Roman"/>
                    <w:sz w:val="24"/>
                    <w:szCs w:val="24"/>
                  </w:rPr>
                  <m:t>1</m:t>
                </w:ins>
              </m:r>
            </m:num>
            <m:den>
              <m:r>
                <w:ins w:id="264" w:author="Xin Zhou" w:date="2020-11-14T00:08:00Z">
                  <w:rPr>
                    <w:rFonts w:ascii="Cambria Math" w:hAnsi="Cambria Math" w:cs="Times New Roman"/>
                    <w:sz w:val="24"/>
                    <w:szCs w:val="24"/>
                  </w:rPr>
                  <m:t>2</m:t>
                </w:ins>
              </m:r>
            </m:den>
          </m:f>
          <m:sSup>
            <m:sSupPr>
              <m:ctrlPr>
                <w:ins w:id="265" w:author="Xin Zhou" w:date="2020-11-14T00:08:00Z">
                  <w:rPr>
                    <w:rFonts w:ascii="Cambria Math" w:hAnsi="Cambria Math" w:cs="Times New Roman"/>
                    <w:i/>
                    <w:sz w:val="24"/>
                    <w:szCs w:val="24"/>
                  </w:rPr>
                </w:ins>
              </m:ctrlPr>
            </m:sSupPr>
            <m:e>
              <m:d>
                <m:dPr>
                  <m:ctrlPr>
                    <w:ins w:id="266" w:author="Xin Zhou" w:date="2020-11-14T00:08:00Z">
                      <w:rPr>
                        <w:rFonts w:ascii="Cambria Math" w:hAnsi="Cambria Math" w:cs="Times New Roman"/>
                        <w:i/>
                        <w:sz w:val="24"/>
                        <w:szCs w:val="24"/>
                      </w:rPr>
                    </w:ins>
                  </m:ctrlPr>
                </m:dPr>
                <m:e>
                  <m:f>
                    <m:fPr>
                      <m:ctrlPr>
                        <w:ins w:id="267" w:author="Xin Zhou" w:date="2020-11-14T00:08:00Z">
                          <w:rPr>
                            <w:rFonts w:ascii="Cambria Math" w:hAnsi="Cambria Math" w:cs="Times New Roman"/>
                            <w:i/>
                            <w:sz w:val="24"/>
                            <w:szCs w:val="24"/>
                          </w:rPr>
                        </w:ins>
                      </m:ctrlPr>
                    </m:fPr>
                    <m:num>
                      <m:r>
                        <w:ins w:id="268" w:author="Xin Zhou" w:date="2020-11-14T00:08:00Z">
                          <w:rPr>
                            <w:rFonts w:ascii="Cambria Math" w:hAnsi="Cambria Math" w:cs="Times New Roman"/>
                            <w:sz w:val="24"/>
                            <w:szCs w:val="24"/>
                          </w:rPr>
                          <m:t>γ</m:t>
                        </w:ins>
                      </m:r>
                    </m:num>
                    <m:den>
                      <m:r>
                        <w:ins w:id="269" w:author="Xin Zhou" w:date="2020-11-14T00:08:00Z">
                          <w:rPr>
                            <w:rFonts w:ascii="Cambria Math" w:hAnsi="Cambria Math" w:cs="Times New Roman"/>
                            <w:sz w:val="24"/>
                            <w:szCs w:val="24"/>
                          </w:rPr>
                          <m:t>1+γ</m:t>
                        </w:ins>
                      </m:r>
                    </m:den>
                  </m:f>
                </m:e>
              </m:d>
            </m:e>
            <m:sup>
              <m:r>
                <w:ins w:id="270" w:author="Xin Zhou" w:date="2020-11-14T00:08:00Z">
                  <w:rPr>
                    <w:rFonts w:ascii="Cambria Math" w:hAnsi="Cambria Math" w:cs="Times New Roman"/>
                    <w:sz w:val="24"/>
                    <w:szCs w:val="24"/>
                  </w:rPr>
                  <m:t>2</m:t>
                </w:ins>
              </m:r>
            </m:sup>
          </m:sSup>
          <m:f>
            <m:fPr>
              <m:ctrlPr>
                <w:ins w:id="271" w:author="Xin Zhou" w:date="2020-11-14T00:08:00Z">
                  <w:rPr>
                    <w:rFonts w:ascii="Cambria Math" w:hAnsi="Cambria Math" w:cs="Times New Roman"/>
                    <w:i/>
                    <w:sz w:val="24"/>
                    <w:szCs w:val="24"/>
                  </w:rPr>
                </w:ins>
              </m:ctrlPr>
            </m:fPr>
            <m:num>
              <m:sSubSup>
                <m:sSubSupPr>
                  <m:ctrlPr>
                    <w:ins w:id="272" w:author="Xin Zhou" w:date="2020-11-14T00:08:00Z">
                      <w:rPr>
                        <w:rFonts w:ascii="Cambria Math" w:hAnsi="Cambria Math" w:cs="Times New Roman"/>
                        <w:i/>
                        <w:sz w:val="24"/>
                        <w:szCs w:val="24"/>
                      </w:rPr>
                    </w:ins>
                  </m:ctrlPr>
                </m:sSubSupPr>
                <m:e>
                  <m:r>
                    <w:ins w:id="273" w:author="Xin Zhou" w:date="2020-11-14T00:08:00Z">
                      <w:rPr>
                        <w:rFonts w:ascii="Cambria Math" w:hAnsi="Cambria Math" w:cs="Times New Roman"/>
                        <w:sz w:val="24"/>
                        <w:szCs w:val="24"/>
                      </w:rPr>
                      <m:t>r</m:t>
                    </w:ins>
                  </m:r>
                </m:e>
                <m:sub>
                  <m:r>
                    <w:ins w:id="274" w:author="Xin Zhou" w:date="2020-11-14T00:08:00Z">
                      <w:rPr>
                        <w:rFonts w:ascii="Cambria Math" w:hAnsi="Cambria Math" w:cs="Times New Roman"/>
                        <w:sz w:val="24"/>
                        <w:szCs w:val="24"/>
                      </w:rPr>
                      <m:t>si</m:t>
                    </w:ins>
                  </m:r>
                </m:sub>
                <m:sup>
                  <m:r>
                    <w:ins w:id="275" w:author="Xin Zhou" w:date="2020-11-14T00:08:00Z">
                      <w:rPr>
                        <w:rFonts w:ascii="Cambria Math" w:hAnsi="Cambria Math" w:cs="Times New Roman"/>
                        <w:sz w:val="24"/>
                        <w:szCs w:val="24"/>
                      </w:rPr>
                      <m:t>''</m:t>
                    </w:ins>
                  </m:r>
                </m:sup>
              </m:sSubSup>
            </m:num>
            <m:den>
              <m:sSubSup>
                <m:sSubSupPr>
                  <m:ctrlPr>
                    <w:ins w:id="276" w:author="Xin Zhou" w:date="2020-11-14T00:08:00Z">
                      <w:rPr>
                        <w:rFonts w:ascii="Cambria Math" w:hAnsi="Cambria Math" w:cs="Times New Roman"/>
                        <w:i/>
                        <w:sz w:val="24"/>
                        <w:szCs w:val="24"/>
                      </w:rPr>
                    </w:ins>
                  </m:ctrlPr>
                </m:sSubSupPr>
                <m:e>
                  <m:r>
                    <w:ins w:id="277" w:author="Xin Zhou" w:date="2020-11-14T00:08:00Z">
                      <w:rPr>
                        <w:rFonts w:ascii="Cambria Math" w:hAnsi="Cambria Math" w:cs="Times New Roman"/>
                        <w:sz w:val="24"/>
                        <w:szCs w:val="24"/>
                      </w:rPr>
                      <m:t>r</m:t>
                    </w:ins>
                  </m:r>
                </m:e>
                <m:sub>
                  <m:r>
                    <w:ins w:id="278" w:author="Xin Zhou" w:date="2020-11-14T00:08:00Z">
                      <w:rPr>
                        <w:rFonts w:ascii="Cambria Math" w:hAnsi="Cambria Math" w:cs="Times New Roman"/>
                        <w:sz w:val="24"/>
                        <w:szCs w:val="24"/>
                      </w:rPr>
                      <m:t>si</m:t>
                    </w:ins>
                  </m:r>
                </m:sub>
                <m:sup>
                  <m:r>
                    <w:ins w:id="279" w:author="Xin Zhou" w:date="2020-11-14T00:08:00Z">
                      <w:rPr>
                        <w:rFonts w:ascii="Cambria Math" w:hAnsi="Cambria Math" w:cs="Times New Roman"/>
                        <w:sz w:val="24"/>
                        <w:szCs w:val="24"/>
                      </w:rPr>
                      <m:t>'</m:t>
                    </w:ins>
                  </m:r>
                </m:sup>
              </m:sSubSup>
            </m:den>
          </m:f>
          <m:f>
            <m:fPr>
              <m:ctrlPr>
                <w:ins w:id="280" w:author="Xin Zhou" w:date="2020-11-14T00:08:00Z">
                  <w:rPr>
                    <w:rFonts w:ascii="Cambria Math" w:hAnsi="Cambria Math" w:cs="Times New Roman"/>
                    <w:i/>
                    <w:sz w:val="24"/>
                    <w:szCs w:val="24"/>
                  </w:rPr>
                </w:ins>
              </m:ctrlPr>
            </m:fPr>
            <m:num>
              <m:sSub>
                <m:sSubPr>
                  <m:ctrlPr>
                    <w:ins w:id="281" w:author="Xin Zhou" w:date="2020-11-14T00:08:00Z">
                      <w:rPr>
                        <w:rFonts w:ascii="Cambria Math" w:hAnsi="Cambria Math" w:cs="Times New Roman"/>
                        <w:i/>
                        <w:sz w:val="24"/>
                        <w:szCs w:val="24"/>
                      </w:rPr>
                    </w:ins>
                  </m:ctrlPr>
                </m:sSubPr>
                <m:e>
                  <m:r>
                    <w:ins w:id="282" w:author="Xin Zhou" w:date="2020-11-14T00:08:00Z">
                      <w:rPr>
                        <w:rFonts w:ascii="Cambria Math" w:hAnsi="Cambria Math" w:cs="Times New Roman"/>
                        <w:sz w:val="24"/>
                        <w:szCs w:val="24"/>
                      </w:rPr>
                      <m:t>r</m:t>
                    </w:ins>
                  </m:r>
                </m:e>
                <m:sub>
                  <m:r>
                    <w:ins w:id="283" w:author="Xin Zhou" w:date="2020-11-14T00:08:00Z">
                      <w:rPr>
                        <w:rFonts w:ascii="Cambria Math" w:hAnsi="Cambria Math" w:cs="Times New Roman"/>
                        <w:sz w:val="24"/>
                        <w:szCs w:val="24"/>
                      </w:rPr>
                      <m:t>si</m:t>
                    </w:ins>
                  </m:r>
                </m:sub>
              </m:sSub>
            </m:num>
            <m:den>
              <m:sSubSup>
                <m:sSubSupPr>
                  <m:ctrlPr>
                    <w:ins w:id="284" w:author="Xin Zhou" w:date="2020-11-14T00:08:00Z">
                      <w:rPr>
                        <w:rFonts w:ascii="Cambria Math" w:hAnsi="Cambria Math" w:cs="Times New Roman"/>
                        <w:i/>
                        <w:sz w:val="24"/>
                        <w:szCs w:val="24"/>
                      </w:rPr>
                    </w:ins>
                  </m:ctrlPr>
                </m:sSubSupPr>
                <m:e>
                  <m:r>
                    <w:ins w:id="285" w:author="Xin Zhou" w:date="2020-11-14T00:08:00Z">
                      <w:rPr>
                        <w:rFonts w:ascii="Cambria Math" w:hAnsi="Cambria Math" w:cs="Times New Roman"/>
                        <w:sz w:val="24"/>
                        <w:szCs w:val="24"/>
                      </w:rPr>
                      <m:t>r</m:t>
                    </w:ins>
                  </m:r>
                </m:e>
                <m:sub>
                  <m:r>
                    <w:ins w:id="286" w:author="Xin Zhou" w:date="2020-11-14T00:08:00Z">
                      <w:rPr>
                        <w:rFonts w:ascii="Cambria Math" w:hAnsi="Cambria Math" w:cs="Times New Roman"/>
                        <w:sz w:val="24"/>
                        <w:szCs w:val="24"/>
                      </w:rPr>
                      <m:t>si</m:t>
                    </w:ins>
                  </m:r>
                </m:sub>
                <m:sup>
                  <m:r>
                    <w:ins w:id="287" w:author="Xin Zhou" w:date="2020-11-14T00:08:00Z">
                      <w:rPr>
                        <w:rFonts w:ascii="Cambria Math" w:hAnsi="Cambria Math" w:cs="Times New Roman"/>
                        <w:sz w:val="24"/>
                        <w:szCs w:val="24"/>
                      </w:rPr>
                      <m:t>'</m:t>
                    </w:ins>
                  </m:r>
                </m:sup>
              </m:sSubSup>
            </m:den>
          </m:f>
          <m:r>
            <w:ins w:id="288" w:author="Xin Zhou" w:date="2020-11-14T00:08:00Z">
              <w:rPr>
                <w:rFonts w:ascii="Cambria Math" w:hAnsi="Cambria Math" w:cs="Times New Roman"/>
                <w:sz w:val="24"/>
                <w:szCs w:val="24"/>
              </w:rPr>
              <m:t>,   (1.15b)</m:t>
            </w:ins>
          </m:r>
        </m:oMath>
      </m:oMathPara>
    </w:p>
    <w:p w14:paraId="340D6384" w14:textId="77777777" w:rsidR="00225E6E" w:rsidRPr="008E7109" w:rsidRDefault="00225E6E" w:rsidP="00225E6E">
      <w:pPr>
        <w:rPr>
          <w:ins w:id="289" w:author="Xin Zhou" w:date="2020-11-14T00:08:00Z"/>
          <w:rFonts w:ascii="Times New Roman" w:hAnsi="Times New Roman" w:cs="Times New Roman"/>
          <w:sz w:val="24"/>
          <w:szCs w:val="24"/>
        </w:rPr>
      </w:pPr>
      <m:oMathPara>
        <m:oMath>
          <m:r>
            <w:ins w:id="290" w:author="Xin Zhou" w:date="2020-11-14T00:08:00Z">
              <w:rPr>
                <w:rFonts w:ascii="Cambria Math" w:hAnsi="Cambria Math" w:cs="Times New Roman"/>
                <w:sz w:val="24"/>
                <w:szCs w:val="24"/>
              </w:rPr>
              <w:lastRenderedPageBreak/>
              <m:t>γ=</m:t>
            </w:ins>
          </m:r>
          <m:f>
            <m:fPr>
              <m:ctrlPr>
                <w:ins w:id="291" w:author="Xin Zhou" w:date="2020-11-14T00:08:00Z">
                  <w:rPr>
                    <w:rFonts w:ascii="Cambria Math" w:hAnsi="Cambria Math" w:cs="Times New Roman"/>
                    <w:i/>
                    <w:sz w:val="24"/>
                    <w:szCs w:val="24"/>
                  </w:rPr>
                </w:ins>
              </m:ctrlPr>
            </m:fPr>
            <m:num>
              <m:sSub>
                <m:sSubPr>
                  <m:ctrlPr>
                    <w:ins w:id="292" w:author="Xin Zhou" w:date="2020-11-14T00:08:00Z">
                      <w:rPr>
                        <w:rFonts w:ascii="Cambria Math" w:hAnsi="Cambria Math" w:cs="Times New Roman"/>
                        <w:i/>
                        <w:sz w:val="24"/>
                        <w:szCs w:val="24"/>
                      </w:rPr>
                    </w:ins>
                  </m:ctrlPr>
                </m:sSubPr>
                <m:e>
                  <m:r>
                    <w:ins w:id="293" w:author="Xin Zhou" w:date="2020-11-14T00:08:00Z">
                      <w:rPr>
                        <w:rFonts w:ascii="Cambria Math" w:hAnsi="Cambria Math" w:cs="Times New Roman"/>
                        <w:sz w:val="24"/>
                        <w:szCs w:val="24"/>
                      </w:rPr>
                      <m:t>L</m:t>
                    </w:ins>
                  </m:r>
                </m:e>
                <m:sub>
                  <m:r>
                    <w:ins w:id="294" w:author="Xin Zhou" w:date="2020-11-14T00:08:00Z">
                      <w:rPr>
                        <w:rFonts w:ascii="Cambria Math" w:hAnsi="Cambria Math" w:cs="Times New Roman"/>
                        <w:sz w:val="24"/>
                        <w:szCs w:val="24"/>
                      </w:rPr>
                      <m:t>s</m:t>
                    </w:ins>
                  </m:r>
                </m:sub>
              </m:sSub>
              <m:sSub>
                <m:sSubPr>
                  <m:ctrlPr>
                    <w:ins w:id="295" w:author="Xin Zhou" w:date="2020-11-14T00:08:00Z">
                      <w:rPr>
                        <w:rFonts w:ascii="Cambria Math" w:hAnsi="Cambria Math" w:cs="Times New Roman"/>
                        <w:i/>
                        <w:sz w:val="24"/>
                        <w:szCs w:val="24"/>
                      </w:rPr>
                    </w:ins>
                  </m:ctrlPr>
                </m:sSubPr>
                <m:e>
                  <m:r>
                    <w:ins w:id="296" w:author="Xin Zhou" w:date="2020-11-14T00:08:00Z">
                      <w:rPr>
                        <w:rFonts w:ascii="Cambria Math" w:hAnsi="Cambria Math" w:cs="Times New Roman"/>
                        <w:sz w:val="24"/>
                        <w:szCs w:val="24"/>
                      </w:rPr>
                      <m:t>K</m:t>
                    </w:ins>
                  </m:r>
                </m:e>
                <m:sub>
                  <m:r>
                    <w:ins w:id="297" w:author="Xin Zhou" w:date="2020-11-14T00:08:00Z">
                      <w:rPr>
                        <w:rFonts w:ascii="Cambria Math" w:hAnsi="Cambria Math" w:cs="Times New Roman"/>
                        <w:sz w:val="24"/>
                        <w:szCs w:val="24"/>
                      </w:rPr>
                      <m:t>s</m:t>
                    </w:ins>
                  </m:r>
                </m:sub>
              </m:sSub>
              <m:sSubSup>
                <m:sSubSupPr>
                  <m:ctrlPr>
                    <w:ins w:id="298" w:author="Xin Zhou" w:date="2020-11-14T00:08:00Z">
                      <w:rPr>
                        <w:rFonts w:ascii="Cambria Math" w:hAnsi="Cambria Math" w:cs="Times New Roman"/>
                        <w:i/>
                        <w:sz w:val="24"/>
                        <w:szCs w:val="24"/>
                      </w:rPr>
                    </w:ins>
                  </m:ctrlPr>
                </m:sSubSupPr>
                <m:e>
                  <m:r>
                    <w:ins w:id="299" w:author="Xin Zhou" w:date="2020-11-14T00:08:00Z">
                      <w:rPr>
                        <w:rFonts w:ascii="Cambria Math" w:hAnsi="Cambria Math" w:cs="Times New Roman"/>
                        <w:sz w:val="24"/>
                        <w:szCs w:val="24"/>
                      </w:rPr>
                      <m:t>r</m:t>
                    </w:ins>
                  </m:r>
                </m:e>
                <m:sub>
                  <m:r>
                    <w:ins w:id="300" w:author="Xin Zhou" w:date="2020-11-14T00:08:00Z">
                      <w:rPr>
                        <w:rFonts w:ascii="Cambria Math" w:hAnsi="Cambria Math" w:cs="Times New Roman"/>
                        <w:sz w:val="24"/>
                        <w:szCs w:val="24"/>
                      </w:rPr>
                      <m:t>si</m:t>
                    </w:ins>
                  </m:r>
                </m:sub>
                <m:sup>
                  <m:r>
                    <w:ins w:id="301" w:author="Xin Zhou" w:date="2020-11-14T00:08:00Z">
                      <w:rPr>
                        <w:rFonts w:ascii="Cambria Math" w:hAnsi="Cambria Math" w:cs="Times New Roman"/>
                        <w:sz w:val="24"/>
                        <w:szCs w:val="24"/>
                      </w:rPr>
                      <m:t>'</m:t>
                    </w:ins>
                  </m:r>
                </m:sup>
              </m:sSubSup>
            </m:num>
            <m:den>
              <m:sSub>
                <m:sSubPr>
                  <m:ctrlPr>
                    <w:ins w:id="302" w:author="Xin Zhou" w:date="2020-11-14T00:08:00Z">
                      <w:rPr>
                        <w:rFonts w:ascii="Cambria Math" w:hAnsi="Cambria Math" w:cs="Times New Roman"/>
                        <w:i/>
                        <w:sz w:val="24"/>
                        <w:szCs w:val="24"/>
                      </w:rPr>
                    </w:ins>
                  </m:ctrlPr>
                </m:sSubPr>
                <m:e>
                  <m:r>
                    <w:ins w:id="303" w:author="Xin Zhou" w:date="2020-11-14T00:08:00Z">
                      <w:rPr>
                        <w:rFonts w:ascii="Cambria Math" w:hAnsi="Cambria Math" w:cs="Times New Roman"/>
                        <w:sz w:val="24"/>
                        <w:szCs w:val="24"/>
                      </w:rPr>
                      <m:t>k</m:t>
                    </w:ins>
                  </m:r>
                </m:e>
                <m:sub>
                  <m:r>
                    <w:ins w:id="304" w:author="Xin Zhou" w:date="2020-11-14T00:08:00Z">
                      <w:rPr>
                        <w:rFonts w:ascii="Cambria Math" w:hAnsi="Cambria Math" w:cs="Times New Roman"/>
                        <w:sz w:val="24"/>
                        <w:szCs w:val="24"/>
                      </w:rPr>
                      <m:t>t</m:t>
                    </w:ins>
                  </m:r>
                </m:sub>
              </m:sSub>
            </m:den>
          </m:f>
          <m:r>
            <w:ins w:id="305" w:author="Xin Zhou" w:date="2020-11-14T00:08:00Z">
              <w:rPr>
                <w:rFonts w:ascii="Cambria Math" w:hAnsi="Cambria Math" w:cs="Times New Roman"/>
                <w:sz w:val="24"/>
                <w:szCs w:val="24"/>
              </w:rPr>
              <m:t>,   (1.15c)</m:t>
            </w:ins>
          </m:r>
        </m:oMath>
      </m:oMathPara>
    </w:p>
    <w:p w14:paraId="00AF9E6A" w14:textId="77777777" w:rsidR="00225E6E" w:rsidRPr="008E7109" w:rsidRDefault="00CC1315" w:rsidP="00225E6E">
      <w:pPr>
        <w:rPr>
          <w:ins w:id="306" w:author="Xin Zhou" w:date="2020-11-14T00:08:00Z"/>
          <w:rFonts w:ascii="Times New Roman" w:hAnsi="Times New Roman" w:cs="Times New Roman"/>
          <w:sz w:val="24"/>
          <w:szCs w:val="24"/>
        </w:rPr>
      </w:pPr>
      <m:oMathPara>
        <m:oMath>
          <m:sSubSup>
            <m:sSubSupPr>
              <m:ctrlPr>
                <w:ins w:id="307" w:author="Xin Zhou" w:date="2020-11-14T00:08:00Z">
                  <w:rPr>
                    <w:rFonts w:ascii="Cambria Math" w:hAnsi="Cambria Math" w:cs="Times New Roman"/>
                    <w:i/>
                    <w:sz w:val="24"/>
                    <w:szCs w:val="24"/>
                  </w:rPr>
                </w:ins>
              </m:ctrlPr>
            </m:sSubSupPr>
            <m:e>
              <m:r>
                <w:ins w:id="308" w:author="Xin Zhou" w:date="2020-11-14T00:08:00Z">
                  <w:rPr>
                    <w:rFonts w:ascii="Cambria Math" w:hAnsi="Cambria Math" w:cs="Times New Roman"/>
                    <w:sz w:val="24"/>
                    <w:szCs w:val="24"/>
                  </w:rPr>
                  <m:t>r</m:t>
                </w:ins>
              </m:r>
            </m:e>
            <m:sub>
              <m:r>
                <w:ins w:id="309" w:author="Xin Zhou" w:date="2020-11-14T00:08:00Z">
                  <w:rPr>
                    <w:rFonts w:ascii="Cambria Math" w:hAnsi="Cambria Math" w:cs="Times New Roman"/>
                    <w:sz w:val="24"/>
                    <w:szCs w:val="24"/>
                  </w:rPr>
                  <m:t>si</m:t>
                </w:ins>
              </m:r>
            </m:sub>
            <m:sup>
              <m:r>
                <w:ins w:id="310" w:author="Xin Zhou" w:date="2020-11-14T00:08:00Z">
                  <w:rPr>
                    <w:rFonts w:ascii="Cambria Math" w:hAnsi="Cambria Math" w:cs="Times New Roman"/>
                    <w:sz w:val="24"/>
                    <w:szCs w:val="24"/>
                  </w:rPr>
                  <m:t>'</m:t>
                </w:ins>
              </m:r>
            </m:sup>
          </m:sSubSup>
          <m:r>
            <w:ins w:id="311" w:author="Xin Zhou" w:date="2020-11-14T00:08:00Z">
              <w:rPr>
                <w:rFonts w:ascii="Cambria Math" w:hAnsi="Cambria Math" w:cs="Times New Roman"/>
                <w:sz w:val="24"/>
                <w:szCs w:val="24"/>
              </w:rPr>
              <m:t>=</m:t>
            </w:ins>
          </m:r>
          <m:f>
            <m:fPr>
              <m:ctrlPr>
                <w:ins w:id="312" w:author="Xin Zhou" w:date="2020-11-14T00:08:00Z">
                  <w:rPr>
                    <w:rFonts w:ascii="Cambria Math" w:hAnsi="Cambria Math" w:cs="Times New Roman"/>
                    <w:i/>
                    <w:sz w:val="24"/>
                    <w:szCs w:val="24"/>
                  </w:rPr>
                </w:ins>
              </m:ctrlPr>
            </m:fPr>
            <m:num>
              <m:sSub>
                <m:sSubPr>
                  <m:ctrlPr>
                    <w:ins w:id="313" w:author="Xin Zhou" w:date="2020-11-14T00:08:00Z">
                      <w:rPr>
                        <w:rFonts w:ascii="Cambria Math" w:hAnsi="Cambria Math" w:cs="Times New Roman"/>
                        <w:i/>
                        <w:sz w:val="24"/>
                        <w:szCs w:val="24"/>
                      </w:rPr>
                    </w:ins>
                  </m:ctrlPr>
                </m:sSubPr>
                <m:e>
                  <m:r>
                    <w:ins w:id="314" w:author="Xin Zhou" w:date="2020-11-14T00:08:00Z">
                      <w:rPr>
                        <w:rFonts w:ascii="Cambria Math" w:hAnsi="Cambria Math" w:cs="Times New Roman"/>
                        <w:sz w:val="24"/>
                        <w:szCs w:val="24"/>
                      </w:rPr>
                      <m:t>r</m:t>
                    </w:ins>
                  </m:r>
                </m:e>
                <m:sub>
                  <m:r>
                    <w:ins w:id="315" w:author="Xin Zhou" w:date="2020-11-14T00:08:00Z">
                      <w:rPr>
                        <w:rFonts w:ascii="Cambria Math" w:hAnsi="Cambria Math" w:cs="Times New Roman"/>
                        <w:sz w:val="24"/>
                        <w:szCs w:val="24"/>
                      </w:rPr>
                      <m:t>si</m:t>
                    </w:ins>
                  </m:r>
                </m:sub>
              </m:sSub>
            </m:num>
            <m:den>
              <m:r>
                <w:ins w:id="316" w:author="Xin Zhou" w:date="2020-11-14T00:08:00Z">
                  <w:rPr>
                    <w:rFonts w:ascii="Cambria Math" w:hAnsi="Cambria Math" w:cs="Times New Roman"/>
                    <w:sz w:val="24"/>
                    <w:szCs w:val="24"/>
                  </w:rPr>
                  <m:t>T</m:t>
                </w:ins>
              </m:r>
            </m:den>
          </m:f>
          <m:d>
            <m:dPr>
              <m:ctrlPr>
                <w:ins w:id="317" w:author="Xin Zhou" w:date="2020-11-14T00:08:00Z">
                  <w:rPr>
                    <w:rFonts w:ascii="Cambria Math" w:hAnsi="Cambria Math" w:cs="Times New Roman"/>
                    <w:i/>
                    <w:sz w:val="24"/>
                    <w:szCs w:val="24"/>
                  </w:rPr>
                </w:ins>
              </m:ctrlPr>
            </m:dPr>
            <m:e>
              <m:f>
                <m:fPr>
                  <m:ctrlPr>
                    <w:ins w:id="318" w:author="Xin Zhou" w:date="2020-11-14T00:08:00Z">
                      <w:rPr>
                        <w:rFonts w:ascii="Cambria Math" w:hAnsi="Cambria Math" w:cs="Times New Roman"/>
                        <w:i/>
                        <w:sz w:val="24"/>
                        <w:szCs w:val="24"/>
                      </w:rPr>
                    </w:ins>
                  </m:ctrlPr>
                </m:fPr>
                <m:num>
                  <m:sSub>
                    <m:sSubPr>
                      <m:ctrlPr>
                        <w:ins w:id="319" w:author="Xin Zhou" w:date="2020-11-14T00:08:00Z">
                          <w:rPr>
                            <w:rFonts w:ascii="Cambria Math" w:hAnsi="Cambria Math" w:cs="Times New Roman"/>
                            <w:i/>
                            <w:sz w:val="24"/>
                            <w:szCs w:val="24"/>
                          </w:rPr>
                        </w:ins>
                      </m:ctrlPr>
                    </m:sSubPr>
                    <m:e>
                      <m:r>
                        <w:ins w:id="320" w:author="Xin Zhou" w:date="2020-11-14T00:08:00Z">
                          <w:rPr>
                            <w:rFonts w:ascii="Cambria Math" w:hAnsi="Cambria Math" w:cs="Times New Roman"/>
                            <w:sz w:val="24"/>
                            <w:szCs w:val="24"/>
                          </w:rPr>
                          <m:t>L</m:t>
                        </w:ins>
                      </m:r>
                    </m:e>
                    <m:sub>
                      <m:r>
                        <w:ins w:id="321" w:author="Xin Zhou" w:date="2020-11-14T00:08:00Z">
                          <w:rPr>
                            <w:rFonts w:ascii="Cambria Math" w:hAnsi="Cambria Math" w:cs="Times New Roman"/>
                            <w:sz w:val="24"/>
                            <w:szCs w:val="24"/>
                          </w:rPr>
                          <m:t>s</m:t>
                        </w:ins>
                      </m:r>
                    </m:sub>
                  </m:sSub>
                </m:num>
                <m:den>
                  <m:sSub>
                    <m:sSubPr>
                      <m:ctrlPr>
                        <w:ins w:id="322" w:author="Xin Zhou" w:date="2020-11-14T00:08:00Z">
                          <w:rPr>
                            <w:rFonts w:ascii="Cambria Math" w:hAnsi="Cambria Math" w:cs="Times New Roman"/>
                            <w:i/>
                            <w:sz w:val="24"/>
                            <w:szCs w:val="24"/>
                          </w:rPr>
                        </w:ins>
                      </m:ctrlPr>
                    </m:sSubPr>
                    <m:e>
                      <m:r>
                        <w:ins w:id="323" w:author="Xin Zhou" w:date="2020-11-14T00:08:00Z">
                          <w:rPr>
                            <w:rFonts w:ascii="Cambria Math" w:hAnsi="Cambria Math" w:cs="Times New Roman"/>
                            <w:sz w:val="24"/>
                            <w:szCs w:val="24"/>
                          </w:rPr>
                          <m:t>R</m:t>
                        </w:ins>
                      </m:r>
                    </m:e>
                    <m:sub>
                      <m:r>
                        <w:ins w:id="324" w:author="Xin Zhou" w:date="2020-11-14T00:08:00Z">
                          <w:rPr>
                            <w:rFonts w:ascii="Cambria Math" w:hAnsi="Cambria Math" w:cs="Times New Roman"/>
                            <w:sz w:val="24"/>
                            <w:szCs w:val="24"/>
                          </w:rPr>
                          <m:t>v</m:t>
                        </w:ins>
                      </m:r>
                    </m:sub>
                  </m:sSub>
                  <m:r>
                    <w:ins w:id="325" w:author="Xin Zhou" w:date="2020-11-14T00:08:00Z">
                      <w:rPr>
                        <w:rFonts w:ascii="Cambria Math" w:hAnsi="Cambria Math" w:cs="Times New Roman"/>
                        <w:sz w:val="24"/>
                        <w:szCs w:val="24"/>
                      </w:rPr>
                      <m:t>T</m:t>
                    </w:ins>
                  </m:r>
                </m:den>
              </m:f>
              <m:r>
                <w:ins w:id="326" w:author="Xin Zhou" w:date="2020-11-14T00:08:00Z">
                  <w:rPr>
                    <w:rFonts w:ascii="Cambria Math" w:hAnsi="Cambria Math" w:cs="Times New Roman"/>
                    <w:sz w:val="24"/>
                    <w:szCs w:val="24"/>
                  </w:rPr>
                  <m:t>-1</m:t>
                </w:ins>
              </m:r>
            </m:e>
          </m:d>
          <m:r>
            <w:ins w:id="327" w:author="Xin Zhou" w:date="2020-11-14T00:08:00Z">
              <w:rPr>
                <w:rFonts w:ascii="Cambria Math" w:hAnsi="Cambria Math" w:cs="Times New Roman"/>
                <w:sz w:val="24"/>
                <w:szCs w:val="24"/>
              </w:rPr>
              <m:t>,   (1.15d)</m:t>
            </w:ins>
          </m:r>
        </m:oMath>
      </m:oMathPara>
    </w:p>
    <w:p w14:paraId="6C5D0BB7" w14:textId="77777777" w:rsidR="00225E6E" w:rsidRPr="008E7109" w:rsidRDefault="00CC1315" w:rsidP="00225E6E">
      <w:pPr>
        <w:rPr>
          <w:ins w:id="328" w:author="Xin Zhou" w:date="2020-11-14T00:08:00Z"/>
          <w:rFonts w:ascii="Times New Roman" w:hAnsi="Times New Roman" w:cs="Times New Roman"/>
          <w:sz w:val="24"/>
          <w:szCs w:val="24"/>
        </w:rPr>
      </w:pPr>
      <m:oMathPara>
        <m:oMath>
          <m:sSubSup>
            <m:sSubSupPr>
              <m:ctrlPr>
                <w:ins w:id="329" w:author="Xin Zhou" w:date="2020-11-14T00:08:00Z">
                  <w:rPr>
                    <w:rFonts w:ascii="Cambria Math" w:hAnsi="Cambria Math" w:cs="Times New Roman"/>
                    <w:i/>
                    <w:sz w:val="24"/>
                    <w:szCs w:val="24"/>
                  </w:rPr>
                </w:ins>
              </m:ctrlPr>
            </m:sSubSupPr>
            <m:e>
              <m:r>
                <w:ins w:id="330" w:author="Xin Zhou" w:date="2020-11-14T00:08:00Z">
                  <w:rPr>
                    <w:rFonts w:ascii="Cambria Math" w:hAnsi="Cambria Math" w:cs="Times New Roman"/>
                    <w:sz w:val="24"/>
                    <w:szCs w:val="24"/>
                  </w:rPr>
                  <m:t>r</m:t>
                </w:ins>
              </m:r>
            </m:e>
            <m:sub>
              <m:r>
                <w:ins w:id="331" w:author="Xin Zhou" w:date="2020-11-14T00:08:00Z">
                  <w:rPr>
                    <w:rFonts w:ascii="Cambria Math" w:hAnsi="Cambria Math" w:cs="Times New Roman"/>
                    <w:sz w:val="24"/>
                    <w:szCs w:val="24"/>
                  </w:rPr>
                  <m:t>si</m:t>
                </w:ins>
              </m:r>
            </m:sub>
            <m:sup>
              <m:r>
                <w:ins w:id="332" w:author="Xin Zhou" w:date="2020-11-14T00:08:00Z">
                  <w:rPr>
                    <w:rFonts w:ascii="Cambria Math" w:hAnsi="Cambria Math" w:cs="Times New Roman"/>
                    <w:sz w:val="24"/>
                    <w:szCs w:val="24"/>
                  </w:rPr>
                  <m:t>''</m:t>
                </w:ins>
              </m:r>
            </m:sup>
          </m:sSubSup>
          <m:r>
            <w:ins w:id="333" w:author="Xin Zhou" w:date="2020-11-14T00:08:00Z">
              <w:rPr>
                <w:rFonts w:ascii="Cambria Math" w:hAnsi="Cambria Math" w:cs="Times New Roman"/>
                <w:sz w:val="24"/>
                <w:szCs w:val="24"/>
              </w:rPr>
              <m:t>=</m:t>
            </w:ins>
          </m:r>
          <m:sSub>
            <m:sSubPr>
              <m:ctrlPr>
                <w:ins w:id="334" w:author="Xin Zhou" w:date="2020-11-14T00:08:00Z">
                  <w:rPr>
                    <w:rFonts w:ascii="Cambria Math" w:hAnsi="Cambria Math" w:cs="Times New Roman"/>
                    <w:i/>
                    <w:sz w:val="24"/>
                    <w:szCs w:val="24"/>
                  </w:rPr>
                </w:ins>
              </m:ctrlPr>
            </m:sSubPr>
            <m:e>
              <m:r>
                <w:ins w:id="335" w:author="Xin Zhou" w:date="2020-11-14T00:08:00Z">
                  <w:rPr>
                    <w:rFonts w:ascii="Cambria Math" w:hAnsi="Cambria Math" w:cs="Times New Roman"/>
                    <w:sz w:val="24"/>
                    <w:szCs w:val="24"/>
                  </w:rPr>
                  <m:t>r</m:t>
                </w:ins>
              </m:r>
            </m:e>
            <m:sub>
              <m:r>
                <w:ins w:id="336" w:author="Xin Zhou" w:date="2020-11-14T00:08:00Z">
                  <w:rPr>
                    <w:rFonts w:ascii="Cambria Math" w:hAnsi="Cambria Math" w:cs="Times New Roman"/>
                    <w:sz w:val="24"/>
                    <w:szCs w:val="24"/>
                  </w:rPr>
                  <m:t>si</m:t>
                </w:ins>
              </m:r>
            </m:sub>
          </m:sSub>
          <m:d>
            <m:dPr>
              <m:begChr m:val="{"/>
              <m:endChr m:val="}"/>
              <m:ctrlPr>
                <w:ins w:id="337" w:author="Xin Zhou" w:date="2020-11-14T00:08:00Z">
                  <w:rPr>
                    <w:rFonts w:ascii="Cambria Math" w:hAnsi="Cambria Math" w:cs="Times New Roman"/>
                    <w:i/>
                    <w:sz w:val="24"/>
                    <w:szCs w:val="24"/>
                  </w:rPr>
                </w:ins>
              </m:ctrlPr>
            </m:dPr>
            <m:e>
              <m:sSup>
                <m:sSupPr>
                  <m:ctrlPr>
                    <w:ins w:id="338" w:author="Xin Zhou" w:date="2020-11-14T00:08:00Z">
                      <w:rPr>
                        <w:rFonts w:ascii="Cambria Math" w:hAnsi="Cambria Math" w:cs="Times New Roman"/>
                        <w:i/>
                        <w:sz w:val="24"/>
                        <w:szCs w:val="24"/>
                      </w:rPr>
                    </w:ins>
                  </m:ctrlPr>
                </m:sSupPr>
                <m:e>
                  <m:d>
                    <m:dPr>
                      <m:begChr m:val="["/>
                      <m:endChr m:val="]"/>
                      <m:ctrlPr>
                        <w:ins w:id="339" w:author="Xin Zhou" w:date="2020-11-14T00:08:00Z">
                          <w:rPr>
                            <w:rFonts w:ascii="Cambria Math" w:hAnsi="Cambria Math" w:cs="Times New Roman"/>
                            <w:i/>
                            <w:sz w:val="24"/>
                            <w:szCs w:val="24"/>
                          </w:rPr>
                        </w:ins>
                      </m:ctrlPr>
                    </m:dPr>
                    <m:e>
                      <m:f>
                        <m:fPr>
                          <m:ctrlPr>
                            <w:ins w:id="340" w:author="Xin Zhou" w:date="2020-11-14T00:08:00Z">
                              <w:rPr>
                                <w:rFonts w:ascii="Cambria Math" w:hAnsi="Cambria Math" w:cs="Times New Roman"/>
                                <w:i/>
                                <w:sz w:val="24"/>
                                <w:szCs w:val="24"/>
                              </w:rPr>
                            </w:ins>
                          </m:ctrlPr>
                        </m:fPr>
                        <m:num>
                          <m:r>
                            <w:ins w:id="341" w:author="Xin Zhou" w:date="2020-11-14T00:08:00Z">
                              <w:rPr>
                                <w:rFonts w:ascii="Cambria Math" w:hAnsi="Cambria Math" w:cs="Times New Roman"/>
                                <w:sz w:val="24"/>
                                <w:szCs w:val="24"/>
                              </w:rPr>
                              <m:t>1</m:t>
                            </w:ins>
                          </m:r>
                        </m:num>
                        <m:den>
                          <m:r>
                            <w:ins w:id="342" w:author="Xin Zhou" w:date="2020-11-14T00:08:00Z">
                              <w:rPr>
                                <w:rFonts w:ascii="Cambria Math" w:hAnsi="Cambria Math" w:cs="Times New Roman"/>
                                <w:sz w:val="24"/>
                                <w:szCs w:val="24"/>
                              </w:rPr>
                              <m:t>T</m:t>
                            </w:ins>
                          </m:r>
                        </m:den>
                      </m:f>
                      <m:d>
                        <m:dPr>
                          <m:ctrlPr>
                            <w:ins w:id="343" w:author="Xin Zhou" w:date="2020-11-14T00:08:00Z">
                              <w:rPr>
                                <w:rFonts w:ascii="Cambria Math" w:hAnsi="Cambria Math" w:cs="Times New Roman"/>
                                <w:i/>
                                <w:sz w:val="24"/>
                                <w:szCs w:val="24"/>
                              </w:rPr>
                            </w:ins>
                          </m:ctrlPr>
                        </m:dPr>
                        <m:e>
                          <m:f>
                            <m:fPr>
                              <m:ctrlPr>
                                <w:ins w:id="344" w:author="Xin Zhou" w:date="2020-11-14T00:08:00Z">
                                  <w:rPr>
                                    <w:rFonts w:ascii="Cambria Math" w:hAnsi="Cambria Math" w:cs="Times New Roman"/>
                                    <w:i/>
                                    <w:sz w:val="24"/>
                                    <w:szCs w:val="24"/>
                                  </w:rPr>
                                </w:ins>
                              </m:ctrlPr>
                            </m:fPr>
                            <m:num>
                              <m:sSub>
                                <m:sSubPr>
                                  <m:ctrlPr>
                                    <w:ins w:id="345" w:author="Xin Zhou" w:date="2020-11-14T00:08:00Z">
                                      <w:rPr>
                                        <w:rFonts w:ascii="Cambria Math" w:hAnsi="Cambria Math" w:cs="Times New Roman"/>
                                        <w:i/>
                                        <w:sz w:val="24"/>
                                        <w:szCs w:val="24"/>
                                      </w:rPr>
                                    </w:ins>
                                  </m:ctrlPr>
                                </m:sSubPr>
                                <m:e>
                                  <m:r>
                                    <w:ins w:id="346" w:author="Xin Zhou" w:date="2020-11-14T00:08:00Z">
                                      <w:rPr>
                                        <w:rFonts w:ascii="Cambria Math" w:hAnsi="Cambria Math" w:cs="Times New Roman"/>
                                        <w:sz w:val="24"/>
                                        <w:szCs w:val="24"/>
                                      </w:rPr>
                                      <m:t>L</m:t>
                                    </w:ins>
                                  </m:r>
                                </m:e>
                                <m:sub>
                                  <m:r>
                                    <w:ins w:id="347" w:author="Xin Zhou" w:date="2020-11-14T00:08:00Z">
                                      <w:rPr>
                                        <w:rFonts w:ascii="Cambria Math" w:hAnsi="Cambria Math" w:cs="Times New Roman"/>
                                        <w:sz w:val="24"/>
                                        <w:szCs w:val="24"/>
                                      </w:rPr>
                                      <m:t>s</m:t>
                                    </w:ins>
                                  </m:r>
                                </m:sub>
                              </m:sSub>
                            </m:num>
                            <m:den>
                              <m:sSub>
                                <m:sSubPr>
                                  <m:ctrlPr>
                                    <w:ins w:id="348" w:author="Xin Zhou" w:date="2020-11-14T00:08:00Z">
                                      <w:rPr>
                                        <w:rFonts w:ascii="Cambria Math" w:hAnsi="Cambria Math" w:cs="Times New Roman"/>
                                        <w:i/>
                                        <w:sz w:val="24"/>
                                        <w:szCs w:val="24"/>
                                      </w:rPr>
                                    </w:ins>
                                  </m:ctrlPr>
                                </m:sSubPr>
                                <m:e>
                                  <m:r>
                                    <w:ins w:id="349" w:author="Xin Zhou" w:date="2020-11-14T00:08:00Z">
                                      <w:rPr>
                                        <w:rFonts w:ascii="Cambria Math" w:hAnsi="Cambria Math" w:cs="Times New Roman"/>
                                        <w:sz w:val="24"/>
                                        <w:szCs w:val="24"/>
                                      </w:rPr>
                                      <m:t>R</m:t>
                                    </w:ins>
                                  </m:r>
                                </m:e>
                                <m:sub>
                                  <m:r>
                                    <w:ins w:id="350" w:author="Xin Zhou" w:date="2020-11-14T00:08:00Z">
                                      <w:rPr>
                                        <w:rFonts w:ascii="Cambria Math" w:hAnsi="Cambria Math" w:cs="Times New Roman"/>
                                        <w:sz w:val="24"/>
                                        <w:szCs w:val="24"/>
                                      </w:rPr>
                                      <m:t>v</m:t>
                                    </w:ins>
                                  </m:r>
                                </m:sub>
                              </m:sSub>
                              <m:r>
                                <w:ins w:id="351" w:author="Xin Zhou" w:date="2020-11-14T00:08:00Z">
                                  <w:rPr>
                                    <w:rFonts w:ascii="Cambria Math" w:hAnsi="Cambria Math" w:cs="Times New Roman"/>
                                    <w:sz w:val="24"/>
                                    <w:szCs w:val="24"/>
                                  </w:rPr>
                                  <m:t>T</m:t>
                                </w:ins>
                              </m:r>
                            </m:den>
                          </m:f>
                          <m:r>
                            <w:ins w:id="352" w:author="Xin Zhou" w:date="2020-11-14T00:08:00Z">
                              <w:rPr>
                                <w:rFonts w:ascii="Cambria Math" w:hAnsi="Cambria Math" w:cs="Times New Roman"/>
                                <w:sz w:val="24"/>
                                <w:szCs w:val="24"/>
                              </w:rPr>
                              <m:t>-1</m:t>
                            </w:ins>
                          </m:r>
                        </m:e>
                      </m:d>
                    </m:e>
                  </m:d>
                </m:e>
                <m:sup>
                  <m:r>
                    <w:ins w:id="353" w:author="Xin Zhou" w:date="2020-11-14T00:08:00Z">
                      <w:rPr>
                        <w:rFonts w:ascii="Cambria Math" w:hAnsi="Cambria Math" w:cs="Times New Roman"/>
                        <w:sz w:val="24"/>
                        <w:szCs w:val="24"/>
                      </w:rPr>
                      <m:t>2</m:t>
                    </w:ins>
                  </m:r>
                </m:sup>
              </m:sSup>
              <m:r>
                <w:ins w:id="354" w:author="Xin Zhou" w:date="2020-11-14T00:08:00Z">
                  <w:rPr>
                    <w:rFonts w:ascii="Cambria Math" w:hAnsi="Cambria Math" w:cs="Times New Roman"/>
                    <w:sz w:val="24"/>
                    <w:szCs w:val="24"/>
                  </w:rPr>
                  <m:t>-2</m:t>
                </w:ins>
              </m:r>
              <m:f>
                <m:fPr>
                  <m:ctrlPr>
                    <w:ins w:id="355" w:author="Xin Zhou" w:date="2020-11-14T00:08:00Z">
                      <w:rPr>
                        <w:rFonts w:ascii="Cambria Math" w:hAnsi="Cambria Math" w:cs="Times New Roman"/>
                        <w:i/>
                        <w:sz w:val="24"/>
                        <w:szCs w:val="24"/>
                      </w:rPr>
                    </w:ins>
                  </m:ctrlPr>
                </m:fPr>
                <m:num>
                  <m:sSub>
                    <m:sSubPr>
                      <m:ctrlPr>
                        <w:ins w:id="356" w:author="Xin Zhou" w:date="2020-11-14T00:08:00Z">
                          <w:rPr>
                            <w:rFonts w:ascii="Cambria Math" w:hAnsi="Cambria Math" w:cs="Times New Roman"/>
                            <w:i/>
                            <w:sz w:val="24"/>
                            <w:szCs w:val="24"/>
                          </w:rPr>
                        </w:ins>
                      </m:ctrlPr>
                    </m:sSubPr>
                    <m:e>
                      <m:r>
                        <w:ins w:id="357" w:author="Xin Zhou" w:date="2020-11-14T00:08:00Z">
                          <w:rPr>
                            <w:rFonts w:ascii="Cambria Math" w:hAnsi="Cambria Math" w:cs="Times New Roman"/>
                            <w:sz w:val="24"/>
                            <w:szCs w:val="24"/>
                          </w:rPr>
                          <m:t>L</m:t>
                        </w:ins>
                      </m:r>
                    </m:e>
                    <m:sub>
                      <m:r>
                        <w:ins w:id="358" w:author="Xin Zhou" w:date="2020-11-14T00:08:00Z">
                          <w:rPr>
                            <w:rFonts w:ascii="Cambria Math" w:hAnsi="Cambria Math" w:cs="Times New Roman"/>
                            <w:sz w:val="24"/>
                            <w:szCs w:val="24"/>
                          </w:rPr>
                          <m:t>s</m:t>
                        </w:ins>
                      </m:r>
                    </m:sub>
                  </m:sSub>
                </m:num>
                <m:den>
                  <m:sSub>
                    <m:sSubPr>
                      <m:ctrlPr>
                        <w:ins w:id="359" w:author="Xin Zhou" w:date="2020-11-14T00:08:00Z">
                          <w:rPr>
                            <w:rFonts w:ascii="Cambria Math" w:hAnsi="Cambria Math" w:cs="Times New Roman"/>
                            <w:i/>
                            <w:sz w:val="24"/>
                            <w:szCs w:val="24"/>
                          </w:rPr>
                        </w:ins>
                      </m:ctrlPr>
                    </m:sSubPr>
                    <m:e>
                      <m:r>
                        <w:ins w:id="360" w:author="Xin Zhou" w:date="2020-11-14T00:08:00Z">
                          <w:rPr>
                            <w:rFonts w:ascii="Cambria Math" w:hAnsi="Cambria Math" w:cs="Times New Roman"/>
                            <w:sz w:val="24"/>
                            <w:szCs w:val="24"/>
                          </w:rPr>
                          <m:t>R</m:t>
                        </w:ins>
                      </m:r>
                    </m:e>
                    <m:sub>
                      <m:r>
                        <w:ins w:id="361" w:author="Xin Zhou" w:date="2020-11-14T00:08:00Z">
                          <w:rPr>
                            <w:rFonts w:ascii="Cambria Math" w:hAnsi="Cambria Math" w:cs="Times New Roman"/>
                            <w:sz w:val="24"/>
                            <w:szCs w:val="24"/>
                          </w:rPr>
                          <m:t>v</m:t>
                        </w:ins>
                      </m:r>
                    </m:sub>
                  </m:sSub>
                  <m:sSup>
                    <m:sSupPr>
                      <m:ctrlPr>
                        <w:ins w:id="362" w:author="Xin Zhou" w:date="2020-11-14T00:08:00Z">
                          <w:rPr>
                            <w:rFonts w:ascii="Cambria Math" w:hAnsi="Cambria Math" w:cs="Times New Roman"/>
                            <w:i/>
                            <w:sz w:val="24"/>
                            <w:szCs w:val="24"/>
                          </w:rPr>
                        </w:ins>
                      </m:ctrlPr>
                    </m:sSupPr>
                    <m:e>
                      <m:r>
                        <w:ins w:id="363" w:author="Xin Zhou" w:date="2020-11-14T00:08:00Z">
                          <w:rPr>
                            <w:rFonts w:ascii="Cambria Math" w:hAnsi="Cambria Math" w:cs="Times New Roman"/>
                            <w:sz w:val="24"/>
                            <w:szCs w:val="24"/>
                          </w:rPr>
                          <m:t>T</m:t>
                        </w:ins>
                      </m:r>
                    </m:e>
                    <m:sup>
                      <m:r>
                        <w:ins w:id="364" w:author="Xin Zhou" w:date="2020-11-14T00:08:00Z">
                          <w:rPr>
                            <w:rFonts w:ascii="Cambria Math" w:hAnsi="Cambria Math" w:cs="Times New Roman"/>
                            <w:sz w:val="24"/>
                            <w:szCs w:val="24"/>
                          </w:rPr>
                          <m:t>3</m:t>
                        </w:ins>
                      </m:r>
                    </m:sup>
                  </m:sSup>
                </m:den>
              </m:f>
              <m:r>
                <w:ins w:id="365" w:author="Xin Zhou" w:date="2020-11-14T00:08:00Z">
                  <w:rPr>
                    <w:rFonts w:ascii="Cambria Math" w:hAnsi="Cambria Math" w:cs="Times New Roman"/>
                    <w:sz w:val="24"/>
                    <w:szCs w:val="24"/>
                  </w:rPr>
                  <m:t>+</m:t>
                </w:ins>
              </m:r>
              <m:f>
                <m:fPr>
                  <m:ctrlPr>
                    <w:ins w:id="366" w:author="Xin Zhou" w:date="2020-11-14T00:08:00Z">
                      <w:rPr>
                        <w:rFonts w:ascii="Cambria Math" w:hAnsi="Cambria Math" w:cs="Times New Roman"/>
                        <w:i/>
                        <w:sz w:val="24"/>
                        <w:szCs w:val="24"/>
                      </w:rPr>
                    </w:ins>
                  </m:ctrlPr>
                </m:fPr>
                <m:num>
                  <m:r>
                    <w:ins w:id="367" w:author="Xin Zhou" w:date="2020-11-14T00:08:00Z">
                      <w:rPr>
                        <w:rFonts w:ascii="Cambria Math" w:hAnsi="Cambria Math" w:cs="Times New Roman"/>
                        <w:sz w:val="24"/>
                        <w:szCs w:val="24"/>
                      </w:rPr>
                      <m:t>1</m:t>
                    </w:ins>
                  </m:r>
                </m:num>
                <m:den>
                  <m:sSup>
                    <m:sSupPr>
                      <m:ctrlPr>
                        <w:ins w:id="368" w:author="Xin Zhou" w:date="2020-11-14T00:08:00Z">
                          <w:rPr>
                            <w:rFonts w:ascii="Cambria Math" w:hAnsi="Cambria Math" w:cs="Times New Roman"/>
                            <w:i/>
                            <w:sz w:val="24"/>
                            <w:szCs w:val="24"/>
                          </w:rPr>
                        </w:ins>
                      </m:ctrlPr>
                    </m:sSupPr>
                    <m:e>
                      <m:r>
                        <w:ins w:id="369" w:author="Xin Zhou" w:date="2020-11-14T00:08:00Z">
                          <w:rPr>
                            <w:rFonts w:ascii="Cambria Math" w:hAnsi="Cambria Math" w:cs="Times New Roman"/>
                            <w:sz w:val="24"/>
                            <w:szCs w:val="24"/>
                          </w:rPr>
                          <m:t>T</m:t>
                        </w:ins>
                      </m:r>
                    </m:e>
                    <m:sup>
                      <m:r>
                        <w:ins w:id="370" w:author="Xin Zhou" w:date="2020-11-14T00:08:00Z">
                          <w:rPr>
                            <w:rFonts w:ascii="Cambria Math" w:hAnsi="Cambria Math" w:cs="Times New Roman"/>
                            <w:sz w:val="24"/>
                            <w:szCs w:val="24"/>
                          </w:rPr>
                          <m:t>2</m:t>
                        </w:ins>
                      </m:r>
                    </m:sup>
                  </m:sSup>
                </m:den>
              </m:f>
            </m:e>
          </m:d>
          <m:r>
            <w:ins w:id="371" w:author="Xin Zhou" w:date="2020-11-14T00:08:00Z">
              <w:rPr>
                <w:rFonts w:ascii="Cambria Math" w:hAnsi="Cambria Math" w:cs="Times New Roman"/>
                <w:sz w:val="24"/>
                <w:szCs w:val="24"/>
              </w:rPr>
              <m:t>,   (1.15e)</m:t>
            </w:ins>
          </m:r>
        </m:oMath>
      </m:oMathPara>
    </w:p>
    <w:p w14:paraId="48976910" w14:textId="77777777" w:rsidR="00225E6E" w:rsidRPr="008E7109" w:rsidRDefault="00225E6E" w:rsidP="009F0EA9">
      <w:pPr>
        <w:jc w:val="both"/>
        <w:rPr>
          <w:ins w:id="372" w:author="Xin Zhou" w:date="2020-11-14T00:08:00Z"/>
          <w:rFonts w:ascii="Times New Roman" w:hAnsi="Times New Roman" w:cs="Times New Roman"/>
          <w:sz w:val="24"/>
          <w:szCs w:val="24"/>
        </w:rPr>
      </w:pPr>
      <w:ins w:id="373" w:author="Xin Zhou" w:date="2020-11-14T00:08:00Z">
        <w:r w:rsidRPr="008E7109">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oMath>
        <w:r w:rsidRPr="008E7109">
          <w:rPr>
            <w:rFonts w:ascii="Times New Roman" w:hAnsi="Times New Roman" w:cs="Times New Roman"/>
            <w:sz w:val="24"/>
            <w:szCs w:val="24"/>
          </w:rPr>
          <w:t xml:space="preserve"> is latent heat of sublimation,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oMath>
        <w:r w:rsidRPr="008E7109">
          <w:rPr>
            <w:rFonts w:ascii="Times New Roman" w:hAnsi="Times New Roman" w:cs="Times New Roman"/>
            <w:sz w:val="24"/>
            <w:szCs w:val="24"/>
          </w:rPr>
          <w:t xml:space="preserve"> is thermal conductivity of air,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v</m:t>
              </m:r>
            </m:sub>
          </m:sSub>
        </m:oMath>
        <w:r w:rsidRPr="008E7109">
          <w:rPr>
            <w:rFonts w:ascii="Times New Roman" w:hAnsi="Times New Roman" w:cs="Times New Roman"/>
            <w:sz w:val="24"/>
            <w:szCs w:val="24"/>
          </w:rPr>
          <w:t xml:space="preserve"> is gas constant for water vapor, and T is temperature in Kelvin. Then integrating for all particles with different diameters leads to</w:t>
        </w:r>
      </w:ins>
    </w:p>
    <w:p w14:paraId="73A65A4F" w14:textId="77777777" w:rsidR="00225E6E" w:rsidRPr="008E7109" w:rsidRDefault="00CC1315" w:rsidP="00225E6E">
      <w:pPr>
        <w:rPr>
          <w:ins w:id="374" w:author="Xin Zhou" w:date="2020-11-14T00:08:00Z"/>
          <w:rFonts w:ascii="Times New Roman" w:hAnsi="Times New Roman" w:cs="Times New Roman"/>
          <w:sz w:val="24"/>
          <w:szCs w:val="24"/>
        </w:rPr>
      </w:pPr>
      <m:oMathPara>
        <m:oMath>
          <m:f>
            <m:fPr>
              <m:ctrlPr>
                <w:ins w:id="375" w:author="Xin Zhou" w:date="2020-11-14T00:08:00Z">
                  <w:rPr>
                    <w:rFonts w:ascii="Cambria Math" w:hAnsi="Cambria Math" w:cs="Times New Roman"/>
                    <w:i/>
                    <w:sz w:val="24"/>
                    <w:szCs w:val="24"/>
                  </w:rPr>
                </w:ins>
              </m:ctrlPr>
            </m:fPr>
            <m:num>
              <m:r>
                <w:ins w:id="376" w:author="Xin Zhou" w:date="2020-11-14T00:08:00Z">
                  <w:rPr>
                    <w:rFonts w:ascii="Cambria Math" w:hAnsi="Cambria Math" w:cs="Times New Roman"/>
                    <w:sz w:val="24"/>
                    <w:szCs w:val="24"/>
                  </w:rPr>
                  <m:t>dq</m:t>
                </w:ins>
              </m:r>
            </m:num>
            <m:den>
              <m:r>
                <w:ins w:id="377" w:author="Xin Zhou" w:date="2020-11-14T00:08:00Z">
                  <w:rPr>
                    <w:rFonts w:ascii="Cambria Math" w:hAnsi="Cambria Math" w:cs="Times New Roman"/>
                    <w:sz w:val="24"/>
                    <w:szCs w:val="24"/>
                  </w:rPr>
                  <m:t>dt</m:t>
                </w:ins>
              </m:r>
            </m:den>
          </m:f>
          <m:r>
            <w:ins w:id="378" w:author="Xin Zhou" w:date="2020-11-14T00:08:00Z">
              <w:rPr>
                <w:rFonts w:ascii="Cambria Math" w:hAnsi="Cambria Math" w:cs="Times New Roman"/>
                <w:sz w:val="24"/>
                <w:szCs w:val="24"/>
              </w:rPr>
              <m:t>=</m:t>
            </w:ins>
          </m:r>
          <m:sSub>
            <m:sSubPr>
              <m:ctrlPr>
                <w:ins w:id="379" w:author="Xin Zhou" w:date="2020-11-14T00:08:00Z">
                  <w:rPr>
                    <w:rFonts w:ascii="Cambria Math" w:hAnsi="Cambria Math" w:cs="Times New Roman"/>
                    <w:i/>
                    <w:sz w:val="24"/>
                    <w:szCs w:val="24"/>
                  </w:rPr>
                </w:ins>
              </m:ctrlPr>
            </m:sSubPr>
            <m:e>
              <m:r>
                <w:ins w:id="380" w:author="Xin Zhou" w:date="2020-11-14T00:08:00Z">
                  <w:rPr>
                    <w:rFonts w:ascii="Cambria Math" w:hAnsi="Cambria Math" w:cs="Times New Roman"/>
                    <w:sz w:val="24"/>
                    <w:szCs w:val="24"/>
                  </w:rPr>
                  <m:t>C</m:t>
                </w:ins>
              </m:r>
            </m:e>
            <m:sub>
              <m:r>
                <w:ins w:id="381" w:author="Xin Zhou" w:date="2020-11-14T00:08:00Z">
                  <w:rPr>
                    <w:rFonts w:ascii="Cambria Math" w:hAnsi="Cambria Math" w:cs="Times New Roman"/>
                    <w:sz w:val="24"/>
                    <w:szCs w:val="24"/>
                  </w:rPr>
                  <m:t>1</m:t>
                </w:ins>
              </m:r>
            </m:sub>
          </m:sSub>
          <m:nary>
            <m:naryPr>
              <m:limLoc m:val="subSup"/>
              <m:ctrlPr>
                <w:ins w:id="382" w:author="Xin Zhou" w:date="2020-11-14T00:08:00Z">
                  <w:rPr>
                    <w:rFonts w:ascii="Cambria Math" w:hAnsi="Cambria Math" w:cs="Times New Roman"/>
                    <w:i/>
                    <w:sz w:val="24"/>
                    <w:szCs w:val="24"/>
                  </w:rPr>
                </w:ins>
              </m:ctrlPr>
            </m:naryPr>
            <m:sub>
              <m:r>
                <w:ins w:id="383" w:author="Xin Zhou" w:date="2020-11-14T00:08:00Z">
                  <w:rPr>
                    <w:rFonts w:ascii="Cambria Math" w:hAnsi="Cambria Math" w:cs="Times New Roman"/>
                    <w:sz w:val="24"/>
                    <w:szCs w:val="24"/>
                  </w:rPr>
                  <m:t>0</m:t>
                </w:ins>
              </m:r>
            </m:sub>
            <m:sup>
              <m:r>
                <w:ins w:id="384" w:author="Xin Zhou" w:date="2020-11-14T00:08:00Z">
                  <w:rPr>
                    <w:rFonts w:ascii="Cambria Math" w:hAnsi="Cambria Math" w:cs="Times New Roman"/>
                    <w:sz w:val="24"/>
                    <w:szCs w:val="24"/>
                  </w:rPr>
                  <m:t>∞</m:t>
                </w:ins>
              </m:r>
            </m:sup>
            <m:e>
              <m:r>
                <w:ins w:id="385" w:author="Xin Zhou" w:date="2020-11-14T00:08:00Z">
                  <w:rPr>
                    <w:rFonts w:ascii="Cambria Math" w:hAnsi="Cambria Math" w:cs="Times New Roman"/>
                    <w:sz w:val="24"/>
                    <w:szCs w:val="24"/>
                  </w:rPr>
                  <m:t>DFN</m:t>
                </w:ins>
              </m:r>
              <m:d>
                <m:dPr>
                  <m:ctrlPr>
                    <w:ins w:id="386" w:author="Xin Zhou" w:date="2020-11-14T00:08:00Z">
                      <w:rPr>
                        <w:rFonts w:ascii="Cambria Math" w:hAnsi="Cambria Math" w:cs="Times New Roman"/>
                        <w:i/>
                        <w:sz w:val="24"/>
                        <w:szCs w:val="24"/>
                      </w:rPr>
                    </w:ins>
                  </m:ctrlPr>
                </m:dPr>
                <m:e>
                  <m:r>
                    <w:ins w:id="387" w:author="Xin Zhou" w:date="2020-11-14T00:08:00Z">
                      <w:rPr>
                        <w:rFonts w:ascii="Cambria Math" w:hAnsi="Cambria Math" w:cs="Times New Roman"/>
                        <w:sz w:val="24"/>
                        <w:szCs w:val="24"/>
                      </w:rPr>
                      <m:t>D</m:t>
                    </w:ins>
                  </m:r>
                </m:e>
              </m:d>
              <m:r>
                <w:ins w:id="388" w:author="Xin Zhou" w:date="2020-11-14T00:08:00Z">
                  <w:rPr>
                    <w:rFonts w:ascii="Cambria Math" w:hAnsi="Cambria Math" w:cs="Times New Roman"/>
                    <w:sz w:val="24"/>
                    <w:szCs w:val="24"/>
                  </w:rPr>
                  <m:t xml:space="preserve">dD, </m:t>
                </w:ins>
              </m:r>
            </m:e>
          </m:nary>
          <m:r>
            <w:ins w:id="389" w:author="Xin Zhou" w:date="2020-11-14T00:08:00Z">
              <w:rPr>
                <w:rFonts w:ascii="Cambria Math" w:hAnsi="Cambria Math" w:cs="Times New Roman"/>
                <w:sz w:val="24"/>
                <w:szCs w:val="24"/>
              </w:rPr>
              <m:t xml:space="preserve">   (1.16a)</m:t>
            </w:ins>
          </m:r>
        </m:oMath>
      </m:oMathPara>
    </w:p>
    <w:p w14:paraId="4FE37E30" w14:textId="77777777" w:rsidR="00225E6E" w:rsidRPr="008E7109" w:rsidRDefault="00225E6E" w:rsidP="009F0EA9">
      <w:pPr>
        <w:jc w:val="both"/>
        <w:rPr>
          <w:ins w:id="390" w:author="Xin Zhou" w:date="2020-11-14T00:08:00Z"/>
          <w:rFonts w:ascii="Times New Roman" w:hAnsi="Times New Roman" w:cs="Times New Roman"/>
          <w:sz w:val="24"/>
          <w:szCs w:val="24"/>
        </w:rPr>
      </w:pPr>
      <w:ins w:id="391" w:author="Xin Zhou" w:date="2020-11-14T00:08:00Z">
        <w:r w:rsidRPr="008E7109">
          <w:rPr>
            <w:rFonts w:ascii="Times New Roman" w:hAnsi="Times New Roman" w:cs="Times New Roman"/>
            <w:sz w:val="24"/>
            <w:szCs w:val="24"/>
          </w:rPr>
          <w:t>where</w:t>
        </w:r>
      </w:ins>
    </w:p>
    <w:p w14:paraId="656CCA15" w14:textId="77777777" w:rsidR="00225E6E" w:rsidRPr="008E7109" w:rsidRDefault="00CC1315" w:rsidP="00225E6E">
      <w:pPr>
        <w:rPr>
          <w:ins w:id="392" w:author="Xin Zhou" w:date="2020-11-14T00:08:00Z"/>
          <w:rFonts w:ascii="Times New Roman" w:hAnsi="Times New Roman" w:cs="Times New Roman"/>
          <w:sz w:val="24"/>
          <w:szCs w:val="24"/>
        </w:rPr>
      </w:pPr>
      <m:oMathPara>
        <m:oMath>
          <m:sSub>
            <m:sSubPr>
              <m:ctrlPr>
                <w:ins w:id="393" w:author="Xin Zhou" w:date="2020-11-14T00:08:00Z">
                  <w:rPr>
                    <w:rFonts w:ascii="Cambria Math" w:hAnsi="Cambria Math" w:cs="Times New Roman"/>
                    <w:i/>
                    <w:sz w:val="24"/>
                    <w:szCs w:val="24"/>
                  </w:rPr>
                </w:ins>
              </m:ctrlPr>
            </m:sSubPr>
            <m:e>
              <m:r>
                <w:ins w:id="394" w:author="Xin Zhou" w:date="2020-11-14T00:08:00Z">
                  <w:rPr>
                    <w:rFonts w:ascii="Cambria Math" w:hAnsi="Cambria Math" w:cs="Times New Roman"/>
                    <w:sz w:val="24"/>
                    <w:szCs w:val="24"/>
                  </w:rPr>
                  <m:t>C</m:t>
                </w:ins>
              </m:r>
            </m:e>
            <m:sub>
              <m:r>
                <w:ins w:id="395" w:author="Xin Zhou" w:date="2020-11-14T00:08:00Z">
                  <w:rPr>
                    <w:rFonts w:ascii="Cambria Math" w:hAnsi="Cambria Math" w:cs="Times New Roman"/>
                    <w:sz w:val="24"/>
                    <w:szCs w:val="24"/>
                  </w:rPr>
                  <m:t>1</m:t>
                </w:ins>
              </m:r>
            </m:sub>
          </m:sSub>
          <m:r>
            <w:ins w:id="396" w:author="Xin Zhou" w:date="2020-11-14T00:08:00Z">
              <w:rPr>
                <w:rFonts w:ascii="Cambria Math" w:hAnsi="Cambria Math" w:cs="Times New Roman"/>
                <w:sz w:val="24"/>
                <w:szCs w:val="24"/>
              </w:rPr>
              <m:t>=</m:t>
            </w:ins>
          </m:r>
          <m:f>
            <m:fPr>
              <m:ctrlPr>
                <w:ins w:id="397" w:author="Xin Zhou" w:date="2020-11-14T00:08:00Z">
                  <w:rPr>
                    <w:rFonts w:ascii="Cambria Math" w:hAnsi="Cambria Math" w:cs="Times New Roman"/>
                    <w:i/>
                    <w:sz w:val="24"/>
                    <w:szCs w:val="24"/>
                  </w:rPr>
                </w:ins>
              </m:ctrlPr>
            </m:fPr>
            <m:num>
              <m:r>
                <w:ins w:id="398" w:author="Xin Zhou" w:date="2020-11-14T00:08:00Z">
                  <w:rPr>
                    <w:rFonts w:ascii="Cambria Math" w:hAnsi="Cambria Math" w:cs="Times New Roman"/>
                    <w:sz w:val="24"/>
                    <w:szCs w:val="24"/>
                  </w:rPr>
                  <m:t>2πC</m:t>
                </w:ins>
              </m:r>
              <m:sSub>
                <m:sSubPr>
                  <m:ctrlPr>
                    <w:ins w:id="399" w:author="Xin Zhou" w:date="2020-11-14T00:08:00Z">
                      <w:rPr>
                        <w:rFonts w:ascii="Cambria Math" w:hAnsi="Cambria Math" w:cs="Times New Roman"/>
                        <w:i/>
                        <w:sz w:val="24"/>
                        <w:szCs w:val="24"/>
                      </w:rPr>
                    </w:ins>
                  </m:ctrlPr>
                </m:sSubPr>
                <m:e>
                  <m:r>
                    <w:ins w:id="400" w:author="Xin Zhou" w:date="2020-11-14T00:08:00Z">
                      <w:rPr>
                        <w:rFonts w:ascii="Cambria Math" w:hAnsi="Cambria Math" w:cs="Times New Roman"/>
                        <w:sz w:val="24"/>
                        <w:szCs w:val="24"/>
                      </w:rPr>
                      <m:t>K</m:t>
                    </w:ins>
                  </m:r>
                </m:e>
                <m:sub>
                  <m:r>
                    <w:ins w:id="401" w:author="Xin Zhou" w:date="2020-11-14T00:08:00Z">
                      <w:rPr>
                        <w:rFonts w:ascii="Cambria Math" w:hAnsi="Cambria Math" w:cs="Times New Roman"/>
                        <w:sz w:val="24"/>
                        <w:szCs w:val="24"/>
                      </w:rPr>
                      <m:t>s</m:t>
                    </w:ins>
                  </m:r>
                </m:sub>
              </m:sSub>
              <m:sSub>
                <m:sSubPr>
                  <m:ctrlPr>
                    <w:ins w:id="402" w:author="Xin Zhou" w:date="2020-11-14T00:08:00Z">
                      <w:rPr>
                        <w:rFonts w:ascii="Cambria Math" w:hAnsi="Cambria Math" w:cs="Times New Roman"/>
                        <w:i/>
                        <w:sz w:val="24"/>
                        <w:szCs w:val="24"/>
                      </w:rPr>
                    </w:ins>
                  </m:ctrlPr>
                </m:sSubPr>
                <m:e>
                  <m:r>
                    <w:ins w:id="403" w:author="Xin Zhou" w:date="2020-11-14T00:08:00Z">
                      <w:rPr>
                        <w:rFonts w:ascii="Cambria Math" w:hAnsi="Cambria Math" w:cs="Times New Roman"/>
                        <w:sz w:val="24"/>
                        <w:szCs w:val="24"/>
                      </w:rPr>
                      <m:t>r</m:t>
                    </w:ins>
                  </m:r>
                </m:e>
                <m:sub>
                  <m:r>
                    <w:ins w:id="404" w:author="Xin Zhou" w:date="2020-11-14T00:08:00Z">
                      <w:rPr>
                        <w:rFonts w:ascii="Cambria Math" w:hAnsi="Cambria Math" w:cs="Times New Roman"/>
                        <w:sz w:val="24"/>
                        <w:szCs w:val="24"/>
                      </w:rPr>
                      <m:t>si</m:t>
                    </w:ins>
                  </m:r>
                </m:sub>
              </m:sSub>
              <m:sSub>
                <m:sSubPr>
                  <m:ctrlPr>
                    <w:ins w:id="405" w:author="Xin Zhou" w:date="2020-11-14T00:08:00Z">
                      <w:rPr>
                        <w:rFonts w:ascii="Cambria Math" w:hAnsi="Cambria Math" w:cs="Times New Roman"/>
                        <w:i/>
                        <w:sz w:val="24"/>
                        <w:szCs w:val="24"/>
                      </w:rPr>
                    </w:ins>
                  </m:ctrlPr>
                </m:sSubPr>
                <m:e>
                  <m:r>
                    <w:ins w:id="406" w:author="Xin Zhou" w:date="2020-11-14T00:08:00Z">
                      <w:rPr>
                        <w:rFonts w:ascii="Cambria Math" w:hAnsi="Cambria Math" w:cs="Times New Roman"/>
                        <w:sz w:val="24"/>
                        <w:szCs w:val="24"/>
                      </w:rPr>
                      <m:t>S</m:t>
                    </w:ins>
                  </m:r>
                </m:e>
                <m:sub>
                  <m:r>
                    <w:ins w:id="407" w:author="Xin Zhou" w:date="2020-11-14T00:08:00Z">
                      <w:rPr>
                        <w:rFonts w:ascii="Cambria Math" w:hAnsi="Cambria Math" w:cs="Times New Roman"/>
                        <w:sz w:val="24"/>
                        <w:szCs w:val="24"/>
                      </w:rPr>
                      <m:t>i</m:t>
                    </w:ins>
                  </m:r>
                </m:sub>
              </m:sSub>
            </m:num>
            <m:den>
              <m:r>
                <w:ins w:id="408" w:author="Xin Zhou" w:date="2020-11-14T00:08:00Z">
                  <w:rPr>
                    <w:rFonts w:ascii="Cambria Math" w:hAnsi="Cambria Math" w:cs="Times New Roman"/>
                    <w:sz w:val="24"/>
                    <w:szCs w:val="24"/>
                  </w:rPr>
                  <m:t>1+γ</m:t>
                </w:ins>
              </m:r>
            </m:den>
          </m:f>
          <m:d>
            <m:dPr>
              <m:ctrlPr>
                <w:ins w:id="409" w:author="Xin Zhou" w:date="2020-11-14T00:08:00Z">
                  <w:rPr>
                    <w:rFonts w:ascii="Cambria Math" w:hAnsi="Cambria Math" w:cs="Times New Roman"/>
                    <w:i/>
                    <w:sz w:val="24"/>
                    <w:szCs w:val="24"/>
                  </w:rPr>
                </w:ins>
              </m:ctrlPr>
            </m:dPr>
            <m:e>
              <m:r>
                <w:ins w:id="410" w:author="Xin Zhou" w:date="2020-11-14T00:08:00Z">
                  <w:rPr>
                    <w:rFonts w:ascii="Cambria Math" w:hAnsi="Cambria Math" w:cs="Times New Roman"/>
                    <w:sz w:val="24"/>
                    <w:szCs w:val="24"/>
                  </w:rPr>
                  <m:t>1-α</m:t>
                </w:ins>
              </m:r>
              <m:sSub>
                <m:sSubPr>
                  <m:ctrlPr>
                    <w:ins w:id="411" w:author="Xin Zhou" w:date="2020-11-14T00:08:00Z">
                      <w:rPr>
                        <w:rFonts w:ascii="Cambria Math" w:hAnsi="Cambria Math" w:cs="Times New Roman"/>
                        <w:i/>
                        <w:sz w:val="24"/>
                        <w:szCs w:val="24"/>
                      </w:rPr>
                    </w:ins>
                  </m:ctrlPr>
                </m:sSubPr>
                <m:e>
                  <m:r>
                    <w:ins w:id="412" w:author="Xin Zhou" w:date="2020-11-14T00:08:00Z">
                      <w:rPr>
                        <w:rFonts w:ascii="Cambria Math" w:hAnsi="Cambria Math" w:cs="Times New Roman"/>
                        <w:sz w:val="24"/>
                        <w:szCs w:val="24"/>
                      </w:rPr>
                      <m:t>S</m:t>
                    </w:ins>
                  </m:r>
                </m:e>
                <m:sub>
                  <m:r>
                    <w:ins w:id="413" w:author="Xin Zhou" w:date="2020-11-14T00:08:00Z">
                      <w:rPr>
                        <w:rFonts w:ascii="Cambria Math" w:hAnsi="Cambria Math" w:cs="Times New Roman"/>
                        <w:sz w:val="24"/>
                        <w:szCs w:val="24"/>
                      </w:rPr>
                      <m:t>i</m:t>
                    </w:ins>
                  </m:r>
                </m:sub>
              </m:sSub>
              <m:r>
                <w:ins w:id="414" w:author="Xin Zhou" w:date="2020-11-14T00:08:00Z">
                  <w:rPr>
                    <w:rFonts w:ascii="Cambria Math" w:hAnsi="Cambria Math" w:cs="Times New Roman"/>
                    <w:sz w:val="24"/>
                    <w:szCs w:val="24"/>
                  </w:rPr>
                  <m:t>+</m:t>
                </w:ins>
              </m:r>
              <m:sSup>
                <m:sSupPr>
                  <m:ctrlPr>
                    <w:ins w:id="415" w:author="Xin Zhou" w:date="2020-11-14T00:08:00Z">
                      <w:rPr>
                        <w:rFonts w:ascii="Cambria Math" w:hAnsi="Cambria Math" w:cs="Times New Roman"/>
                        <w:i/>
                        <w:sz w:val="24"/>
                        <w:szCs w:val="24"/>
                      </w:rPr>
                    </w:ins>
                  </m:ctrlPr>
                </m:sSupPr>
                <m:e>
                  <m:r>
                    <w:ins w:id="416" w:author="Xin Zhou" w:date="2020-11-14T00:08:00Z">
                      <w:rPr>
                        <w:rFonts w:ascii="Cambria Math" w:hAnsi="Cambria Math" w:cs="Times New Roman"/>
                        <w:sz w:val="24"/>
                        <w:szCs w:val="24"/>
                      </w:rPr>
                      <m:t>α</m:t>
                    </w:ins>
                  </m:r>
                </m:e>
                <m:sup>
                  <m:r>
                    <w:ins w:id="417" w:author="Xin Zhou" w:date="2020-11-14T00:08:00Z">
                      <w:rPr>
                        <w:rFonts w:ascii="Cambria Math" w:hAnsi="Cambria Math" w:cs="Times New Roman"/>
                        <w:sz w:val="24"/>
                        <w:szCs w:val="24"/>
                      </w:rPr>
                      <m:t>2</m:t>
                    </w:ins>
                  </m:r>
                </m:sup>
              </m:sSup>
              <m:sSup>
                <m:sSupPr>
                  <m:ctrlPr>
                    <w:ins w:id="418" w:author="Xin Zhou" w:date="2020-11-14T00:08:00Z">
                      <w:rPr>
                        <w:rFonts w:ascii="Cambria Math" w:hAnsi="Cambria Math" w:cs="Times New Roman"/>
                        <w:i/>
                        <w:sz w:val="24"/>
                        <w:szCs w:val="24"/>
                      </w:rPr>
                    </w:ins>
                  </m:ctrlPr>
                </m:sSupPr>
                <m:e>
                  <m:sSub>
                    <m:sSubPr>
                      <m:ctrlPr>
                        <w:ins w:id="419" w:author="Xin Zhou" w:date="2020-11-14T00:08:00Z">
                          <w:rPr>
                            <w:rFonts w:ascii="Cambria Math" w:hAnsi="Cambria Math" w:cs="Times New Roman"/>
                            <w:i/>
                            <w:sz w:val="24"/>
                            <w:szCs w:val="24"/>
                          </w:rPr>
                        </w:ins>
                      </m:ctrlPr>
                    </m:sSubPr>
                    <m:e>
                      <m:r>
                        <w:ins w:id="420" w:author="Xin Zhou" w:date="2020-11-14T00:08:00Z">
                          <w:rPr>
                            <w:rFonts w:ascii="Cambria Math" w:hAnsi="Cambria Math" w:cs="Times New Roman"/>
                            <w:sz w:val="24"/>
                            <w:szCs w:val="24"/>
                          </w:rPr>
                          <m:t>S</m:t>
                        </w:ins>
                      </m:r>
                    </m:e>
                    <m:sub>
                      <m:r>
                        <w:ins w:id="421" w:author="Xin Zhou" w:date="2020-11-14T00:08:00Z">
                          <w:rPr>
                            <w:rFonts w:ascii="Cambria Math" w:hAnsi="Cambria Math" w:cs="Times New Roman"/>
                            <w:sz w:val="24"/>
                            <w:szCs w:val="24"/>
                          </w:rPr>
                          <m:t>i</m:t>
                        </w:ins>
                      </m:r>
                    </m:sub>
                  </m:sSub>
                </m:e>
                <m:sup>
                  <m:r>
                    <w:ins w:id="422" w:author="Xin Zhou" w:date="2020-11-14T00:08:00Z">
                      <w:rPr>
                        <w:rFonts w:ascii="Cambria Math" w:hAnsi="Cambria Math" w:cs="Times New Roman"/>
                        <w:sz w:val="24"/>
                        <w:szCs w:val="24"/>
                      </w:rPr>
                      <m:t>2</m:t>
                    </w:ins>
                  </m:r>
                </m:sup>
              </m:sSup>
              <m:r>
                <w:ins w:id="423" w:author="Xin Zhou" w:date="2020-11-14T00:08:00Z">
                  <w:rPr>
                    <w:rFonts w:ascii="Cambria Math" w:hAnsi="Cambria Math" w:cs="Times New Roman"/>
                    <w:sz w:val="24"/>
                    <w:szCs w:val="24"/>
                  </w:rPr>
                  <m:t>-5</m:t>
                </w:ins>
              </m:r>
              <m:sSup>
                <m:sSupPr>
                  <m:ctrlPr>
                    <w:ins w:id="424" w:author="Xin Zhou" w:date="2020-11-14T00:08:00Z">
                      <w:rPr>
                        <w:rFonts w:ascii="Cambria Math" w:hAnsi="Cambria Math" w:cs="Times New Roman"/>
                        <w:i/>
                        <w:sz w:val="24"/>
                        <w:szCs w:val="24"/>
                      </w:rPr>
                    </w:ins>
                  </m:ctrlPr>
                </m:sSupPr>
                <m:e>
                  <m:r>
                    <w:ins w:id="425" w:author="Xin Zhou" w:date="2020-11-14T00:08:00Z">
                      <w:rPr>
                        <w:rFonts w:ascii="Cambria Math" w:hAnsi="Cambria Math" w:cs="Times New Roman"/>
                        <w:sz w:val="24"/>
                        <w:szCs w:val="24"/>
                      </w:rPr>
                      <m:t>α</m:t>
                    </w:ins>
                  </m:r>
                </m:e>
                <m:sup>
                  <m:r>
                    <w:ins w:id="426" w:author="Xin Zhou" w:date="2020-11-14T00:08:00Z">
                      <w:rPr>
                        <w:rFonts w:ascii="Cambria Math" w:hAnsi="Cambria Math" w:cs="Times New Roman"/>
                        <w:sz w:val="24"/>
                        <w:szCs w:val="24"/>
                      </w:rPr>
                      <m:t>3</m:t>
                    </w:ins>
                  </m:r>
                </m:sup>
              </m:sSup>
              <m:sSup>
                <m:sSupPr>
                  <m:ctrlPr>
                    <w:ins w:id="427" w:author="Xin Zhou" w:date="2020-11-14T00:08:00Z">
                      <w:rPr>
                        <w:rFonts w:ascii="Cambria Math" w:hAnsi="Cambria Math" w:cs="Times New Roman"/>
                        <w:i/>
                        <w:sz w:val="24"/>
                        <w:szCs w:val="24"/>
                      </w:rPr>
                    </w:ins>
                  </m:ctrlPr>
                </m:sSupPr>
                <m:e>
                  <m:sSub>
                    <m:sSubPr>
                      <m:ctrlPr>
                        <w:ins w:id="428" w:author="Xin Zhou" w:date="2020-11-14T00:08:00Z">
                          <w:rPr>
                            <w:rFonts w:ascii="Cambria Math" w:hAnsi="Cambria Math" w:cs="Times New Roman"/>
                            <w:i/>
                            <w:sz w:val="24"/>
                            <w:szCs w:val="24"/>
                          </w:rPr>
                        </w:ins>
                      </m:ctrlPr>
                    </m:sSubPr>
                    <m:e>
                      <m:r>
                        <w:ins w:id="429" w:author="Xin Zhou" w:date="2020-11-14T00:08:00Z">
                          <w:rPr>
                            <w:rFonts w:ascii="Cambria Math" w:hAnsi="Cambria Math" w:cs="Times New Roman"/>
                            <w:sz w:val="24"/>
                            <w:szCs w:val="24"/>
                          </w:rPr>
                          <m:t>S</m:t>
                        </w:ins>
                      </m:r>
                    </m:e>
                    <m:sub>
                      <m:r>
                        <w:ins w:id="430" w:author="Xin Zhou" w:date="2020-11-14T00:08:00Z">
                          <w:rPr>
                            <w:rFonts w:ascii="Cambria Math" w:hAnsi="Cambria Math" w:cs="Times New Roman"/>
                            <w:sz w:val="24"/>
                            <w:szCs w:val="24"/>
                          </w:rPr>
                          <m:t>i</m:t>
                        </w:ins>
                      </m:r>
                    </m:sub>
                  </m:sSub>
                </m:e>
                <m:sup>
                  <m:r>
                    <w:ins w:id="431" w:author="Xin Zhou" w:date="2020-11-14T00:08:00Z">
                      <w:rPr>
                        <w:rFonts w:ascii="Cambria Math" w:hAnsi="Cambria Math" w:cs="Times New Roman"/>
                        <w:sz w:val="24"/>
                        <w:szCs w:val="24"/>
                      </w:rPr>
                      <m:t>3</m:t>
                    </w:ins>
                  </m:r>
                </m:sup>
              </m:sSup>
            </m:e>
          </m:d>
          <m:r>
            <w:ins w:id="432" w:author="Xin Zhou" w:date="2020-11-14T00:08:00Z">
              <w:rPr>
                <w:rFonts w:ascii="Cambria Math" w:hAnsi="Cambria Math" w:cs="Times New Roman"/>
                <w:sz w:val="24"/>
                <w:szCs w:val="24"/>
              </w:rPr>
              <m:t>,   (1.16b)</m:t>
            </w:ins>
          </m:r>
        </m:oMath>
      </m:oMathPara>
    </w:p>
    <w:p w14:paraId="19916EE2" w14:textId="77777777" w:rsidR="00225E6E" w:rsidRPr="008E7109" w:rsidRDefault="00225E6E" w:rsidP="009F0EA9">
      <w:pPr>
        <w:jc w:val="both"/>
        <w:rPr>
          <w:ins w:id="433" w:author="Xin Zhou" w:date="2020-11-14T00:08:00Z"/>
          <w:rFonts w:ascii="Times New Roman" w:hAnsi="Times New Roman" w:cs="Times New Roman"/>
          <w:sz w:val="24"/>
          <w:szCs w:val="24"/>
        </w:rPr>
      </w:pPr>
      <w:ins w:id="434" w:author="Xin Zhou" w:date="2020-11-14T00:08:00Z">
        <w:r w:rsidRPr="008E7109">
          <w:rPr>
            <w:rFonts w:ascii="Times New Roman" w:hAnsi="Times New Roman" w:cs="Times New Roman"/>
            <w:sz w:val="24"/>
            <w:szCs w:val="24"/>
          </w:rPr>
          <w:t xml:space="preserve">is the part independent to particle diameter, and C is different for ice and snow due to different </w:t>
        </w:r>
        <w:proofErr w:type="gramStart"/>
        <w:r w:rsidRPr="008E7109">
          <w:rPr>
            <w:rFonts w:ascii="Times New Roman" w:hAnsi="Times New Roman" w:cs="Times New Roman"/>
            <w:sz w:val="24"/>
            <w:szCs w:val="24"/>
          </w:rPr>
          <w:t>shapes.</w:t>
        </w:r>
        <w:proofErr w:type="gramEnd"/>
        <w:r w:rsidRPr="008E7109">
          <w:rPr>
            <w:rFonts w:ascii="Times New Roman" w:hAnsi="Times New Roman" w:cs="Times New Roman"/>
            <w:sz w:val="24"/>
            <w:szCs w:val="24"/>
          </w:rPr>
          <w:t xml:space="preserve"> Two basic values of electrical capacitance are provided in </w:t>
        </w: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 xml:space="preserve"> scheme,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cube</m:t>
              </m:r>
            </m:sub>
          </m:sSub>
        </m:oMath>
        <w:r w:rsidRPr="008E7109">
          <w:rPr>
            <w:rFonts w:ascii="Times New Roman" w:hAnsi="Times New Roman" w:cs="Times New Roman"/>
            <w:sz w:val="24"/>
            <w:szCs w:val="24"/>
          </w:rPr>
          <w:t xml:space="preserve"> for spherical particles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sqrd</m:t>
              </m:r>
            </m:sub>
          </m:sSub>
        </m:oMath>
        <w:r w:rsidRPr="008E7109">
          <w:rPr>
            <w:rFonts w:ascii="Times New Roman" w:hAnsi="Times New Roman" w:cs="Times New Roman"/>
            <w:sz w:val="24"/>
            <w:szCs w:val="24"/>
          </w:rPr>
          <w:t xml:space="preserve"> for plates/aggregates. Ice particles are assumed to be spherical while snow has variable electrical capacitance decreasing from 0.5 (spherical) to 0.3 as temperature increasing from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30</m:t>
              </m:r>
            </m:e>
            <m:sup>
              <m:r>
                <w:rPr>
                  <w:rFonts w:ascii="Cambria Math" w:hAnsi="Cambria Math" w:cs="Times New Roman"/>
                  <w:sz w:val="24"/>
                  <w:szCs w:val="24"/>
                </w:rPr>
                <m:t>o</m:t>
              </m:r>
            </m:sup>
          </m:sSup>
        </m:oMath>
        <w:r w:rsidRPr="008E7109">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-15</m:t>
              </m:r>
            </m:e>
            <m:sup>
              <m:r>
                <w:rPr>
                  <w:rFonts w:ascii="Cambria Math" w:hAnsi="Cambria Math" w:cs="Times New Roman"/>
                  <w:sz w:val="24"/>
                  <w:szCs w:val="24"/>
                </w:rPr>
                <m:t>o</m:t>
              </m:r>
            </m:sup>
          </m:sSup>
          <m:r>
            <w:rPr>
              <w:rFonts w:ascii="Cambria Math" w:hAnsi="Cambria Math" w:cs="Times New Roman"/>
              <w:sz w:val="24"/>
              <w:szCs w:val="24"/>
            </w:rPr>
            <m:t>C</m:t>
          </m:r>
        </m:oMath>
        <w:r w:rsidRPr="008E7109">
          <w:rPr>
            <w:rFonts w:ascii="Times New Roman" w:hAnsi="Times New Roman" w:cs="Times New Roman"/>
            <w:sz w:val="24"/>
            <w:szCs w:val="24"/>
          </w:rPr>
          <w:t xml:space="preserve"> via the following equation,</w:t>
        </w:r>
      </w:ins>
    </w:p>
    <w:p w14:paraId="7B57931D" w14:textId="77777777" w:rsidR="00225E6E" w:rsidRPr="008E7109" w:rsidRDefault="00CC1315" w:rsidP="00225E6E">
      <w:pPr>
        <w:rPr>
          <w:ins w:id="435" w:author="Xin Zhou" w:date="2020-11-14T00:08:00Z"/>
          <w:rFonts w:ascii="Times New Roman" w:hAnsi="Times New Roman" w:cs="Times New Roman"/>
          <w:sz w:val="24"/>
          <w:szCs w:val="24"/>
        </w:rPr>
      </w:pPr>
      <m:oMathPara>
        <m:oMath>
          <m:sSub>
            <m:sSubPr>
              <m:ctrlPr>
                <w:ins w:id="436" w:author="Xin Zhou" w:date="2020-11-14T00:08:00Z">
                  <w:rPr>
                    <w:rFonts w:ascii="Cambria Math" w:hAnsi="Cambria Math" w:cs="Times New Roman"/>
                    <w:i/>
                    <w:sz w:val="24"/>
                    <w:szCs w:val="24"/>
                  </w:rPr>
                </w:ins>
              </m:ctrlPr>
            </m:sSubPr>
            <m:e>
              <m:r>
                <w:ins w:id="437" w:author="Xin Zhou" w:date="2020-11-14T00:08:00Z">
                  <w:rPr>
                    <w:rFonts w:ascii="Cambria Math" w:hAnsi="Cambria Math" w:cs="Times New Roman"/>
                    <w:sz w:val="24"/>
                    <w:szCs w:val="24"/>
                  </w:rPr>
                  <m:t>C</m:t>
                </w:ins>
              </m:r>
            </m:e>
            <m:sub>
              <m:r>
                <w:ins w:id="438" w:author="Xin Zhou" w:date="2020-11-14T00:08:00Z">
                  <w:rPr>
                    <w:rFonts w:ascii="Cambria Math" w:hAnsi="Cambria Math" w:cs="Times New Roman"/>
                    <w:sz w:val="24"/>
                    <w:szCs w:val="24"/>
                  </w:rPr>
                  <m:t>snow</m:t>
                </w:ins>
              </m:r>
            </m:sub>
          </m:sSub>
          <m:r>
            <w:ins w:id="439" w:author="Xin Zhou" w:date="2020-11-14T00:08:00Z">
              <w:rPr>
                <w:rFonts w:ascii="Cambria Math" w:hAnsi="Cambria Math" w:cs="Times New Roman"/>
                <w:sz w:val="24"/>
                <w:szCs w:val="24"/>
              </w:rPr>
              <m:t>=</m:t>
            </w:ins>
          </m:r>
          <m:sSub>
            <m:sSubPr>
              <m:ctrlPr>
                <w:ins w:id="440" w:author="Xin Zhou" w:date="2020-11-14T00:08:00Z">
                  <w:rPr>
                    <w:rFonts w:ascii="Cambria Math" w:hAnsi="Cambria Math" w:cs="Times New Roman"/>
                    <w:i/>
                    <w:sz w:val="24"/>
                    <w:szCs w:val="24"/>
                  </w:rPr>
                </w:ins>
              </m:ctrlPr>
            </m:sSubPr>
            <m:e>
              <m:r>
                <w:ins w:id="441" w:author="Xin Zhou" w:date="2020-11-14T00:08:00Z">
                  <w:rPr>
                    <w:rFonts w:ascii="Cambria Math" w:hAnsi="Cambria Math" w:cs="Times New Roman"/>
                    <w:sz w:val="24"/>
                    <w:szCs w:val="24"/>
                  </w:rPr>
                  <m:t>C</m:t>
                </w:ins>
              </m:r>
            </m:e>
            <m:sub>
              <m:r>
                <w:ins w:id="442" w:author="Xin Zhou" w:date="2020-11-14T00:08:00Z">
                  <w:rPr>
                    <w:rFonts w:ascii="Cambria Math" w:hAnsi="Cambria Math" w:cs="Times New Roman"/>
                    <w:sz w:val="24"/>
                    <w:szCs w:val="24"/>
                  </w:rPr>
                  <m:t>sqrd</m:t>
                </w:ins>
              </m:r>
            </m:sub>
          </m:sSub>
          <m:r>
            <w:ins w:id="443" w:author="Xin Zhou" w:date="2020-11-14T00:08:00Z">
              <w:rPr>
                <w:rFonts w:ascii="Cambria Math" w:hAnsi="Cambria Math" w:cs="Times New Roman"/>
                <w:sz w:val="24"/>
                <w:szCs w:val="24"/>
              </w:rPr>
              <m:t>+</m:t>
            </w:ins>
          </m:r>
          <m:d>
            <m:dPr>
              <m:ctrlPr>
                <w:ins w:id="444" w:author="Xin Zhou" w:date="2020-11-14T00:08:00Z">
                  <w:rPr>
                    <w:rFonts w:ascii="Cambria Math" w:hAnsi="Cambria Math" w:cs="Times New Roman"/>
                    <w:i/>
                    <w:sz w:val="24"/>
                    <w:szCs w:val="24"/>
                  </w:rPr>
                </w:ins>
              </m:ctrlPr>
            </m:dPr>
            <m:e>
              <m:sSub>
                <m:sSubPr>
                  <m:ctrlPr>
                    <w:ins w:id="445" w:author="Xin Zhou" w:date="2020-11-14T00:08:00Z">
                      <w:rPr>
                        <w:rFonts w:ascii="Cambria Math" w:hAnsi="Cambria Math" w:cs="Times New Roman"/>
                        <w:i/>
                        <w:sz w:val="24"/>
                        <w:szCs w:val="24"/>
                      </w:rPr>
                    </w:ins>
                  </m:ctrlPr>
                </m:sSubPr>
                <m:e>
                  <m:r>
                    <w:ins w:id="446" w:author="Xin Zhou" w:date="2020-11-14T00:08:00Z">
                      <w:rPr>
                        <w:rFonts w:ascii="Cambria Math" w:hAnsi="Cambria Math" w:cs="Times New Roman"/>
                        <w:sz w:val="24"/>
                        <w:szCs w:val="24"/>
                      </w:rPr>
                      <m:t>T</m:t>
                    </w:ins>
                  </m:r>
                </m:e>
                <m:sub>
                  <m:r>
                    <w:ins w:id="447" w:author="Xin Zhou" w:date="2020-11-14T00:08:00Z">
                      <w:rPr>
                        <w:rFonts w:ascii="Cambria Math" w:hAnsi="Cambria Math" w:cs="Times New Roman"/>
                        <w:sz w:val="24"/>
                        <w:szCs w:val="24"/>
                      </w:rPr>
                      <m:t>c</m:t>
                    </w:ins>
                  </m:r>
                </m:sub>
              </m:sSub>
              <m:r>
                <w:ins w:id="448" w:author="Xin Zhou" w:date="2020-11-14T00:08:00Z">
                  <w:rPr>
                    <w:rFonts w:ascii="Cambria Math" w:hAnsi="Cambria Math" w:cs="Times New Roman"/>
                    <w:sz w:val="24"/>
                    <w:szCs w:val="24"/>
                  </w:rPr>
                  <m:t>+1.5</m:t>
                </w:ins>
              </m:r>
            </m:e>
          </m:d>
          <m:r>
            <w:ins w:id="449" w:author="Xin Zhou" w:date="2020-11-14T00:08:00Z">
              <w:rPr>
                <w:rFonts w:ascii="Cambria Math" w:hAnsi="Cambria Math" w:cs="Times New Roman"/>
                <w:sz w:val="24"/>
                <w:szCs w:val="24"/>
              </w:rPr>
              <m:t>*</m:t>
            </w:ins>
          </m:r>
          <m:f>
            <m:fPr>
              <m:ctrlPr>
                <w:ins w:id="450" w:author="Xin Zhou" w:date="2020-11-14T00:08:00Z">
                  <w:rPr>
                    <w:rFonts w:ascii="Cambria Math" w:hAnsi="Cambria Math" w:cs="Times New Roman"/>
                    <w:i/>
                    <w:sz w:val="24"/>
                    <w:szCs w:val="24"/>
                  </w:rPr>
                </w:ins>
              </m:ctrlPr>
            </m:fPr>
            <m:num>
              <m:sSub>
                <m:sSubPr>
                  <m:ctrlPr>
                    <w:ins w:id="451" w:author="Xin Zhou" w:date="2020-11-14T00:08:00Z">
                      <w:rPr>
                        <w:rFonts w:ascii="Cambria Math" w:hAnsi="Cambria Math" w:cs="Times New Roman"/>
                        <w:i/>
                        <w:sz w:val="24"/>
                        <w:szCs w:val="24"/>
                      </w:rPr>
                    </w:ins>
                  </m:ctrlPr>
                </m:sSubPr>
                <m:e>
                  <m:r>
                    <w:ins w:id="452" w:author="Xin Zhou" w:date="2020-11-14T00:08:00Z">
                      <w:rPr>
                        <w:rFonts w:ascii="Cambria Math" w:hAnsi="Cambria Math" w:cs="Times New Roman"/>
                        <w:sz w:val="24"/>
                        <w:szCs w:val="24"/>
                      </w:rPr>
                      <m:t>C</m:t>
                    </w:ins>
                  </m:r>
                </m:e>
                <m:sub>
                  <m:r>
                    <w:ins w:id="453" w:author="Xin Zhou" w:date="2020-11-14T00:08:00Z">
                      <w:rPr>
                        <w:rFonts w:ascii="Cambria Math" w:hAnsi="Cambria Math" w:cs="Times New Roman"/>
                        <w:sz w:val="24"/>
                        <w:szCs w:val="24"/>
                      </w:rPr>
                      <m:t>cube</m:t>
                    </w:ins>
                  </m:r>
                </m:sub>
              </m:sSub>
              <m:r>
                <w:ins w:id="454" w:author="Xin Zhou" w:date="2020-11-14T00:08:00Z">
                  <w:rPr>
                    <w:rFonts w:ascii="Cambria Math" w:hAnsi="Cambria Math" w:cs="Times New Roman"/>
                    <w:sz w:val="24"/>
                    <w:szCs w:val="24"/>
                  </w:rPr>
                  <m:t>-</m:t>
                </w:ins>
              </m:r>
              <m:sSub>
                <m:sSubPr>
                  <m:ctrlPr>
                    <w:ins w:id="455" w:author="Xin Zhou" w:date="2020-11-14T00:08:00Z">
                      <w:rPr>
                        <w:rFonts w:ascii="Cambria Math" w:hAnsi="Cambria Math" w:cs="Times New Roman"/>
                        <w:i/>
                        <w:sz w:val="24"/>
                        <w:szCs w:val="24"/>
                      </w:rPr>
                    </w:ins>
                  </m:ctrlPr>
                </m:sSubPr>
                <m:e>
                  <m:r>
                    <w:ins w:id="456" w:author="Xin Zhou" w:date="2020-11-14T00:08:00Z">
                      <w:rPr>
                        <w:rFonts w:ascii="Cambria Math" w:hAnsi="Cambria Math" w:cs="Times New Roman"/>
                        <w:sz w:val="24"/>
                        <w:szCs w:val="24"/>
                      </w:rPr>
                      <m:t>C</m:t>
                    </w:ins>
                  </m:r>
                </m:e>
                <m:sub>
                  <m:r>
                    <w:ins w:id="457" w:author="Xin Zhou" w:date="2020-11-14T00:08:00Z">
                      <w:rPr>
                        <w:rFonts w:ascii="Cambria Math" w:hAnsi="Cambria Math" w:cs="Times New Roman"/>
                        <w:sz w:val="24"/>
                        <w:szCs w:val="24"/>
                      </w:rPr>
                      <m:t>sqrd</m:t>
                    </w:ins>
                  </m:r>
                </m:sub>
              </m:sSub>
            </m:num>
            <m:den>
              <m:r>
                <w:ins w:id="458" w:author="Xin Zhou" w:date="2020-11-14T00:08:00Z">
                  <w:rPr>
                    <w:rFonts w:ascii="Cambria Math" w:hAnsi="Cambria Math" w:cs="Times New Roman"/>
                    <w:sz w:val="24"/>
                    <w:szCs w:val="24"/>
                  </w:rPr>
                  <m:t>-30+1.5</m:t>
                </w:ins>
              </m:r>
            </m:den>
          </m:f>
          <m:r>
            <w:ins w:id="459" w:author="Xin Zhou" w:date="2020-11-14T00:08:00Z">
              <w:rPr>
                <w:rFonts w:ascii="Cambria Math" w:hAnsi="Cambria Math" w:cs="Times New Roman"/>
                <w:sz w:val="24"/>
                <w:szCs w:val="24"/>
              </w:rPr>
              <m:t>,   (1.17)</m:t>
            </w:ins>
          </m:r>
        </m:oMath>
      </m:oMathPara>
    </w:p>
    <w:p w14:paraId="69B3B685" w14:textId="77777777" w:rsidR="00225E6E" w:rsidRPr="008E7109" w:rsidRDefault="00225E6E" w:rsidP="009F0EA9">
      <w:pPr>
        <w:jc w:val="both"/>
        <w:rPr>
          <w:ins w:id="460" w:author="Xin Zhou" w:date="2020-11-14T00:08:00Z"/>
          <w:rFonts w:ascii="Times New Roman" w:hAnsi="Times New Roman" w:cs="Times New Roman"/>
          <w:sz w:val="24"/>
          <w:szCs w:val="24"/>
        </w:rPr>
      </w:pPr>
      <w:ins w:id="461" w:author="Xin Zhou" w:date="2020-11-14T00:08:00Z">
        <w:r w:rsidRPr="008E7109">
          <w:rPr>
            <w:rFonts w:ascii="Times New Roman" w:hAnsi="Times New Roman" w:cs="Times New Roman"/>
            <w:sz w:val="24"/>
            <w:szCs w:val="24"/>
          </w:rPr>
          <w:t xml:space="preserve">in which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cube</m:t>
              </m:r>
            </m:sub>
          </m:sSub>
        </m:oMath>
        <w:r w:rsidRPr="008E7109">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sqrd</m:t>
              </m:r>
            </m:sub>
          </m:sSub>
        </m:oMath>
        <w:r w:rsidRPr="008E7109">
          <w:rPr>
            <w:rFonts w:ascii="Times New Roman" w:hAnsi="Times New Roman" w:cs="Times New Roman"/>
            <w:sz w:val="24"/>
            <w:szCs w:val="24"/>
          </w:rPr>
          <w:t xml:space="preserve"> are tunable.</w:t>
        </w:r>
      </w:ins>
    </w:p>
    <w:p w14:paraId="707534B2" w14:textId="2E6DF73E" w:rsidR="00A73F86" w:rsidRPr="008E7109" w:rsidRDefault="00A73F86" w:rsidP="00225E6E">
      <w:pPr>
        <w:rPr>
          <w:rFonts w:ascii="Times New Roman" w:hAnsi="Times New Roman" w:cs="Times New Roman"/>
          <w:sz w:val="24"/>
          <w:szCs w:val="24"/>
        </w:rPr>
      </w:pPr>
    </w:p>
    <w:p w14:paraId="5B7391FD" w14:textId="7833C8C5"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 xml:space="preserve">1.6. Calculation of effective radius in </w:t>
      </w:r>
      <w:proofErr w:type="spellStart"/>
      <w:r w:rsidRPr="008E7109">
        <w:rPr>
          <w:rFonts w:ascii="Times New Roman" w:hAnsi="Times New Roman" w:cs="Times New Roman"/>
          <w:b/>
          <w:bCs/>
          <w:sz w:val="24"/>
          <w:szCs w:val="24"/>
        </w:rPr>
        <w:t>ThomA</w:t>
      </w:r>
      <w:proofErr w:type="spellEnd"/>
    </w:p>
    <w:p w14:paraId="7BB48487" w14:textId="14CBDF98" w:rsidR="00A73F86" w:rsidRPr="008E7109" w:rsidRDefault="00A73F86" w:rsidP="00152006">
      <w:pPr>
        <w:ind w:firstLine="720"/>
        <w:jc w:val="both"/>
        <w:rPr>
          <w:rFonts w:ascii="Times New Roman" w:hAnsi="Times New Roman" w:cs="Times New Roman"/>
          <w:sz w:val="24"/>
          <w:szCs w:val="24"/>
        </w:rPr>
      </w:pP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 xml:space="preserve"> scheme calculates effective radius,  </w:t>
      </w:r>
      <m:oMath>
        <m:sSub>
          <m:sSubPr>
            <m:ctrlPr>
              <w:rPr>
                <w:rFonts w:ascii="Cambria Math" w:hAnsi="Cambria Math" w:cs="Arial"/>
                <w:sz w:val="24"/>
                <w:szCs w:val="24"/>
              </w:rPr>
            </m:ctrlPr>
          </m:sSubPr>
          <m:e>
            <m:r>
              <w:rPr>
                <w:rFonts w:ascii="Cambria Math" w:hAnsi="Cambria Math" w:cs="Arial"/>
                <w:sz w:val="24"/>
                <w:szCs w:val="24"/>
              </w:rPr>
              <m:t>r</m:t>
            </m:r>
          </m:e>
          <m:sub>
            <m:r>
              <w:rPr>
                <w:rFonts w:ascii="Cambria Math" w:hAnsi="Cambria Math" w:cs="Arial"/>
                <w:sz w:val="24"/>
                <w:szCs w:val="24"/>
              </w:rPr>
              <m:t>e</m:t>
            </m:r>
          </m:sub>
        </m:sSub>
      </m:oMath>
      <w:r w:rsidRPr="008E7109">
        <w:rPr>
          <w:rFonts w:ascii="Times New Roman" w:hAnsi="Times New Roman" w:cs="Times New Roman"/>
          <w:sz w:val="24"/>
          <w:szCs w:val="24"/>
        </w:rPr>
        <w:t xml:space="preserve">, for cloud droplets, </w:t>
      </w:r>
      <w:proofErr w:type="gramStart"/>
      <w:ins w:id="462" w:author="Liu, Yangang" w:date="2020-12-05T15:23:00Z">
        <w:r w:rsidR="00E87E06">
          <w:rPr>
            <w:rFonts w:ascii="Times New Roman" w:hAnsi="Times New Roman" w:cs="Times New Roman"/>
            <w:sz w:val="24"/>
            <w:szCs w:val="24"/>
          </w:rPr>
          <w:t>rain?,</w:t>
        </w:r>
        <w:proofErr w:type="gramEnd"/>
        <w:r w:rsidR="00E87E06">
          <w:rPr>
            <w:rFonts w:ascii="Times New Roman" w:hAnsi="Times New Roman" w:cs="Times New Roman"/>
            <w:sz w:val="24"/>
            <w:szCs w:val="24"/>
          </w:rPr>
          <w:t xml:space="preserve"> </w:t>
        </w:r>
      </w:ins>
      <w:r w:rsidRPr="008E7109">
        <w:rPr>
          <w:rFonts w:ascii="Times New Roman" w:hAnsi="Times New Roman" w:cs="Times New Roman"/>
          <w:sz w:val="24"/>
          <w:szCs w:val="24"/>
        </w:rPr>
        <w:t>cloud ice, and snow by definition, e.g. the 3</w:t>
      </w:r>
      <w:r w:rsidRPr="008E7109">
        <w:rPr>
          <w:rFonts w:ascii="Times New Roman" w:hAnsi="Times New Roman" w:cs="Times New Roman"/>
          <w:sz w:val="24"/>
          <w:szCs w:val="24"/>
          <w:vertAlign w:val="superscript"/>
        </w:rPr>
        <w:t>rd</w:t>
      </w:r>
      <w:r w:rsidRPr="008E7109">
        <w:rPr>
          <w:rFonts w:ascii="Times New Roman" w:hAnsi="Times New Roman" w:cs="Times New Roman"/>
          <w:sz w:val="24"/>
          <w:szCs w:val="24"/>
        </w:rPr>
        <w:t xml:space="preserve"> moment divided by the 2</w:t>
      </w:r>
      <w:r w:rsidRPr="008E7109">
        <w:rPr>
          <w:rFonts w:ascii="Times New Roman" w:hAnsi="Times New Roman" w:cs="Times New Roman"/>
          <w:sz w:val="24"/>
          <w:szCs w:val="24"/>
          <w:vertAlign w:val="superscript"/>
        </w:rPr>
        <w:t>nd</w:t>
      </w:r>
      <w:r w:rsidRPr="008E7109">
        <w:rPr>
          <w:rFonts w:ascii="Times New Roman" w:hAnsi="Times New Roman" w:cs="Times New Roman"/>
          <w:sz w:val="24"/>
          <w:szCs w:val="24"/>
        </w:rPr>
        <w:t xml:space="preserve"> moment. For </w:t>
      </w:r>
      <w:ins w:id="463" w:author="Liu, Yangang" w:date="2020-12-05T15:23:00Z">
        <w:r w:rsidR="00E87E06">
          <w:rPr>
            <w:rFonts w:ascii="Times New Roman" w:hAnsi="Times New Roman" w:cs="Times New Roman"/>
            <w:sz w:val="24"/>
            <w:szCs w:val="24"/>
          </w:rPr>
          <w:t xml:space="preserve">the </w:t>
        </w:r>
      </w:ins>
      <w:r w:rsidRPr="008E7109">
        <w:rPr>
          <w:rFonts w:ascii="Times New Roman" w:hAnsi="Times New Roman" w:cs="Times New Roman"/>
          <w:sz w:val="24"/>
          <w:szCs w:val="24"/>
        </w:rPr>
        <w:t xml:space="preserve">gamma distribution it is </w:t>
      </w:r>
      <w:commentRangeStart w:id="464"/>
      <w:commentRangeEnd w:id="464"/>
      <w:r w:rsidRPr="008E7109">
        <w:rPr>
          <w:rStyle w:val="CommentReference"/>
          <w:sz w:val="24"/>
          <w:szCs w:val="24"/>
        </w:rPr>
        <w:commentReference w:id="464"/>
      </w:r>
      <w:commentRangeStart w:id="465"/>
      <w:commentRangeStart w:id="466"/>
      <w:commentRangeStart w:id="467"/>
      <w:commentRangeEnd w:id="465"/>
      <w:r w:rsidRPr="008E7109">
        <w:rPr>
          <w:rStyle w:val="CommentReference"/>
          <w:sz w:val="24"/>
          <w:szCs w:val="24"/>
        </w:rPr>
        <w:commentReference w:id="465"/>
      </w:r>
      <w:commentRangeEnd w:id="466"/>
      <w:r w:rsidRPr="008E7109">
        <w:rPr>
          <w:rStyle w:val="CommentReference"/>
          <w:sz w:val="24"/>
          <w:szCs w:val="24"/>
        </w:rPr>
        <w:commentReference w:id="466"/>
      </w:r>
      <w:commentRangeEnd w:id="467"/>
      <w:r w:rsidRPr="008E7109">
        <w:rPr>
          <w:rStyle w:val="CommentReference"/>
          <w:sz w:val="24"/>
          <w:szCs w:val="24"/>
        </w:rPr>
        <w:commentReference w:id="467"/>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=0.5*(3+μ)/λ</m:t>
        </m:r>
      </m:oMath>
      <w:r w:rsidRPr="008E7109">
        <w:rPr>
          <w:sz w:val="24"/>
          <w:szCs w:val="24"/>
        </w:rPr>
        <w:t xml:space="preserve">. </w:t>
      </w:r>
      <w:r w:rsidRPr="008E7109">
        <w:rPr>
          <w:rFonts w:ascii="Times New Roman" w:hAnsi="Times New Roman" w:cs="Times New Roman"/>
          <w:sz w:val="24"/>
          <w:szCs w:val="24"/>
        </w:rPr>
        <w:t xml:space="preserve">Since the shape parameter </w:t>
      </w:r>
      <m:oMath>
        <m:r>
          <w:rPr>
            <w:rFonts w:ascii="Cambria Math" w:hAnsi="Cambria Math" w:cs="Times New Roman"/>
            <w:sz w:val="24"/>
            <w:szCs w:val="24"/>
          </w:rPr>
          <m:t>μ</m:t>
        </m:r>
      </m:oMath>
      <w:r w:rsidRPr="008E7109">
        <w:rPr>
          <w:rFonts w:ascii="Times New Roman" w:hAnsi="Times New Roman" w:cs="Times New Roman"/>
          <w:sz w:val="24"/>
          <w:szCs w:val="24"/>
        </w:rPr>
        <w:t xml:space="preserve"> and slope parameter </w:t>
      </w:r>
      <m:oMath>
        <m:r>
          <w:rPr>
            <w:rFonts w:ascii="Cambria Math" w:hAnsi="Cambria Math" w:cs="Times New Roman"/>
            <w:sz w:val="24"/>
            <w:szCs w:val="24"/>
          </w:rPr>
          <m:t>λ</m:t>
        </m:r>
      </m:oMath>
      <w:r w:rsidRPr="008E7109">
        <w:rPr>
          <w:rFonts w:ascii="Times New Roman" w:hAnsi="Times New Roman" w:cs="Times New Roman"/>
          <w:sz w:val="24"/>
          <w:szCs w:val="24"/>
        </w:rPr>
        <w:t xml:space="preserve"> are calculated based on Nc</w:t>
      </w:r>
      <w:ins w:id="468" w:author="Liu, Yangang" w:date="2020-12-05T15:36:00Z">
        <w:r w:rsidR="00BE0C68">
          <w:rPr>
            <w:rFonts w:ascii="Times New Roman" w:hAnsi="Times New Roman" w:cs="Times New Roman"/>
            <w:sz w:val="24"/>
            <w:szCs w:val="24"/>
          </w:rPr>
          <w:t xml:space="preserve"> and qc</w:t>
        </w:r>
      </w:ins>
      <w:del w:id="469" w:author="Liu, Yangang" w:date="2020-12-05T15:36:00Z">
        <w:r w:rsidRPr="008E7109" w:rsidDel="00BE0C68">
          <w:rPr>
            <w:rFonts w:ascii="Times New Roman" w:hAnsi="Times New Roman" w:cs="Times New Roman"/>
            <w:sz w:val="24"/>
            <w:szCs w:val="24"/>
          </w:rPr>
          <w:delText>,</w:delText>
        </w:r>
      </w:del>
      <w:r w:rsidRPr="008E7109">
        <w:rPr>
          <w:rFonts w:ascii="Times New Roman" w:hAnsi="Times New Roman" w:cs="Times New Roman"/>
          <w:sz w:val="24"/>
          <w:szCs w:val="24"/>
        </w:rPr>
        <w:t xml:space="preserve"> the relative dispersion is not fixed when calculating effective radius in the ThomA scheme. </w:t>
      </w:r>
    </w:p>
    <w:p w14:paraId="64E4FA4E" w14:textId="139307AA" w:rsidR="00FC7EC8" w:rsidRPr="008E7109" w:rsidDel="00FC7EC8" w:rsidRDefault="00CC1315" w:rsidP="00A73F86">
      <w:pPr>
        <w:ind w:firstLine="720"/>
        <w:rPr>
          <w:del w:id="470" w:author="Xin Zhou" w:date="2020-11-14T00:12:00Z"/>
          <w:rFonts w:ascii="Times New Roman" w:hAnsi="Times New Roman" w:cs="Times New Roman"/>
          <w:sz w:val="24"/>
          <w:szCs w:val="24"/>
        </w:rPr>
      </w:pPr>
      <m:oMathPara>
        <m:oMath>
          <m:sSub>
            <m:sSubPr>
              <m:ctrlPr>
                <w:del w:id="471" w:author="Xin Zhou" w:date="2020-11-14T00:12:00Z">
                  <w:rPr>
                    <w:rFonts w:ascii="Cambria Math" w:hAnsi="Cambria Math" w:cs="Times New Roman"/>
                    <w:sz w:val="24"/>
                    <w:szCs w:val="24"/>
                  </w:rPr>
                </w:del>
              </m:ctrlPr>
            </m:sSubPr>
            <m:e>
              <m:r>
                <w:del w:id="472" w:author="Xin Zhou" w:date="2020-11-14T00:12:00Z">
                  <w:rPr>
                    <w:rFonts w:ascii="Cambria Math" w:hAnsi="Cambria Math"/>
                    <w:sz w:val="24"/>
                    <w:szCs w:val="24"/>
                  </w:rPr>
                  <m:t>μ</m:t>
                </w:del>
              </m:r>
            </m:e>
            <m:sub>
              <m:r>
                <w:del w:id="473" w:author="Xin Zhou" w:date="2020-11-14T00:12:00Z">
                  <w:rPr>
                    <w:rFonts w:ascii="Cambria Math" w:hAnsi="Cambria Math" w:cs="Times New Roman"/>
                    <w:sz w:val="24"/>
                    <w:szCs w:val="24"/>
                  </w:rPr>
                  <m:t>c</m:t>
                </w:del>
              </m:r>
            </m:sub>
          </m:sSub>
          <m:r>
            <w:del w:id="474" w:author="Xin Zhou" w:date="2020-11-14T00:12:00Z">
              <w:rPr>
                <w:rFonts w:ascii="Cambria Math" w:hAnsi="Cambria Math" w:cs="Times New Roman"/>
                <w:sz w:val="24"/>
                <w:szCs w:val="24"/>
              </w:rPr>
              <m:t>=</m:t>
            </w:del>
          </m:r>
          <m:r>
            <w:del w:id="475" w:author="Xin Zhou" w:date="2020-11-14T00:12:00Z">
              <m:rPr>
                <m:sty m:val="p"/>
              </m:rPr>
              <w:rPr>
                <w:rFonts w:ascii="Cambria Math" w:hAnsi="Cambria Math" w:cs="Times New Roman"/>
                <w:sz w:val="24"/>
                <w:szCs w:val="24"/>
              </w:rPr>
              <m:t>min⁡</m:t>
            </w:del>
          </m:r>
          <m:r>
            <w:del w:id="476" w:author="Xin Zhou" w:date="2020-11-14T00:12:00Z">
              <w:rPr>
                <w:rFonts w:ascii="Cambria Math" w:hAnsi="Cambria Math" w:cs="Times New Roman"/>
                <w:sz w:val="24"/>
                <w:szCs w:val="24"/>
              </w:rPr>
              <m:t>(15,</m:t>
            </w:del>
          </m:r>
          <m:f>
            <m:fPr>
              <m:ctrlPr>
                <w:del w:id="477" w:author="Xin Zhou" w:date="2020-11-14T00:12:00Z">
                  <w:rPr>
                    <w:rFonts w:ascii="Cambria Math" w:hAnsi="Cambria Math" w:cs="Times New Roman"/>
                    <w:i/>
                    <w:sz w:val="24"/>
                    <w:szCs w:val="24"/>
                  </w:rPr>
                </w:del>
              </m:ctrlPr>
            </m:fPr>
            <m:num>
              <m:sSup>
                <m:sSupPr>
                  <m:ctrlPr>
                    <w:del w:id="478" w:author="Xin Zhou" w:date="2020-11-14T00:12:00Z">
                      <w:rPr>
                        <w:rFonts w:ascii="Cambria Math" w:hAnsi="Cambria Math" w:cs="Times New Roman"/>
                        <w:i/>
                        <w:sz w:val="24"/>
                        <w:szCs w:val="24"/>
                      </w:rPr>
                    </w:del>
                  </m:ctrlPr>
                </m:sSupPr>
                <m:e>
                  <m:r>
                    <w:del w:id="479" w:author="Xin Zhou" w:date="2020-11-14T00:12:00Z">
                      <w:rPr>
                        <w:rFonts w:ascii="Cambria Math" w:hAnsi="Cambria Math" w:cs="Times New Roman"/>
                        <w:sz w:val="24"/>
                        <w:szCs w:val="24"/>
                      </w:rPr>
                      <m:t>10</m:t>
                    </w:del>
                  </m:r>
                </m:e>
                <m:sup>
                  <m:r>
                    <w:del w:id="480" w:author="Xin Zhou" w:date="2020-11-14T00:12:00Z">
                      <w:rPr>
                        <w:rFonts w:ascii="Cambria Math" w:hAnsi="Cambria Math" w:cs="Times New Roman"/>
                        <w:sz w:val="24"/>
                        <w:szCs w:val="24"/>
                      </w:rPr>
                      <m:t>9</m:t>
                    </w:del>
                  </m:r>
                </m:sup>
              </m:sSup>
            </m:num>
            <m:den>
              <m:sSub>
                <m:sSubPr>
                  <m:ctrlPr>
                    <w:del w:id="481" w:author="Xin Zhou" w:date="2020-11-14T00:12:00Z">
                      <w:rPr>
                        <w:rFonts w:ascii="Cambria Math" w:hAnsi="Cambria Math" w:cs="Times New Roman"/>
                        <w:i/>
                        <w:sz w:val="24"/>
                        <w:szCs w:val="24"/>
                      </w:rPr>
                    </w:del>
                  </m:ctrlPr>
                </m:sSubPr>
                <m:e>
                  <m:r>
                    <w:del w:id="482" w:author="Xin Zhou" w:date="2020-11-14T00:12:00Z">
                      <w:rPr>
                        <w:rFonts w:ascii="Cambria Math" w:hAnsi="Cambria Math" w:cs="Times New Roman"/>
                        <w:sz w:val="24"/>
                        <w:szCs w:val="24"/>
                      </w:rPr>
                      <m:t>N</m:t>
                    </w:del>
                  </m:r>
                </m:e>
                <m:sub>
                  <m:r>
                    <w:del w:id="483" w:author="Xin Zhou" w:date="2020-11-14T00:12:00Z">
                      <w:rPr>
                        <w:rFonts w:ascii="Cambria Math" w:hAnsi="Cambria Math" w:cs="Times New Roman"/>
                        <w:sz w:val="24"/>
                        <w:szCs w:val="24"/>
                      </w:rPr>
                      <m:t>c</m:t>
                    </w:del>
                  </m:r>
                </m:sub>
              </m:sSub>
            </m:den>
          </m:f>
          <m:r>
            <w:del w:id="484" w:author="Xin Zhou" w:date="2020-11-14T00:12:00Z">
              <w:rPr>
                <w:rFonts w:ascii="Cambria Math" w:hAnsi="Cambria Math" w:cs="Times New Roman"/>
                <w:sz w:val="24"/>
                <w:szCs w:val="24"/>
              </w:rPr>
              <m:t>+2)</m:t>
            </w:del>
          </m:r>
        </m:oMath>
      </m:oMathPara>
    </w:p>
    <w:p w14:paraId="574D2547" w14:textId="367D1731" w:rsidR="00A73F86" w:rsidRPr="008E7109" w:rsidRDefault="00A73F86" w:rsidP="00152006">
      <w:pPr>
        <w:ind w:firstLine="720"/>
        <w:jc w:val="both"/>
        <w:rPr>
          <w:rFonts w:ascii="Times New Roman" w:hAnsi="Times New Roman" w:cs="Times New Roman"/>
          <w:sz w:val="24"/>
          <w:szCs w:val="24"/>
        </w:rPr>
      </w:pPr>
      <w:r w:rsidRPr="008E7109">
        <w:rPr>
          <w:rFonts w:ascii="Times New Roman" w:hAnsi="Times New Roman" w:cs="Times New Roman"/>
          <w:sz w:val="24"/>
          <w:szCs w:val="24"/>
        </w:rPr>
        <w:t xml:space="preserve">The </w:t>
      </w: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 xml:space="preserve"> scheme does not make use of  relative dispersion directly; but it is equivalent to considering the relative dispersion </w:t>
      </w:r>
      <w:ins w:id="485" w:author="Xin Zhou" w:date="2020-11-14T00:14:00Z">
        <w:r w:rsidR="00FC7EC8" w:rsidRPr="008E7109">
          <w:rPr>
            <w:rFonts w:ascii="Times New Roman" w:hAnsi="Times New Roman" w:cs="Times New Roman"/>
            <w:sz w:val="24"/>
            <w:szCs w:val="24"/>
          </w:rPr>
          <w:t>v</w:t>
        </w:r>
      </w:ins>
      <w:r w:rsidRPr="008E7109">
        <w:rPr>
          <w:rFonts w:ascii="Times New Roman" w:hAnsi="Times New Roman" w:cs="Times New Roman"/>
          <w:sz w:val="24"/>
          <w:szCs w:val="24"/>
        </w:rPr>
        <w:t xml:space="preserve">ia the relationship between </w:t>
      </w:r>
      <w:r w:rsidRPr="008E7109">
        <w:rPr>
          <w:rFonts w:ascii="Symbol" w:hAnsi="Symbol" w:cs="Times New Roman"/>
          <w:sz w:val="24"/>
          <w:szCs w:val="24"/>
        </w:rPr>
        <w:t>m</w:t>
      </w:r>
      <w:r w:rsidRPr="008E7109">
        <w:rPr>
          <w:rFonts w:ascii="Times New Roman" w:hAnsi="Times New Roman" w:cs="Times New Roman"/>
          <w:sz w:val="24"/>
          <w:szCs w:val="24"/>
        </w:rPr>
        <w:t xml:space="preserve"> and dispersion for the Gamma function such that </w:t>
      </w:r>
    </w:p>
    <w:p w14:paraId="459C06E9" w14:textId="77777777" w:rsidR="00A73F86" w:rsidRPr="008E7109" w:rsidRDefault="00CC1315" w:rsidP="00A73F86">
      <w:pPr>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e,c</m:t>
              </m:r>
            </m:sub>
          </m:sSub>
          <m:r>
            <m:rPr>
              <m:sty m:val="p"/>
            </m:rPr>
            <w:rPr>
              <w:rFonts w:ascii="Cambria Math" w:hAnsi="Cambria Math" w:cs="Times New Roman"/>
              <w:sz w:val="24"/>
              <w:szCs w:val="24"/>
            </w:rPr>
            <m:t xml:space="preserve">= </m:t>
          </m:r>
          <m:r>
            <w:rPr>
              <w:rFonts w:ascii="Cambria Math" w:hAnsi="Cambria Math" w:cs="Times New Roman"/>
              <w:sz w:val="24"/>
              <w:szCs w:val="24"/>
            </w:rPr>
            <m:t>β</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v</m:t>
              </m:r>
            </m:sub>
          </m:sSub>
          <m:r>
            <m:rPr>
              <m:sty m:val="p"/>
            </m:rPr>
            <w:rPr>
              <w:rFonts w:ascii="Cambria Math" w:hAnsi="Cambria Math" w:cs="Times New Roman"/>
              <w:sz w:val="24"/>
              <w:szCs w:val="24"/>
            </w:rPr>
            <m:t>,    (1.18)</m:t>
          </m:r>
        </m:oMath>
      </m:oMathPara>
    </w:p>
    <w:p w14:paraId="0DC1E4A0" w14:textId="2D385E73" w:rsidR="00A73F86" w:rsidRPr="008E7109" w:rsidRDefault="00BE0C68" w:rsidP="00152006">
      <w:pPr>
        <w:jc w:val="both"/>
        <w:rPr>
          <w:rFonts w:ascii="Times New Roman" w:hAnsi="Times New Roman" w:cs="Times New Roman"/>
          <w:sz w:val="24"/>
          <w:szCs w:val="24"/>
        </w:rPr>
      </w:pPr>
      <w:r w:rsidRPr="008E7109">
        <w:rPr>
          <w:rFonts w:ascii="Times New Roman" w:hAnsi="Times New Roman" w:cs="Times New Roman"/>
          <w:sz w:val="24"/>
          <w:szCs w:val="24"/>
        </w:rPr>
        <w:t>W</w:t>
      </w:r>
      <w:r w:rsidR="00A73F86" w:rsidRPr="008E7109">
        <w:rPr>
          <w:rFonts w:ascii="Times New Roman" w:hAnsi="Times New Roman" w:cs="Times New Roman"/>
          <w:sz w:val="24"/>
          <w:szCs w:val="24"/>
        </w:rPr>
        <w:t>here</w:t>
      </w:r>
      <w:ins w:id="486" w:author="Liu, Yangang" w:date="2020-12-05T15:44:00Z">
        <w:r>
          <w:rPr>
            <w:rFonts w:ascii="Times New Roman" w:hAnsi="Times New Roman" w:cs="Times New Roman"/>
            <w:sz w:val="24"/>
            <w:szCs w:val="24"/>
          </w:rPr>
          <w:t xml:space="preserve"> </w:t>
        </w:r>
        <w:proofErr w:type="spellStart"/>
        <w:r>
          <w:rPr>
            <w:rFonts w:ascii="Times New Roman" w:hAnsi="Times New Roman" w:cs="Times New Roman"/>
            <w:sz w:val="24"/>
            <w:szCs w:val="24"/>
          </w:rPr>
          <w:t>rv</w:t>
        </w:r>
        <w:proofErr w:type="spellEnd"/>
        <w:r>
          <w:rPr>
            <w:rFonts w:ascii="Times New Roman" w:hAnsi="Times New Roman" w:cs="Times New Roman"/>
            <w:sz w:val="24"/>
            <w:szCs w:val="24"/>
          </w:rPr>
          <w:t xml:space="preserve"> is the mean volume radius and</w:t>
        </w:r>
      </w:ins>
      <w:r w:rsidR="00A73F86" w:rsidRPr="008E7109">
        <w:rPr>
          <w:rFonts w:ascii="Times New Roman" w:hAnsi="Times New Roman" w:cs="Times New Roman"/>
          <w:sz w:val="24"/>
          <w:szCs w:val="24"/>
        </w:rPr>
        <w:t xml:space="preserve"> </w:t>
      </w:r>
      <m:oMath>
        <m:r>
          <w:rPr>
            <w:rFonts w:ascii="Cambria Math" w:hAnsi="Cambria Math" w:cs="Times New Roman"/>
            <w:sz w:val="24"/>
            <w:szCs w:val="24"/>
          </w:rPr>
          <m:t>β</m:t>
        </m:r>
      </m:oMath>
      <w:r w:rsidR="00A73F86" w:rsidRPr="008E7109">
        <w:rPr>
          <w:rFonts w:ascii="Times New Roman" w:hAnsi="Times New Roman" w:cs="Times New Roman"/>
          <w:sz w:val="24"/>
          <w:szCs w:val="24"/>
        </w:rPr>
        <w:t xml:space="preserve">  is a dimensionless parameter related to the relative dispersion as</w:t>
      </w:r>
    </w:p>
    <w:p w14:paraId="626C88A4" w14:textId="77777777" w:rsidR="00A73F86" w:rsidRPr="008E7109" w:rsidRDefault="00A73F86" w:rsidP="00A73F86">
      <w:pPr>
        <w:rPr>
          <w:rFonts w:ascii="Times New Roman" w:hAnsi="Times New Roman" w:cs="Times New Roman"/>
          <w:sz w:val="24"/>
          <w:szCs w:val="24"/>
        </w:rPr>
      </w:pPr>
      <m:oMathPara>
        <m:oMath>
          <m:r>
            <w:rPr>
              <w:rFonts w:ascii="Cambria Math" w:hAnsi="Cambria Math" w:cs="Times New Roman"/>
              <w:sz w:val="24"/>
              <w:szCs w:val="24"/>
            </w:rPr>
            <m:t>β</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(1+2</m:t>
                  </m:r>
                  <m:sSup>
                    <m:sSupPr>
                      <m:ctrlPr>
                        <w:rPr>
                          <w:rFonts w:ascii="Cambria Math" w:hAnsi="Cambria Math" w:cs="Times New Roman"/>
                          <w:sz w:val="24"/>
                          <w:szCs w:val="24"/>
                        </w:rPr>
                      </m:ctrlPr>
                    </m:sSupPr>
                    <m:e>
                      <m:r>
                        <w:rPr>
                          <w:rFonts w:ascii="Cambria Math" w:hAnsi="Cambria Math" w:cs="Times New Roman"/>
                          <w:sz w:val="24"/>
                          <w:szCs w:val="24"/>
                        </w:rPr>
                        <m:t>ε</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e>
                <m:sup>
                  <m:r>
                    <m:rPr>
                      <m:sty m:val="p"/>
                    </m:rPr>
                    <w:rPr>
                      <w:rFonts w:ascii="Cambria Math" w:hAnsi="Cambria Math" w:cs="Times New Roman"/>
                      <w:sz w:val="24"/>
                      <w:szCs w:val="24"/>
                    </w:rPr>
                    <m:t>2/3</m:t>
                  </m:r>
                </m:sup>
              </m:sSup>
            </m:num>
            <m:den>
              <m:sSup>
                <m:sSupPr>
                  <m:ctrlPr>
                    <w:rPr>
                      <w:rFonts w:ascii="Cambria Math" w:hAnsi="Cambria Math" w:cs="Times New Roman"/>
                      <w:sz w:val="24"/>
                      <w:szCs w:val="24"/>
                    </w:rPr>
                  </m:ctrlPr>
                </m:sSupPr>
                <m:e>
                  <m:r>
                    <m:rPr>
                      <m:sty m:val="p"/>
                    </m:rPr>
                    <w:rPr>
                      <w:rFonts w:ascii="Cambria Math" w:hAnsi="Cambria Math" w:cs="Times New Roman"/>
                      <w:sz w:val="24"/>
                      <w:szCs w:val="24"/>
                    </w:rPr>
                    <m:t>(1+</m:t>
                  </m:r>
                  <m:sSup>
                    <m:sSupPr>
                      <m:ctrlPr>
                        <w:rPr>
                          <w:rFonts w:ascii="Cambria Math" w:hAnsi="Cambria Math" w:cs="Times New Roman"/>
                          <w:sz w:val="24"/>
                          <w:szCs w:val="24"/>
                        </w:rPr>
                      </m:ctrlPr>
                    </m:sSupPr>
                    <m:e>
                      <m:r>
                        <w:rPr>
                          <w:rFonts w:ascii="Cambria Math" w:hAnsi="Cambria Math" w:cs="Times New Roman"/>
                          <w:sz w:val="24"/>
                          <w:szCs w:val="24"/>
                        </w:rPr>
                        <m:t>ε</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e>
                <m:sup>
                  <m:r>
                    <m:rPr>
                      <m:sty m:val="p"/>
                    </m:rPr>
                    <w:rPr>
                      <w:rFonts w:ascii="Cambria Math" w:hAnsi="Cambria Math" w:cs="Times New Roman"/>
                      <w:sz w:val="24"/>
                      <w:szCs w:val="24"/>
                    </w:rPr>
                    <m:t>1/3</m:t>
                  </m:r>
                </m:sup>
              </m:sSup>
            </m:den>
          </m:f>
          <m:r>
            <m:rPr>
              <m:sty m:val="p"/>
            </m:rPr>
            <w:rPr>
              <w:rFonts w:ascii="Cambria Math" w:hAnsi="Cambria Math" w:cs="Times New Roman"/>
              <w:sz w:val="24"/>
              <w:szCs w:val="24"/>
            </w:rPr>
            <m:t>.    (1.19)</m:t>
          </m:r>
        </m:oMath>
      </m:oMathPara>
    </w:p>
    <w:p w14:paraId="2F4E7754" w14:textId="7BD695A6" w:rsidR="003E3C5F" w:rsidRPr="008E7109" w:rsidRDefault="00152006" w:rsidP="003E3C5F">
      <w:pPr>
        <w:rPr>
          <w:ins w:id="487" w:author="Xin Zhou" w:date="2020-11-14T00:16:00Z"/>
          <w:rFonts w:ascii="Times New Roman" w:hAnsi="Times New Roman" w:cs="Times New Roman"/>
          <w:sz w:val="24"/>
          <w:szCs w:val="24"/>
        </w:rPr>
      </w:pPr>
      <w:del w:id="488" w:author="Xin Zhou" w:date="2020-11-14T00:15:00Z">
        <w:r w:rsidRPr="008E7109" w:rsidDel="003E3C5F">
          <w:rPr>
            <w:rFonts w:ascii="Times New Roman" w:hAnsi="Times New Roman" w:cs="Times New Roman"/>
            <w:sz w:val="24"/>
            <w:szCs w:val="24"/>
          </w:rPr>
          <w:delText>Add the equation between m and dispersion here.</w:delText>
        </w:r>
      </w:del>
      <w:ins w:id="489" w:author="Xin Zhou" w:date="2020-11-14T00:16:00Z">
        <w:r w:rsidR="003E3C5F" w:rsidRPr="008E7109">
          <w:rPr>
            <w:rFonts w:ascii="Times New Roman" w:hAnsi="Times New Roman" w:cs="Times New Roman"/>
            <w:sz w:val="24"/>
            <w:szCs w:val="24"/>
          </w:rPr>
          <w:t xml:space="preserve"> where </w:t>
        </w:r>
        <m:oMath>
          <m:r>
            <w:rPr>
              <w:rFonts w:ascii="Cambria Math" w:hAnsi="Cambria Math" w:cs="Times New Roman"/>
              <w:sz w:val="24"/>
              <w:szCs w:val="24"/>
            </w:rPr>
            <m:t>ε</m:t>
          </m:r>
        </m:oMath>
        <w:r w:rsidR="003E3C5F" w:rsidRPr="008E7109">
          <w:rPr>
            <w:rFonts w:ascii="Times New Roman" w:hAnsi="Times New Roman" w:cs="Times New Roman"/>
            <w:sz w:val="24"/>
            <w:szCs w:val="24"/>
          </w:rPr>
          <w:t xml:space="preserve"> is relative disperion, </w:t>
        </w:r>
        <w:proofErr w:type="gramStart"/>
        <w:r w:rsidR="003E3C5F" w:rsidRPr="008E7109">
          <w:rPr>
            <w:rFonts w:ascii="Times New Roman" w:hAnsi="Times New Roman" w:cs="Times New Roman"/>
            <w:sz w:val="24"/>
            <w:szCs w:val="24"/>
          </w:rPr>
          <w:t>For</w:t>
        </w:r>
        <w:proofErr w:type="gramEnd"/>
        <w:r w:rsidR="003E3C5F" w:rsidRPr="008E7109">
          <w:rPr>
            <w:rFonts w:ascii="Times New Roman" w:hAnsi="Times New Roman" w:cs="Times New Roman"/>
            <w:sz w:val="24"/>
            <w:szCs w:val="24"/>
          </w:rPr>
          <w:t xml:space="preserve"> gamma distribution, the relation between </w:t>
        </w:r>
        <m:oMath>
          <m:r>
            <w:rPr>
              <w:rFonts w:ascii="Cambria Math" w:hAnsi="Cambria Math" w:cs="Times New Roman"/>
              <w:sz w:val="24"/>
              <w:szCs w:val="24"/>
            </w:rPr>
            <m:t>μ</m:t>
          </m:r>
        </m:oMath>
        <w:r w:rsidR="003E3C5F" w:rsidRPr="008E7109">
          <w:rPr>
            <w:rFonts w:ascii="Times New Roman" w:hAnsi="Times New Roman" w:cs="Times New Roman"/>
            <w:sz w:val="24"/>
            <w:szCs w:val="24"/>
          </w:rPr>
          <w:t xml:space="preserve"> and </w:t>
        </w:r>
        <m:oMath>
          <m:r>
            <w:rPr>
              <w:rFonts w:ascii="Cambria Math" w:hAnsi="Cambria Math" w:cs="Times New Roman"/>
              <w:sz w:val="24"/>
              <w:szCs w:val="24"/>
            </w:rPr>
            <m:t>ε</m:t>
          </m:r>
        </m:oMath>
        <w:r w:rsidR="003E3C5F" w:rsidRPr="008E7109">
          <w:rPr>
            <w:rFonts w:ascii="Times New Roman" w:hAnsi="Times New Roman" w:cs="Times New Roman"/>
            <w:sz w:val="24"/>
            <w:szCs w:val="24"/>
          </w:rPr>
          <w:t xml:space="preserve"> is</w:t>
        </w:r>
      </w:ins>
    </w:p>
    <w:p w14:paraId="477F86BE" w14:textId="5EAB5667" w:rsidR="00A73F86" w:rsidRPr="002E14E5" w:rsidRDefault="002E14E5" w:rsidP="003E3C5F">
      <w:pPr>
        <w:rPr>
          <w:ins w:id="490" w:author="Liu, Yangang" w:date="2020-12-05T15:26:00Z"/>
          <w:rFonts w:ascii="Times New Roman" w:hAnsi="Times New Roman" w:cs="Times New Roman"/>
          <w:sz w:val="24"/>
          <w:szCs w:val="24"/>
          <w:rPrChange w:id="491" w:author="Liu, Yangang" w:date="2020-12-05T15:26:00Z">
            <w:rPr>
              <w:ins w:id="492" w:author="Liu, Yangang" w:date="2020-12-05T15:26:00Z"/>
              <w:rFonts w:ascii="Cambria Math" w:hAnsi="Cambria Math" w:cs="Times New Roman"/>
              <w:i/>
              <w:sz w:val="24"/>
              <w:szCs w:val="24"/>
            </w:rPr>
          </w:rPrChange>
        </w:rPr>
      </w:pPr>
      <m:oMathPara>
        <m:oMath>
          <m:r>
            <w:ins w:id="493" w:author="Xin Zhou" w:date="2020-11-14T00:16:00Z">
              <w:rPr>
                <w:rFonts w:ascii="Cambria Math" w:hAnsi="Cambria Math" w:cs="Times New Roman"/>
                <w:sz w:val="24"/>
                <w:szCs w:val="24"/>
              </w:rPr>
              <m:t>μ=</m:t>
            </w:ins>
          </m:r>
          <m:f>
            <m:fPr>
              <m:ctrlPr>
                <w:ins w:id="494" w:author="Xin Zhou" w:date="2020-11-14T00:16:00Z">
                  <w:rPr>
                    <w:rFonts w:ascii="Cambria Math" w:hAnsi="Cambria Math" w:cs="Times New Roman"/>
                    <w:i/>
                    <w:sz w:val="24"/>
                    <w:szCs w:val="24"/>
                  </w:rPr>
                </w:ins>
              </m:ctrlPr>
            </m:fPr>
            <m:num>
              <m:r>
                <w:ins w:id="495" w:author="Xin Zhou" w:date="2020-11-14T00:16:00Z">
                  <w:rPr>
                    <w:rFonts w:ascii="Cambria Math" w:hAnsi="Cambria Math" w:cs="Times New Roman"/>
                    <w:sz w:val="24"/>
                    <w:szCs w:val="24"/>
                  </w:rPr>
                  <m:t>1</m:t>
                </w:ins>
              </m:r>
            </m:num>
            <m:den>
              <m:sSup>
                <m:sSupPr>
                  <m:ctrlPr>
                    <w:ins w:id="496" w:author="Xin Zhou" w:date="2020-11-14T00:16:00Z">
                      <w:rPr>
                        <w:rFonts w:ascii="Cambria Math" w:hAnsi="Cambria Math" w:cs="Times New Roman"/>
                        <w:sz w:val="24"/>
                        <w:szCs w:val="24"/>
                      </w:rPr>
                    </w:ins>
                  </m:ctrlPr>
                </m:sSupPr>
                <m:e>
                  <m:r>
                    <w:ins w:id="497" w:author="Xin Zhou" w:date="2020-11-14T00:16:00Z">
                      <w:rPr>
                        <w:rFonts w:ascii="Cambria Math" w:hAnsi="Cambria Math" w:cs="Times New Roman"/>
                        <w:sz w:val="24"/>
                        <w:szCs w:val="24"/>
                      </w:rPr>
                      <m:t>ε</m:t>
                    </w:ins>
                  </m:r>
                </m:e>
                <m:sup>
                  <m:r>
                    <w:ins w:id="498" w:author="Xin Zhou" w:date="2020-11-14T00:16:00Z">
                      <m:rPr>
                        <m:sty m:val="p"/>
                      </m:rPr>
                      <w:rPr>
                        <w:rFonts w:ascii="Cambria Math" w:hAnsi="Cambria Math" w:cs="Times New Roman"/>
                        <w:sz w:val="24"/>
                        <w:szCs w:val="24"/>
                      </w:rPr>
                      <m:t>2</m:t>
                    </w:ins>
                  </m:r>
                </m:sup>
              </m:sSup>
            </m:den>
          </m:f>
          <m:r>
            <w:ins w:id="499" w:author="Xin Zhou" w:date="2020-11-14T00:16:00Z">
              <w:rPr>
                <w:rFonts w:ascii="Cambria Math" w:hAnsi="Cambria Math" w:cs="Times New Roman"/>
                <w:sz w:val="24"/>
                <w:szCs w:val="24"/>
              </w:rPr>
              <m:t xml:space="preserve">-1,   </m:t>
            </w:ins>
          </m:r>
          <m:d>
            <m:dPr>
              <m:ctrlPr>
                <w:ins w:id="500" w:author="Xin Zhou" w:date="2020-11-14T00:16:00Z">
                  <w:rPr>
                    <w:rFonts w:ascii="Cambria Math" w:hAnsi="Cambria Math" w:cs="Times New Roman"/>
                    <w:i/>
                    <w:sz w:val="24"/>
                    <w:szCs w:val="24"/>
                  </w:rPr>
                </w:ins>
              </m:ctrlPr>
            </m:dPr>
            <m:e>
              <m:r>
                <w:ins w:id="501" w:author="Xin Zhou" w:date="2020-11-14T00:16:00Z">
                  <w:rPr>
                    <w:rFonts w:ascii="Cambria Math" w:hAnsi="Cambria Math" w:cs="Times New Roman"/>
                    <w:sz w:val="24"/>
                    <w:szCs w:val="24"/>
                  </w:rPr>
                  <m:t>1.20</m:t>
                </w:ins>
              </m:r>
              <m:r>
                <w:ins w:id="502" w:author="Liu, Yangang" w:date="2020-12-05T15:26:00Z">
                  <w:rPr>
                    <w:rFonts w:ascii="Cambria Math" w:hAnsi="Cambria Math" w:cs="Times New Roman"/>
                    <w:sz w:val="24"/>
                    <w:szCs w:val="24"/>
                  </w:rPr>
                  <m:t>a</m:t>
                </w:ins>
              </m:r>
            </m:e>
          </m:d>
        </m:oMath>
      </m:oMathPara>
    </w:p>
    <w:p w14:paraId="0E47278E" w14:textId="74E95D0D" w:rsidR="002E14E5" w:rsidRPr="00AA733E" w:rsidRDefault="002E14E5" w:rsidP="002E14E5">
      <w:pPr>
        <w:rPr>
          <w:ins w:id="503" w:author="Liu, Yangang" w:date="2020-12-05T15:26:00Z"/>
          <w:rFonts w:ascii="Times New Roman" w:hAnsi="Times New Roman" w:cs="Times New Roman"/>
          <w:sz w:val="24"/>
          <w:szCs w:val="24"/>
        </w:rPr>
      </w:pPr>
      <w:ins w:id="504" w:author="Liu, Yangang" w:date="2020-12-05T15:26:00Z">
        <w:r>
          <w:rPr>
            <w:rFonts w:ascii="Times New Roman" w:hAnsi="Times New Roman" w:cs="Times New Roman"/>
            <w:sz w:val="24"/>
            <w:szCs w:val="24"/>
          </w:rPr>
          <w:t xml:space="preserve">Or </w:t>
        </w:r>
        <m:oMath>
          <m:r>
            <w:rPr>
              <w:rFonts w:ascii="Cambria Math" w:hAnsi="Cambria Math" w:cs="Times New Roman"/>
              <w:sz w:val="24"/>
              <w:szCs w:val="24"/>
            </w:rPr>
            <w:br/>
          </m:r>
        </m:oMath>
        <m:oMathPara>
          <m:oMath>
            <m:r>
              <w:rPr>
                <w:rFonts w:ascii="Cambria Math" w:hAnsi="Cambria Math" w:cs="Times New Roman"/>
                <w:sz w:val="24"/>
                <w:szCs w:val="24"/>
              </w:rPr>
              <m:t>ε=</m:t>
            </m:r>
          </m:oMath>
        </m:oMathPara>
      </w:ins>
      <m:oMathPara>
        <m:oMath>
          <m:sSup>
            <m:sSupPr>
              <m:ctrlPr>
                <w:ins w:id="505" w:author="Liu, Yangang" w:date="2020-12-05T15:28:00Z">
                  <w:rPr>
                    <w:rFonts w:ascii="Cambria Math" w:hAnsi="Cambria Math" w:cs="Times New Roman"/>
                    <w:i/>
                    <w:sz w:val="24"/>
                    <w:szCs w:val="24"/>
                  </w:rPr>
                </w:ins>
              </m:ctrlPr>
            </m:sSupPr>
            <m:e>
              <m:d>
                <m:dPr>
                  <m:ctrlPr>
                    <w:ins w:id="506" w:author="Liu, Yangang" w:date="2020-12-05T15:28:00Z">
                      <w:rPr>
                        <w:rFonts w:ascii="Cambria Math" w:hAnsi="Cambria Math" w:cs="Times New Roman"/>
                        <w:i/>
                        <w:sz w:val="24"/>
                        <w:szCs w:val="24"/>
                      </w:rPr>
                    </w:ins>
                  </m:ctrlPr>
                </m:dPr>
                <m:e>
                  <m:f>
                    <m:fPr>
                      <m:ctrlPr>
                        <w:ins w:id="507" w:author="Liu, Yangang" w:date="2020-12-05T15:28:00Z">
                          <w:rPr>
                            <w:rFonts w:ascii="Cambria Math" w:hAnsi="Cambria Math" w:cs="Times New Roman"/>
                            <w:i/>
                            <w:sz w:val="24"/>
                            <w:szCs w:val="24"/>
                          </w:rPr>
                        </w:ins>
                      </m:ctrlPr>
                    </m:fPr>
                    <m:num>
                      <m:r>
                        <w:ins w:id="508" w:author="Liu, Yangang" w:date="2020-12-05T15:28:00Z">
                          <w:rPr>
                            <w:rFonts w:ascii="Cambria Math" w:hAnsi="Cambria Math" w:cs="Times New Roman"/>
                            <w:sz w:val="24"/>
                            <w:szCs w:val="24"/>
                          </w:rPr>
                          <m:t>1</m:t>
                        </w:ins>
                      </m:r>
                    </m:num>
                    <m:den>
                      <m:r>
                        <w:ins w:id="509" w:author="Liu, Yangang" w:date="2020-12-05T15:28:00Z">
                          <w:rPr>
                            <w:rFonts w:ascii="Cambria Math" w:hAnsi="Cambria Math" w:cs="Times New Roman"/>
                            <w:sz w:val="24"/>
                            <w:szCs w:val="24"/>
                          </w:rPr>
                          <m:t>1+μ</m:t>
                        </w:ins>
                      </m:r>
                    </m:den>
                  </m:f>
                </m:e>
              </m:d>
            </m:e>
            <m:sup>
              <m:r>
                <w:ins w:id="510" w:author="Liu, Yangang" w:date="2020-12-05T15:28:00Z">
                  <w:rPr>
                    <w:rFonts w:ascii="Cambria Math" w:hAnsi="Cambria Math" w:cs="Times New Roman"/>
                    <w:sz w:val="24"/>
                    <w:szCs w:val="24"/>
                  </w:rPr>
                  <m:t>1/2</m:t>
                </w:ins>
              </m:r>
            </m:sup>
          </m:sSup>
          <m:r>
            <w:ins w:id="511" w:author="Liu, Yangang" w:date="2020-12-05T15:26:00Z">
              <w:rPr>
                <w:rFonts w:ascii="Cambria Math" w:hAnsi="Cambria Math" w:cs="Times New Roman"/>
                <w:sz w:val="24"/>
                <w:szCs w:val="24"/>
              </w:rPr>
              <m:t xml:space="preserve">   </m:t>
            </w:ins>
          </m:r>
          <m:d>
            <m:dPr>
              <m:ctrlPr>
                <w:ins w:id="512" w:author="Liu, Yangang" w:date="2020-12-05T15:26:00Z">
                  <w:rPr>
                    <w:rFonts w:ascii="Cambria Math" w:hAnsi="Cambria Math" w:cs="Times New Roman"/>
                    <w:i/>
                    <w:sz w:val="24"/>
                    <w:szCs w:val="24"/>
                  </w:rPr>
                </w:ins>
              </m:ctrlPr>
            </m:dPr>
            <m:e>
              <m:r>
                <w:ins w:id="513" w:author="Liu, Yangang" w:date="2020-12-05T15:26:00Z">
                  <w:rPr>
                    <w:rFonts w:ascii="Cambria Math" w:hAnsi="Cambria Math" w:cs="Times New Roman"/>
                    <w:sz w:val="24"/>
                    <w:szCs w:val="24"/>
                  </w:rPr>
                  <m:t>1.20</m:t>
                </w:ins>
              </m:r>
              <m:r>
                <w:ins w:id="514" w:author="Liu, Yangang" w:date="2020-12-05T15:28:00Z">
                  <w:rPr>
                    <w:rFonts w:ascii="Cambria Math" w:hAnsi="Cambria Math" w:cs="Times New Roman"/>
                    <w:sz w:val="24"/>
                    <w:szCs w:val="24"/>
                  </w:rPr>
                  <m:t>b</m:t>
                </w:ins>
              </m:r>
            </m:e>
          </m:d>
        </m:oMath>
      </m:oMathPara>
    </w:p>
    <w:p w14:paraId="6E1E84DB" w14:textId="5AC53CEA" w:rsidR="002E14E5" w:rsidRPr="002E14E5" w:rsidRDefault="002E14E5" w:rsidP="003E3C5F">
      <w:pPr>
        <w:rPr>
          <w:rFonts w:ascii="Times New Roman" w:hAnsi="Times New Roman" w:cs="Times New Roman"/>
          <w:sz w:val="24"/>
          <w:szCs w:val="24"/>
        </w:rPr>
      </w:pPr>
    </w:p>
    <w:p w14:paraId="026107FC" w14:textId="77777777" w:rsidR="00A73F86" w:rsidRPr="008E7109" w:rsidRDefault="00A73F86" w:rsidP="003E3C5F">
      <w:pPr>
        <w:ind w:firstLine="720"/>
        <w:jc w:val="both"/>
        <w:rPr>
          <w:rFonts w:ascii="Times New Roman" w:hAnsi="Times New Roman" w:cs="Times New Roman"/>
          <w:sz w:val="24"/>
          <w:szCs w:val="24"/>
        </w:rPr>
      </w:pPr>
      <w:r w:rsidRPr="008E7109">
        <w:rPr>
          <w:rFonts w:ascii="Times New Roman" w:hAnsi="Times New Roman" w:cs="Times New Roman"/>
          <w:sz w:val="24"/>
          <w:szCs w:val="24"/>
        </w:rPr>
        <w:t xml:space="preserve">In calculation of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oMath>
      <w:r w:rsidRPr="008E7109">
        <w:rPr>
          <w:rFonts w:ascii="Times New Roman" w:hAnsi="Times New Roman" w:cs="Times New Roman"/>
          <w:sz w:val="24"/>
          <w:szCs w:val="24"/>
        </w:rPr>
        <w:t xml:space="preserve"> for snow</w:t>
      </w:r>
      <w:r w:rsidRPr="008E7109">
        <w:rPr>
          <w:sz w:val="24"/>
          <w:szCs w:val="24"/>
        </w:rPr>
        <w:t xml:space="preserve">, </w:t>
      </w:r>
      <w:r w:rsidRPr="008E7109">
        <w:rPr>
          <w:rFonts w:ascii="Times New Roman" w:hAnsi="Times New Roman" w:cs="Times New Roman"/>
          <w:sz w:val="24"/>
          <w:szCs w:val="24"/>
        </w:rPr>
        <w:t xml:space="preserve"> the </w:t>
      </w: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 xml:space="preserve"> scheme makes use of the second moment to calculate all other moments following a scaling method by </w:t>
      </w:r>
      <w:r w:rsidRPr="008E7109">
        <w:rPr>
          <w:rFonts w:ascii="Times New Roman" w:hAnsi="Times New Roman" w:cs="Times New Roman"/>
          <w:sz w:val="24"/>
          <w:szCs w:val="24"/>
        </w:rPr>
        <w:fldChar w:fldCharType="begin"/>
      </w:r>
      <w:r w:rsidRPr="008E7109">
        <w:rPr>
          <w:rFonts w:ascii="Times New Roman" w:hAnsi="Times New Roman" w:cs="Times New Roman"/>
          <w:sz w:val="24"/>
          <w:szCs w:val="24"/>
        </w:rPr>
        <w:instrText xml:space="preserve"> ADDIN ZOTERO_ITEM CSL_CITATION {"citationID":"kUYh5nJz","properties":{"formattedCitation":"(Field et al. 2005)","plainCitation":"(Field et al. 2005)","dontUpdate":true,"noteIndex":0},"citationItems":[{"id":961,"uris":["http://zotero.org/users/750269/items/DRTARY65"],"uri":["http://zotero.org/users/750269/items/DRTARY65"],"itemData":{"id":961,"type":"article-journal","abstract":"Particle size distributions measured by the UK C-130 aircraft in ice stratiform cloud around the British Isles are analysed. Probability distribution functions over large scales show that the zeroth, second and fourth moments (equivalent to concentration, ice water content and radar reflectivity) as well as mean particle size have monomodal distributions. Rescaling of the size distributions requiring knowledge of two moments reveals a ‘universal’ distribution that has been fitted with analytically integrable functions. The existence of the ‘universal’ distribution implies that two-moment microphysics schemes are adequate to represent particle size distributions (PSDs). In large-scale models it may be difficult to predict two moments, and so power laws between moments have been found as functions of in-cloud temperature. This means that a model capable of predicting ice water content and temperature can predict ice PSDs to use for calculations requiring knowledge of the size distribution (e.g. precipitation rate, radar reflectivity) or to make direct use of the power laws relating moments of the size distribution. © Royal Meteorological Society, 2005. Contributions by P. R. Field, P. R. A. Brown and R. J. Cotton are Crown copyright.","container-title":"Quarterly Journal of the Royal Meteorological Society","DOI":"https://doi.org/10.1256/qj.04.134","ISSN":"1477-870X","issue":"609","language":"en","note":"_eprint: https://rmets.onlinelibrary.wiley.com/doi/pdf/10.1256/qj.04.134","page":"1997-2017","source":"Wiley Online Library","title":"Parametrization of ice-particle size distributions for mid-latitude stratiform cloud","volume":"131","author":[{"family":"Field","given":"P. R."},{"family":"Hogan","given":"R. J."},{"family":"Brown","given":"P. R. A."},{"family":"Illingworth","given":"A. J."},{"family":"Choularton","given":"T. W."},{"family":"Cotton","given":"R. J."}],"issued":{"date-parts":[["2005"]]}}}],"schema":"https://github.com/citation-style-language/schema/raw/master/csl-citation.json"} </w:instrText>
      </w:r>
      <w:r w:rsidRPr="008E7109">
        <w:rPr>
          <w:rFonts w:ascii="Times New Roman" w:hAnsi="Times New Roman" w:cs="Times New Roman"/>
          <w:sz w:val="24"/>
          <w:szCs w:val="24"/>
        </w:rPr>
        <w:fldChar w:fldCharType="separate"/>
      </w:r>
      <w:r w:rsidRPr="008E7109">
        <w:rPr>
          <w:rFonts w:ascii="Times New Roman" w:hAnsi="Times New Roman" w:cs="Times New Roman"/>
          <w:sz w:val="24"/>
          <w:szCs w:val="24"/>
        </w:rPr>
        <w:t>Field et al. (2005)</w:t>
      </w:r>
      <w:r w:rsidRPr="008E7109">
        <w:rPr>
          <w:rFonts w:ascii="Times New Roman" w:hAnsi="Times New Roman" w:cs="Times New Roman"/>
          <w:sz w:val="24"/>
          <w:szCs w:val="24"/>
        </w:rPr>
        <w:fldChar w:fldCharType="end"/>
      </w:r>
      <w:r w:rsidRPr="008E7109">
        <w:rPr>
          <w:rFonts w:ascii="Times New Roman" w:hAnsi="Times New Roman" w:cs="Times New Roman"/>
          <w:sz w:val="24"/>
          <w:szCs w:val="24"/>
        </w:rPr>
        <w:t>,</w:t>
      </w:r>
    </w:p>
    <w:p w14:paraId="5F7C03AB" w14:textId="77777777" w:rsidR="00A73F86" w:rsidRPr="008E7109" w:rsidRDefault="00A73F86" w:rsidP="00A73F86">
      <w:pPr>
        <w:ind w:firstLine="720"/>
        <w:jc w:val="center"/>
        <w:rPr>
          <w:rFonts w:ascii="Times New Roman" w:hAnsi="Times New Roman" w:cs="Times New Roman"/>
          <w:sz w:val="24"/>
          <w:szCs w:val="24"/>
        </w:rPr>
      </w:pPr>
      <w:r w:rsidRPr="008E7109">
        <w:rPr>
          <w:rFonts w:ascii="Times New Roman" w:hAnsi="Times New Roman" w:cs="Times New Roman"/>
          <w:sz w:val="24"/>
          <w:szCs w:val="24"/>
        </w:rPr>
        <w:br/>
      </w:r>
      <m:oMathPara>
        <m:oMath>
          <m:sSub>
            <m:sSubPr>
              <m:ctrlPr>
                <w:rPr>
                  <w:rFonts w:ascii="Cambria Math" w:hAnsi="Cambria Math" w:cs="Arial"/>
                  <w:sz w:val="24"/>
                  <w:szCs w:val="24"/>
                </w:rPr>
              </m:ctrlPr>
            </m:sSubPr>
            <m:e>
              <m:r>
                <w:rPr>
                  <w:rFonts w:ascii="Cambria Math" w:hAnsi="Cambria Math" w:cs="Arial"/>
                  <w:sz w:val="24"/>
                  <w:szCs w:val="24"/>
                </w:rPr>
                <m:t>M</m:t>
              </m:r>
            </m:e>
            <m:sub>
              <m:r>
                <w:rPr>
                  <w:rFonts w:ascii="Cambria Math" w:hAnsi="Cambria Math" w:cs="Arial"/>
                  <w:sz w:val="24"/>
                  <w:szCs w:val="24"/>
                </w:rPr>
                <m:t>n</m:t>
              </m:r>
            </m:sub>
          </m:sSub>
          <m:r>
            <w:rPr>
              <w:rFonts w:ascii="Cambria Math" w:hAnsi="Cambria Math" w:cs="Arial"/>
              <w:sz w:val="24"/>
              <w:szCs w:val="24"/>
            </w:rPr>
            <m:t>=</m:t>
          </m:r>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n,</m:t>
              </m:r>
              <m:sSub>
                <m:sSubPr>
                  <m:ctrlPr>
                    <w:rPr>
                      <w:rFonts w:ascii="Cambria Math" w:hAnsi="Cambria Math" w:cs="Arial"/>
                      <w:sz w:val="24"/>
                      <w:szCs w:val="24"/>
                    </w:rPr>
                  </m:ctrlPr>
                </m:sSubPr>
                <m:e>
                  <m:r>
                    <w:rPr>
                      <w:rFonts w:ascii="Cambria Math" w:hAnsi="Cambria Math" w:cs="Arial"/>
                      <w:sz w:val="24"/>
                      <w:szCs w:val="24"/>
                    </w:rPr>
                    <m:t>T</m:t>
                  </m:r>
                </m:e>
                <m:sub>
                  <m:r>
                    <w:rPr>
                      <w:rFonts w:ascii="Cambria Math" w:hAnsi="Cambria Math" w:cs="Arial"/>
                      <w:sz w:val="24"/>
                      <w:szCs w:val="24"/>
                    </w:rPr>
                    <m:t>c</m:t>
                  </m:r>
                </m:sub>
              </m:sSub>
            </m:e>
          </m:d>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2</m:t>
              </m:r>
            </m:sub>
            <m:sup>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n,</m:t>
                  </m:r>
                  <m:sSub>
                    <m:sSubPr>
                      <m:ctrlPr>
                        <w:rPr>
                          <w:rFonts w:ascii="Cambria Math" w:hAnsi="Cambria Math" w:cs="Arial"/>
                          <w:sz w:val="24"/>
                          <w:szCs w:val="24"/>
                        </w:rPr>
                      </m:ctrlPr>
                    </m:sSubPr>
                    <m:e>
                      <m:r>
                        <w:rPr>
                          <w:rFonts w:ascii="Cambria Math" w:hAnsi="Cambria Math" w:cs="Arial"/>
                          <w:sz w:val="24"/>
                          <w:szCs w:val="24"/>
                        </w:rPr>
                        <m:t>T</m:t>
                      </m:r>
                    </m:e>
                    <m:sub>
                      <m:r>
                        <w:rPr>
                          <w:rFonts w:ascii="Cambria Math" w:hAnsi="Cambria Math" w:cs="Arial"/>
                          <w:sz w:val="24"/>
                          <w:szCs w:val="24"/>
                        </w:rPr>
                        <m:t>c</m:t>
                      </m:r>
                    </m:sub>
                  </m:sSub>
                </m:e>
              </m:d>
            </m:sup>
          </m:sSubSup>
          <m:r>
            <w:rPr>
              <w:rFonts w:ascii="Cambria Math" w:hAnsi="Cambria Math" w:cs="Times New Roman"/>
              <w:sz w:val="24"/>
              <w:szCs w:val="24"/>
            </w:rPr>
            <m:t>,   (1.21)</m:t>
          </m:r>
        </m:oMath>
      </m:oMathPara>
    </w:p>
    <w:p w14:paraId="33A5AF03" w14:textId="77777777" w:rsidR="00A73F86" w:rsidRPr="008E7109" w:rsidRDefault="00A73F86" w:rsidP="003E3C5F">
      <w:pPr>
        <w:jc w:val="both"/>
        <w:rPr>
          <w:rFonts w:ascii="Times New Roman" w:hAnsi="Times New Roman" w:cs="Times New Roman"/>
          <w:sz w:val="24"/>
          <w:szCs w:val="24"/>
        </w:rPr>
      </w:pPr>
      <w:r w:rsidRPr="008E7109">
        <w:rPr>
          <w:rFonts w:ascii="Times New Roman" w:hAnsi="Times New Roman" w:cs="Times New Roman"/>
          <w:sz w:val="24"/>
          <w:szCs w:val="24"/>
        </w:rPr>
        <w:t xml:space="preserve">where a and b are two constants determined by the moment order n and temperature </w:t>
      </w:r>
      <m:oMath>
        <m:sSub>
          <m:sSubPr>
            <m:ctrlPr>
              <w:rPr>
                <w:rFonts w:ascii="Cambria Math" w:hAnsi="Cambria Math" w:cs="Arial"/>
                <w:sz w:val="24"/>
                <w:szCs w:val="24"/>
              </w:rPr>
            </m:ctrlPr>
          </m:sSubPr>
          <m:e>
            <m:r>
              <w:rPr>
                <w:rFonts w:ascii="Cambria Math" w:hAnsi="Cambria Math" w:cs="Arial"/>
                <w:sz w:val="24"/>
                <w:szCs w:val="24"/>
              </w:rPr>
              <m:t>T</m:t>
            </m:r>
          </m:e>
          <m:sub>
            <m:r>
              <w:rPr>
                <w:rFonts w:ascii="Cambria Math" w:hAnsi="Cambria Math" w:cs="Arial"/>
                <w:sz w:val="24"/>
                <w:szCs w:val="24"/>
              </w:rPr>
              <m:t>c</m:t>
            </m:r>
          </m:sub>
        </m:sSub>
      </m:oMath>
      <w:r w:rsidRPr="008E7109">
        <w:rPr>
          <w:rFonts w:ascii="Times New Roman" w:hAnsi="Times New Roman" w:cs="Times New Roman"/>
          <w:sz w:val="24"/>
          <w:szCs w:val="24"/>
        </w:rPr>
        <w:t>,</w:t>
      </w:r>
    </w:p>
    <w:p w14:paraId="7637C22E" w14:textId="77777777" w:rsidR="00A73F86" w:rsidRPr="008E7109" w:rsidRDefault="00A73F86" w:rsidP="00A73F86">
      <w:pPr>
        <w:jc w:val="center"/>
        <w:rPr>
          <w:rFonts w:ascii="Times New Roman" w:hAnsi="Times New Roman" w:cs="Times New Roman"/>
          <w:sz w:val="24"/>
          <w:szCs w:val="24"/>
        </w:rPr>
      </w:pPr>
      <w:r w:rsidRPr="008E7109">
        <w:rPr>
          <w:noProof/>
          <w:sz w:val="24"/>
          <w:szCs w:val="24"/>
        </w:rPr>
        <w:drawing>
          <wp:inline distT="0" distB="0" distL="0" distR="0" wp14:anchorId="1E2B1356" wp14:editId="75919C49">
            <wp:extent cx="3708400" cy="15071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2267" cy="1512768"/>
                    </a:xfrm>
                    <a:prstGeom prst="rect">
                      <a:avLst/>
                    </a:prstGeom>
                  </pic:spPr>
                </pic:pic>
              </a:graphicData>
            </a:graphic>
          </wp:inline>
        </w:drawing>
      </w:r>
    </w:p>
    <w:p w14:paraId="54215279" w14:textId="77777777" w:rsidR="00A73F86" w:rsidRPr="008E7109" w:rsidRDefault="00A73F86" w:rsidP="00A73F86">
      <w:pPr>
        <w:jc w:val="center"/>
        <w:rPr>
          <w:rFonts w:ascii="Times New Roman" w:hAnsi="Times New Roman" w:cs="Times New Roman"/>
          <w:sz w:val="24"/>
          <w:szCs w:val="24"/>
        </w:rPr>
      </w:pPr>
      <w:r w:rsidRPr="008E7109">
        <w:rPr>
          <w:noProof/>
          <w:sz w:val="24"/>
          <w:szCs w:val="24"/>
        </w:rPr>
        <w:drawing>
          <wp:inline distT="0" distB="0" distL="0" distR="0" wp14:anchorId="6E2598C0" wp14:editId="3361DDE2">
            <wp:extent cx="3614182" cy="128079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7619" cy="1285557"/>
                    </a:xfrm>
                    <a:prstGeom prst="rect">
                      <a:avLst/>
                    </a:prstGeom>
                  </pic:spPr>
                </pic:pic>
              </a:graphicData>
            </a:graphic>
          </wp:inline>
        </w:drawing>
      </w:r>
    </w:p>
    <w:p w14:paraId="1D65DE3A" w14:textId="77777777" w:rsidR="00A73F86" w:rsidRPr="008E7109" w:rsidRDefault="00A73F86" w:rsidP="00A73F86">
      <w:pPr>
        <w:rPr>
          <w:rFonts w:ascii="Times New Roman" w:hAnsi="Times New Roman" w:cs="Times New Roman"/>
          <w:sz w:val="24"/>
          <w:szCs w:val="24"/>
        </w:rPr>
      </w:pPr>
    </w:p>
    <w:p w14:paraId="680B0A9E"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2. BNL microphysics schemes</w:t>
      </w:r>
    </w:p>
    <w:p w14:paraId="0AA34E68" w14:textId="6D669183"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lastRenderedPageBreak/>
        <w:t>2.1. Introdu</w:t>
      </w:r>
      <w:ins w:id="515" w:author="Xin Zhou" w:date="2020-11-14T00:17:00Z">
        <w:r w:rsidR="003E3C5F" w:rsidRPr="008E7109">
          <w:rPr>
            <w:rFonts w:ascii="Times New Roman" w:hAnsi="Times New Roman" w:cs="Times New Roman"/>
            <w:b/>
            <w:bCs/>
            <w:sz w:val="24"/>
            <w:szCs w:val="24"/>
          </w:rPr>
          <w:t>c</w:t>
        </w:r>
      </w:ins>
      <w:r w:rsidRPr="008E7109">
        <w:rPr>
          <w:rFonts w:ascii="Times New Roman" w:hAnsi="Times New Roman" w:cs="Times New Roman"/>
          <w:b/>
          <w:bCs/>
          <w:sz w:val="24"/>
          <w:szCs w:val="24"/>
        </w:rPr>
        <w:t>tion</w:t>
      </w:r>
    </w:p>
    <w:p w14:paraId="36039AB0" w14:textId="164E653E" w:rsidR="00A73F86" w:rsidRPr="008E7109" w:rsidRDefault="00A73F86">
      <w:pPr>
        <w:ind w:firstLine="720"/>
        <w:jc w:val="both"/>
        <w:rPr>
          <w:rFonts w:ascii="Times New Roman" w:hAnsi="Times New Roman" w:cs="Times New Roman"/>
          <w:sz w:val="24"/>
          <w:szCs w:val="24"/>
        </w:rPr>
        <w:pPrChange w:id="516" w:author="Xin Zhou" w:date="2020-11-14T00:19:00Z">
          <w:pPr/>
        </w:pPrChange>
      </w:pPr>
      <w:r w:rsidRPr="008E7109">
        <w:rPr>
          <w:rFonts w:ascii="Times New Roman" w:hAnsi="Times New Roman" w:cs="Times New Roman"/>
          <w:sz w:val="24"/>
          <w:szCs w:val="24"/>
        </w:rPr>
        <w:t xml:space="preserve">At this point, </w:t>
      </w:r>
      <w:ins w:id="517" w:author="Liu, Yangang" w:date="2020-12-05T15:37:00Z">
        <w:r w:rsidR="00BE0C68">
          <w:rPr>
            <w:rFonts w:ascii="Times New Roman" w:hAnsi="Times New Roman" w:cs="Times New Roman"/>
            <w:sz w:val="24"/>
            <w:szCs w:val="24"/>
          </w:rPr>
          <w:t xml:space="preserve">only </w:t>
        </w:r>
      </w:ins>
      <w:ins w:id="518" w:author="Liu, Yangang" w:date="2020-12-05T15:38:00Z">
        <w:r w:rsidR="00BE0C68">
          <w:rPr>
            <w:rFonts w:ascii="Times New Roman" w:hAnsi="Times New Roman" w:cs="Times New Roman"/>
            <w:sz w:val="24"/>
            <w:szCs w:val="24"/>
          </w:rPr>
          <w:t xml:space="preserve">cloud-to-rain </w:t>
        </w:r>
      </w:ins>
      <w:proofErr w:type="spellStart"/>
      <w:ins w:id="519" w:author="Liu, Yangang" w:date="2020-12-05T15:37:00Z">
        <w:r w:rsidR="00BE0C68">
          <w:rPr>
            <w:rFonts w:ascii="Times New Roman" w:hAnsi="Times New Roman" w:cs="Times New Roman"/>
            <w:sz w:val="24"/>
            <w:szCs w:val="24"/>
          </w:rPr>
          <w:t>autoconversion</w:t>
        </w:r>
        <w:proofErr w:type="spellEnd"/>
        <w:r w:rsidR="00BE0C68">
          <w:rPr>
            <w:rFonts w:ascii="Times New Roman" w:hAnsi="Times New Roman" w:cs="Times New Roman"/>
            <w:sz w:val="24"/>
            <w:szCs w:val="24"/>
          </w:rPr>
          <w:t xml:space="preserve"> </w:t>
        </w:r>
      </w:ins>
      <w:ins w:id="520" w:author="Liu, Yangang" w:date="2020-12-05T15:38:00Z">
        <w:r w:rsidR="00BE0C68">
          <w:rPr>
            <w:rFonts w:ascii="Times New Roman" w:hAnsi="Times New Roman" w:cs="Times New Roman"/>
            <w:sz w:val="24"/>
            <w:szCs w:val="24"/>
          </w:rPr>
          <w:t xml:space="preserve">processes and effective radius in liquid water clouds in </w:t>
        </w:r>
        <w:proofErr w:type="spellStart"/>
        <w:r w:rsidR="00BE0C68">
          <w:rPr>
            <w:rFonts w:ascii="Times New Roman" w:hAnsi="Times New Roman" w:cs="Times New Roman"/>
            <w:sz w:val="24"/>
            <w:szCs w:val="24"/>
          </w:rPr>
          <w:t>ThomA</w:t>
        </w:r>
        <w:proofErr w:type="spellEnd"/>
        <w:r w:rsidR="00BE0C68">
          <w:rPr>
            <w:rFonts w:ascii="Times New Roman" w:hAnsi="Times New Roman" w:cs="Times New Roman"/>
            <w:sz w:val="24"/>
            <w:szCs w:val="24"/>
          </w:rPr>
          <w:t xml:space="preserve"> are </w:t>
        </w:r>
      </w:ins>
      <w:ins w:id="521" w:author="Liu, Yangang" w:date="2020-12-05T15:39:00Z">
        <w:r w:rsidR="00BE0C68">
          <w:rPr>
            <w:rFonts w:ascii="Times New Roman" w:hAnsi="Times New Roman" w:cs="Times New Roman"/>
            <w:sz w:val="24"/>
            <w:szCs w:val="24"/>
          </w:rPr>
          <w:t xml:space="preserve">replaced with the </w:t>
        </w:r>
      </w:ins>
      <w:r w:rsidRPr="008E7109">
        <w:rPr>
          <w:rFonts w:ascii="Times New Roman" w:hAnsi="Times New Roman" w:cs="Times New Roman"/>
          <w:sz w:val="24"/>
          <w:szCs w:val="24"/>
        </w:rPr>
        <w:t>BNL parameterizations</w:t>
      </w:r>
      <w:ins w:id="522" w:author="Liu, Yangang" w:date="2020-12-05T15:39:00Z">
        <w:r w:rsidR="00BE0C68">
          <w:rPr>
            <w:rFonts w:ascii="Times New Roman" w:hAnsi="Times New Roman" w:cs="Times New Roman"/>
            <w:sz w:val="24"/>
            <w:szCs w:val="24"/>
          </w:rPr>
          <w:t>.</w:t>
        </w:r>
      </w:ins>
      <w:r w:rsidRPr="008E7109">
        <w:rPr>
          <w:rFonts w:ascii="Times New Roman" w:hAnsi="Times New Roman" w:cs="Times New Roman"/>
          <w:sz w:val="24"/>
          <w:szCs w:val="24"/>
        </w:rPr>
        <w:t xml:space="preserve"> </w:t>
      </w:r>
      <w:del w:id="523" w:author="Liu, Yangang" w:date="2020-12-05T15:39:00Z">
        <w:r w:rsidRPr="008E7109" w:rsidDel="00BE0C68">
          <w:rPr>
            <w:rFonts w:ascii="Times New Roman" w:hAnsi="Times New Roman" w:cs="Times New Roman"/>
            <w:sz w:val="24"/>
            <w:szCs w:val="24"/>
          </w:rPr>
          <w:delText>for representing autoconversion and effective radius that explicitly considers relative dispersion are used to replace the corresponding ones in the Thom A scheme</w:delText>
        </w:r>
      </w:del>
      <w:r w:rsidRPr="008E7109">
        <w:rPr>
          <w:rFonts w:ascii="Times New Roman" w:hAnsi="Times New Roman" w:cs="Times New Roman"/>
          <w:sz w:val="24"/>
          <w:szCs w:val="24"/>
        </w:rPr>
        <w:t xml:space="preserve">. Briefly, </w:t>
      </w:r>
      <w:proofErr w:type="gramStart"/>
      <w:r w:rsidRPr="008E7109">
        <w:rPr>
          <w:rFonts w:ascii="Times New Roman" w:hAnsi="Times New Roman" w:cs="Times New Roman"/>
          <w:sz w:val="24"/>
          <w:szCs w:val="24"/>
        </w:rPr>
        <w:t>The</w:t>
      </w:r>
      <w:proofErr w:type="gramEnd"/>
      <w:r w:rsidRPr="008E7109">
        <w:rPr>
          <w:rFonts w:ascii="Times New Roman" w:hAnsi="Times New Roman" w:cs="Times New Roman"/>
          <w:sz w:val="24"/>
          <w:szCs w:val="24"/>
        </w:rPr>
        <w:t xml:space="preserve"> autoconversion rate of the mass, </w:t>
      </w:r>
      <m:oMath>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L</m:t>
            </m:r>
          </m:sub>
        </m:sSub>
      </m:oMath>
      <w:r w:rsidRPr="008E7109">
        <w:rPr>
          <w:rFonts w:ascii="Times New Roman" w:hAnsi="Times New Roman" w:cs="Times New Roman"/>
          <w:sz w:val="24"/>
          <w:szCs w:val="24"/>
        </w:rPr>
        <w:t>, and the number</w:t>
      </w:r>
      <m:oMath>
        <m:sSub>
          <m:sSubPr>
            <m:ctrlPr>
              <w:rPr>
                <w:rFonts w:ascii="Cambria Math" w:hAnsi="Cambria Math" w:cs="Times New Roman"/>
                <w:sz w:val="24"/>
                <w:szCs w:val="24"/>
              </w:rPr>
            </m:ctrlPr>
          </m:sSubPr>
          <m:e>
            <m:r>
              <w:rPr>
                <w:rFonts w:ascii="Cambria Math" w:hAnsi="Cambria Math" w:cs="Times New Roman"/>
                <w:sz w:val="24"/>
                <w:szCs w:val="24"/>
              </w:rPr>
              <m:t xml:space="preserve"> P</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m:t>
        </m:r>
      </m:oMath>
      <w:r w:rsidRPr="008E7109">
        <w:rPr>
          <w:rFonts w:ascii="Times New Roman" w:hAnsi="Times New Roman" w:cs="Times New Roman"/>
          <w:sz w:val="24"/>
          <w:szCs w:val="24"/>
        </w:rPr>
        <w:t>, of cloud water are expressed by</w:t>
      </w:r>
    </w:p>
    <w:p w14:paraId="4352208A" w14:textId="77777777" w:rsidR="00A73F86" w:rsidRPr="008E7109" w:rsidRDefault="00CC1315" w:rsidP="00A73F86">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L</m:t>
              </m:r>
            </m:sub>
          </m:sSub>
          <m:r>
            <w:rPr>
              <w:rFonts w:ascii="Cambria Math" w:hAnsi="Cambria Math" w:cs="Times New Roman"/>
              <w:sz w:val="24"/>
              <w:szCs w:val="24"/>
            </w:rPr>
            <m:t>=1.1×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Γ</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ctrlPr>
                    <w:rPr>
                      <w:rFonts w:ascii="Cambria Math" w:hAnsi="Cambria Math" w:cs="Times New Roman"/>
                      <w:sz w:val="24"/>
                      <w:szCs w:val="24"/>
                    </w:rPr>
                  </m:ctrlPr>
                </m:e>
              </m:d>
              <m:r>
                <m:rPr>
                  <m:sty m:val="p"/>
                </m:rPr>
                <w:rPr>
                  <w:rFonts w:ascii="Cambria Math" w:hAnsi="Cambria Math" w:cs="Times New Roman"/>
                  <w:sz w:val="24"/>
                  <w:szCs w:val="24"/>
                </w:rPr>
                <m:t xml:space="preserve"> Γ</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r>
                    <w:rPr>
                      <w:rFonts w:ascii="Cambria Math" w:hAnsi="Cambria Math" w:cs="Times New Roman"/>
                      <w:sz w:val="24"/>
                      <w:szCs w:val="24"/>
                    </w:rPr>
                    <m:t xml:space="preserve">+3,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cq</m:t>
                      </m:r>
                    </m:sub>
                  </m:sSub>
                </m:e>
              </m:d>
              <m:r>
                <w:rPr>
                  <w:rFonts w:ascii="Cambria Math" w:hAnsi="Cambria Math" w:cs="Times New Roman"/>
                  <w:sz w:val="24"/>
                  <w:szCs w:val="24"/>
                </w:rPr>
                <m:t xml:space="preserve"> </m:t>
              </m:r>
              <m:r>
                <m:rPr>
                  <m:sty m:val="p"/>
                </m:rPr>
                <w:rPr>
                  <w:rFonts w:ascii="Cambria Math" w:hAnsi="Cambria Math" w:cs="Times New Roman"/>
                  <w:sz w:val="24"/>
                  <w:szCs w:val="24"/>
                </w:rPr>
                <m:t>Γ(</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r>
                <w:rPr>
                  <w:rFonts w:ascii="Cambria Math" w:hAnsi="Cambria Math" w:cs="Times New Roman"/>
                  <w:sz w:val="24"/>
                  <w:szCs w:val="24"/>
                </w:rPr>
                <m:t xml:space="preserve">+6,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cq</m:t>
                  </m:r>
                </m:sub>
              </m:sSub>
              <m:r>
                <m:rPr>
                  <m:sty m:val="p"/>
                </m:rPr>
                <w:rPr>
                  <w:rFonts w:ascii="Cambria Math" w:hAnsi="Cambria Math" w:cs="Times New Roman"/>
                  <w:sz w:val="24"/>
                  <w:szCs w:val="24"/>
                </w:rPr>
                <m:t>)</m:t>
              </m: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Γ</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r>
                <w:rPr>
                  <w:rFonts w:ascii="Cambria Math" w:hAnsi="Cambria Math" w:cs="Times New Roman"/>
                  <w:sz w:val="24"/>
                  <w:szCs w:val="24"/>
                </w:rPr>
                <m:t>+3)</m:t>
              </m:r>
            </m:den>
          </m:f>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c</m:t>
              </m:r>
            </m:sub>
            <m:sup>
              <m:r>
                <w:rPr>
                  <w:rFonts w:ascii="Cambria Math" w:hAnsi="Cambria Math" w:cs="Times New Roman"/>
                  <w:sz w:val="24"/>
                  <w:szCs w:val="24"/>
                </w:rPr>
                <m:t>-1</m:t>
              </m:r>
            </m:sup>
          </m:sSubSup>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c</m:t>
              </m:r>
            </m:sub>
            <m:sup>
              <m:r>
                <w:rPr>
                  <w:rFonts w:ascii="Cambria Math" w:hAnsi="Cambria Math" w:cs="Times New Roman"/>
                  <w:sz w:val="24"/>
                  <w:szCs w:val="24"/>
                </w:rPr>
                <m:t>3</m:t>
              </m:r>
            </m:sup>
          </m:sSubSup>
          <m:r>
            <w:rPr>
              <w:rFonts w:ascii="Cambria Math" w:hAnsi="Cambria Math" w:cs="Times New Roman"/>
              <w:sz w:val="24"/>
              <w:szCs w:val="24"/>
            </w:rPr>
            <m:t xml:space="preserve">,     (2.1)          </m:t>
          </m:r>
        </m:oMath>
      </m:oMathPara>
    </w:p>
    <w:p w14:paraId="40B7165D" w14:textId="77777777" w:rsidR="00A73F86" w:rsidRPr="008E7109" w:rsidRDefault="00CC1315" w:rsidP="00A73F86">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N</m:t>
              </m:r>
            </m:sub>
          </m:sSub>
          <m:r>
            <w:rPr>
              <w:rFonts w:ascii="Cambria Math" w:hAnsi="Cambria Math" w:cs="Times New Roman"/>
              <w:sz w:val="24"/>
              <w:szCs w:val="24"/>
            </w:rPr>
            <m:t>=1.1×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Γ</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cq</m:t>
                      </m:r>
                    </m:sub>
                  </m:sSub>
                </m:e>
              </m:d>
              <m:r>
                <w:rPr>
                  <w:rFonts w:ascii="Cambria Math" w:hAnsi="Cambria Math" w:cs="Times New Roman"/>
                  <w:sz w:val="24"/>
                  <w:szCs w:val="24"/>
                </w:rPr>
                <m:t xml:space="preserve"> </m:t>
              </m:r>
              <m:r>
                <m:rPr>
                  <m:sty m:val="p"/>
                </m:rPr>
                <w:rPr>
                  <w:rFonts w:ascii="Cambria Math" w:hAnsi="Cambria Math" w:cs="Times New Roman"/>
                  <w:sz w:val="24"/>
                  <w:szCs w:val="24"/>
                </w:rPr>
                <m:t>Γ(</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r>
                <w:rPr>
                  <w:rFonts w:ascii="Cambria Math" w:hAnsi="Cambria Math" w:cs="Times New Roman"/>
                  <w:sz w:val="24"/>
                  <w:szCs w:val="24"/>
                </w:rPr>
                <m:t xml:space="preserve">+6,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cq</m:t>
                  </m:r>
                </m:sub>
              </m:sSub>
              <m:r>
                <m:rPr>
                  <m:sty m:val="p"/>
                </m:rPr>
                <w:rPr>
                  <w:rFonts w:ascii="Cambria Math" w:hAnsi="Cambria Math" w:cs="Times New Roman"/>
                  <w:sz w:val="24"/>
                  <w:szCs w:val="24"/>
                </w:rPr>
                <m:t>)</m:t>
              </m:r>
            </m:num>
            <m:den>
              <m:sSup>
                <m:sSupPr>
                  <m:ctrlPr>
                    <w:rPr>
                      <w:rFonts w:ascii="Cambria Math" w:hAnsi="Cambria Math" w:cs="Times New Roman"/>
                      <w:i/>
                      <w:sz w:val="24"/>
                      <w:szCs w:val="24"/>
                    </w:rPr>
                  </m:ctrlPr>
                </m:sSupPr>
                <m:e>
                  <m:r>
                    <m:rPr>
                      <m:sty m:val="p"/>
                    </m:rPr>
                    <w:rPr>
                      <w:rFonts w:ascii="Cambria Math" w:hAnsi="Cambria Math" w:cs="Times New Roman"/>
                      <w:sz w:val="24"/>
                      <w:szCs w:val="24"/>
                    </w:rPr>
                    <m:t>Γ</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r>
                <w:rPr>
                  <w:rFonts w:ascii="Cambria Math" w:hAnsi="Cambria Math" w:cs="Times New Roman"/>
                  <w:sz w:val="24"/>
                  <w:szCs w:val="24"/>
                </w:rPr>
                <m:t>+3)</m:t>
              </m:r>
            </m:den>
          </m:f>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c</m:t>
              </m:r>
            </m:sub>
            <m:sup>
              <m:r>
                <w:rPr>
                  <w:rFonts w:ascii="Cambria Math" w:hAnsi="Cambria Math" w:cs="Times New Roman"/>
                  <w:sz w:val="24"/>
                  <w:szCs w:val="24"/>
                </w:rPr>
                <m:t>2</m:t>
              </m:r>
            </m:sup>
          </m:sSubSup>
          <m:r>
            <w:rPr>
              <w:rFonts w:ascii="Cambria Math" w:hAnsi="Cambria Math" w:cs="Times New Roman"/>
              <w:sz w:val="24"/>
              <w:szCs w:val="24"/>
            </w:rPr>
            <m:t xml:space="preserve">,       (2.2)                    </m:t>
          </m:r>
        </m:oMath>
      </m:oMathPara>
    </w:p>
    <w:p w14:paraId="4828EBD0" w14:textId="77777777" w:rsidR="00A73F86" w:rsidRPr="008E7109" w:rsidRDefault="00CC1315" w:rsidP="00A73F86">
      <w:pPr>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(1+2</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r>
                        <w:rPr>
                          <w:rFonts w:ascii="Cambria Math" w:hAnsi="Cambria Math" w:cs="Times New Roman"/>
                          <w:sz w:val="24"/>
                          <w:szCs w:val="24"/>
                        </w:rPr>
                        <m:t>)</m:t>
                      </m:r>
                    </m:num>
                    <m:den>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6</m:t>
                          </m:r>
                        </m:sup>
                      </m:sSup>
                    </m:den>
                  </m:f>
                </m:e>
              </m:d>
            </m:e>
            <m:sup>
              <m:r>
                <w:rPr>
                  <w:rFonts w:ascii="Cambria Math" w:hAnsi="Cambria Math" w:cs="Times New Roman"/>
                  <w:sz w:val="24"/>
                  <w:szCs w:val="24"/>
                </w:rPr>
                <m:t>1/3</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c</m:t>
              </m:r>
            </m:sub>
            <m:sup>
              <m:r>
                <w:rPr>
                  <w:rFonts w:ascii="Cambria Math" w:hAnsi="Cambria Math" w:cs="Times New Roman"/>
                  <w:sz w:val="24"/>
                  <w:szCs w:val="24"/>
                </w:rPr>
                <m:t>1/3</m:t>
              </m:r>
            </m:sup>
          </m:sSubSup>
          <m:r>
            <w:rPr>
              <w:rFonts w:ascii="Cambria Math" w:hAnsi="Cambria Math" w:cs="Times New Roman"/>
              <w:sz w:val="24"/>
              <w:szCs w:val="24"/>
            </w:rPr>
            <m:t xml:space="preserve">,      (2.3)                              </m:t>
          </m:r>
        </m:oMath>
      </m:oMathPara>
    </w:p>
    <w:p w14:paraId="64EB6C44" w14:textId="77777777" w:rsidR="00A73F86" w:rsidRPr="008E7109" w:rsidRDefault="00A73F86" w:rsidP="00446876">
      <w:pPr>
        <w:jc w:val="both"/>
        <w:rPr>
          <w:rFonts w:ascii="Times New Roman" w:hAnsi="Times New Roman" w:cs="Times New Roman"/>
          <w:sz w:val="24"/>
          <w:szCs w:val="24"/>
        </w:rPr>
      </w:pPr>
      <w:r w:rsidRPr="008E7109">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oMath>
      <w:r w:rsidRPr="008E7109">
        <w:rPr>
          <w:rFonts w:ascii="Times New Roman" w:hAnsi="Times New Roman" w:cs="Times New Roman"/>
          <w:sz w:val="24"/>
          <w:szCs w:val="24"/>
        </w:rPr>
        <w:t xml:space="preserve"> is the normalized critical mass defined </w:t>
      </w:r>
      <w:proofErr w:type="gramStart"/>
      <w:r w:rsidRPr="008E7109">
        <w:rPr>
          <w:rFonts w:ascii="Times New Roman" w:hAnsi="Times New Roman" w:cs="Times New Roman"/>
          <w:sz w:val="24"/>
          <w:szCs w:val="24"/>
        </w:rPr>
        <w:t>as</w:t>
      </w:r>
      <w:proofErr w:type="gramEnd"/>
      <w:r w:rsidRPr="008E7109">
        <w:rPr>
          <w:rFonts w:ascii="Times New Roman" w:hAnsi="Times New Roman" w:cs="Times New Roman"/>
          <w:sz w:val="24"/>
          <w:szCs w:val="24"/>
        </w:rPr>
        <w:t xml:space="preserve"> </w:t>
      </w:r>
    </w:p>
    <w:p w14:paraId="36A56783" w14:textId="5DBDB6D3" w:rsidR="00A73F86" w:rsidRPr="008E7109" w:rsidRDefault="00CC1315" w:rsidP="00A73F86">
      <w:pPr>
        <w:jc w:val="center"/>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m:t>
                          </m:r>
                        </m:sub>
                      </m:sSub>
                    </m:num>
                    <m:den>
                      <m:sSub>
                        <m:sSubPr>
                          <m:ctrlPr>
                            <w:ins w:id="524" w:author="Liu, Yangang" w:date="2020-12-05T15:46:00Z">
                              <w:rPr>
                                <w:rFonts w:ascii="Cambria Math" w:hAnsi="Cambria Math"/>
                                <w:i/>
                                <w:sz w:val="24"/>
                                <w:szCs w:val="24"/>
                              </w:rPr>
                            </w:ins>
                          </m:ctrlPr>
                        </m:sSubPr>
                        <m:e>
                          <m:r>
                            <w:ins w:id="525" w:author="Liu, Yangang" w:date="2020-12-05T15:46:00Z">
                              <w:rPr>
                                <w:rFonts w:ascii="Cambria Math" w:hAnsi="Cambria Math"/>
                                <w:sz w:val="24"/>
                                <w:szCs w:val="24"/>
                              </w:rPr>
                              <m:t>r</m:t>
                            </w:ins>
                          </m:r>
                        </m:e>
                        <m:sub>
                          <m:r>
                            <w:ins w:id="526" w:author="Liu, Yangang" w:date="2020-12-05T15:46:00Z">
                              <w:rPr>
                                <w:rFonts w:ascii="Cambria Math" w:hAnsi="Cambria Math"/>
                                <w:sz w:val="24"/>
                                <w:szCs w:val="24"/>
                              </w:rPr>
                              <m:t>v</m:t>
                            </w:ins>
                          </m:r>
                        </m:sub>
                      </m:sSub>
                      <m:acc>
                        <m:accPr>
                          <m:chr m:val="̅"/>
                          <m:ctrlPr>
                            <w:del w:id="527" w:author="Liu, Yangang" w:date="2020-12-05T15:45:00Z">
                              <w:rPr>
                                <w:rFonts w:ascii="Cambria Math" w:hAnsi="Cambria Math"/>
                                <w:i/>
                                <w:sz w:val="24"/>
                                <w:szCs w:val="24"/>
                              </w:rPr>
                            </w:del>
                          </m:ctrlPr>
                        </m:accPr>
                        <m:e>
                          <m:r>
                            <w:del w:id="528" w:author="Liu, Yangang" w:date="2020-12-05T15:45:00Z">
                              <w:rPr>
                                <w:rFonts w:ascii="Cambria Math" w:hAnsi="Cambria Math"/>
                                <w:sz w:val="24"/>
                                <w:szCs w:val="24"/>
                              </w:rPr>
                              <m:t>r</m:t>
                            </w:del>
                          </m:r>
                        </m:e>
                      </m:acc>
                    </m:den>
                  </m:f>
                </m:e>
              </m:d>
            </m:e>
            <m:sup>
              <m:r>
                <w:rPr>
                  <w:rFonts w:ascii="Cambria Math" w:hAnsi="Cambria Math"/>
                  <w:sz w:val="24"/>
                  <w:szCs w:val="24"/>
                </w:rPr>
                <m:t>3</m:t>
              </m:r>
            </m:sup>
          </m:sSup>
          <m:r>
            <w:rPr>
              <w:rFonts w:ascii="Cambria Math" w:hAnsi="Cambria Math" w:cs="Times New Roman"/>
              <w:sz w:val="24"/>
              <w:szCs w:val="24"/>
            </w:rPr>
            <m:t xml:space="preserve">   (2.4)</m:t>
          </m:r>
        </m:oMath>
      </m:oMathPara>
    </w:p>
    <w:p w14:paraId="0280DB45" w14:textId="1D802AF3" w:rsidR="00A73F86" w:rsidRPr="008E7109" w:rsidRDefault="00A73F86" w:rsidP="00446876">
      <w:pPr>
        <w:jc w:val="both"/>
        <w:rPr>
          <w:rFonts w:ascii="Times New Roman" w:hAnsi="Times New Roman" w:cs="Times New Roman"/>
          <w:sz w:val="24"/>
          <w:szCs w:val="24"/>
        </w:rPr>
      </w:pPr>
      <w:r w:rsidRPr="008E7109">
        <w:rPr>
          <w:rFonts w:ascii="Times New Roman" w:hAnsi="Times New Roman" w:cs="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m:t>
            </m:r>
          </m:sub>
        </m:sSub>
      </m:oMath>
      <w:r w:rsidRPr="008E7109">
        <w:rPr>
          <w:rFonts w:ascii="Times New Roman" w:hAnsi="Times New Roman" w:cs="Times New Roman"/>
          <w:sz w:val="24"/>
          <w:szCs w:val="24"/>
        </w:rPr>
        <w:t xml:space="preserve"> </w:t>
      </w:r>
      <w:ins w:id="529" w:author="Liu, Yangang" w:date="2020-12-05T15:46:00Z">
        <w:r w:rsidR="00B25F13">
          <w:rPr>
            <w:rFonts w:ascii="Times New Roman" w:hAnsi="Times New Roman" w:cs="Times New Roman"/>
            <w:sz w:val="24"/>
            <w:szCs w:val="24"/>
          </w:rPr>
          <w:t xml:space="preserve">is </w:t>
        </w:r>
      </w:ins>
      <w:del w:id="530" w:author="Liu, Yangang" w:date="2020-12-05T15:46:00Z">
        <w:r w:rsidRPr="008E7109" w:rsidDel="00B25F13">
          <w:rPr>
            <w:rFonts w:ascii="Times New Roman" w:hAnsi="Times New Roman" w:cs="Times New Roman"/>
            <w:sz w:val="24"/>
            <w:szCs w:val="24"/>
          </w:rPr>
          <w:delText xml:space="preserve">and </w:delText>
        </w:r>
        <w:commentRangeStart w:id="531"/>
        <m:oMath>
          <m:acc>
            <m:accPr>
              <m:chr m:val="̅"/>
              <m:ctrlPr>
                <w:rPr>
                  <w:rFonts w:ascii="Cambria Math" w:hAnsi="Cambria Math"/>
                  <w:i/>
                  <w:sz w:val="24"/>
                  <w:szCs w:val="24"/>
                </w:rPr>
              </m:ctrlPr>
            </m:accPr>
            <m:e>
              <m:r>
                <w:rPr>
                  <w:rFonts w:ascii="Cambria Math" w:hAnsi="Cambria Math"/>
                  <w:sz w:val="24"/>
                  <w:szCs w:val="24"/>
                </w:rPr>
                <m:t>r</m:t>
              </m:r>
            </m:e>
          </m:acc>
        </m:oMath>
        <w:r w:rsidRPr="008E7109" w:rsidDel="00B25F13">
          <w:rPr>
            <w:rFonts w:ascii="Times New Roman" w:hAnsi="Times New Roman" w:cs="Times New Roman"/>
            <w:sz w:val="24"/>
            <w:szCs w:val="24"/>
          </w:rPr>
          <w:delText xml:space="preserve">  are </w:delText>
        </w:r>
      </w:del>
      <w:r w:rsidRPr="008E7109">
        <w:rPr>
          <w:rFonts w:ascii="Times New Roman" w:hAnsi="Times New Roman" w:cs="Times New Roman"/>
          <w:sz w:val="24"/>
          <w:szCs w:val="24"/>
        </w:rPr>
        <w:t xml:space="preserve">the critical </w:t>
      </w:r>
      <w:del w:id="532" w:author="Liu, Yangang" w:date="2020-12-05T15:47:00Z">
        <w:r w:rsidRPr="008E7109" w:rsidDel="00B25F13">
          <w:rPr>
            <w:rFonts w:ascii="Times New Roman" w:hAnsi="Times New Roman" w:cs="Times New Roman"/>
            <w:sz w:val="24"/>
            <w:szCs w:val="24"/>
          </w:rPr>
          <w:delText xml:space="preserve">and mean volume </w:delText>
        </w:r>
      </w:del>
      <w:r w:rsidRPr="008E7109">
        <w:rPr>
          <w:rFonts w:ascii="Times New Roman" w:hAnsi="Times New Roman" w:cs="Times New Roman"/>
          <w:sz w:val="24"/>
          <w:szCs w:val="24"/>
        </w:rPr>
        <w:t>radius</w:t>
      </w:r>
      <w:commentRangeEnd w:id="531"/>
      <w:r w:rsidR="00BE0C68">
        <w:rPr>
          <w:rStyle w:val="CommentReference"/>
        </w:rPr>
        <w:commentReference w:id="531"/>
      </w:r>
      <w:ins w:id="533" w:author="Liu, Yangang" w:date="2020-12-05T15:47:00Z">
        <w:r w:rsidR="00B25F13">
          <w:rPr>
            <w:rFonts w:ascii="Times New Roman" w:hAnsi="Times New Roman" w:cs="Times New Roman"/>
            <w:sz w:val="24"/>
            <w:szCs w:val="24"/>
          </w:rPr>
          <w:t xml:space="preserve"> given by</w:t>
        </w:r>
      </w:ins>
      <w:del w:id="534" w:author="Liu, Yangang" w:date="2020-12-05T15:47:00Z">
        <w:r w:rsidRPr="008E7109" w:rsidDel="00B25F13">
          <w:rPr>
            <w:rFonts w:ascii="Times New Roman" w:hAnsi="Times New Roman" w:cs="Times New Roman"/>
            <w:sz w:val="24"/>
            <w:szCs w:val="24"/>
          </w:rPr>
          <w:delText>,</w:delText>
        </w:r>
      </w:del>
      <w:r w:rsidRPr="008E7109">
        <w:rPr>
          <w:rFonts w:ascii="Times New Roman" w:hAnsi="Times New Roman" w:cs="Times New Roman"/>
          <w:sz w:val="24"/>
          <w:szCs w:val="24"/>
        </w:rPr>
        <w:t xml:space="preserve"> </w:t>
      </w:r>
      <w:del w:id="535" w:author="Liu, Yangang" w:date="2020-12-05T15:47:00Z">
        <w:r w:rsidRPr="008E7109" w:rsidDel="00B25F13">
          <w:rPr>
            <w:rFonts w:ascii="Times New Roman" w:hAnsi="Times New Roman" w:cs="Times New Roman"/>
            <w:sz w:val="24"/>
            <w:szCs w:val="24"/>
          </w:rPr>
          <w:delText xml:space="preserve">respectively, and rc  depends on the condensation rate constant, </w:delText>
        </w:r>
        <m:oMath>
          <m:sSub>
            <m:sSubPr>
              <m:ctrlPr>
                <w:rPr>
                  <w:rFonts w:ascii="Cambria Math" w:hAnsi="Cambria Math" w:cs="Arial"/>
                  <w:sz w:val="24"/>
                  <w:szCs w:val="24"/>
                </w:rPr>
              </m:ctrlPr>
            </m:sSubPr>
            <m:e>
              <m:r>
                <w:rPr>
                  <w:rFonts w:ascii="Cambria Math" w:hAnsi="Cambria Math" w:cs="Arial"/>
                  <w:sz w:val="24"/>
                  <w:szCs w:val="24"/>
                </w:rPr>
                <m:t>β</m:t>
              </m:r>
            </m:e>
            <m:sub>
              <m:r>
                <w:rPr>
                  <w:rFonts w:ascii="Cambria Math" w:hAnsi="Cambria Math" w:cs="Arial"/>
                  <w:sz w:val="24"/>
                  <w:szCs w:val="24"/>
                </w:rPr>
                <m:t>con</m:t>
              </m:r>
            </m:sub>
          </m:sSub>
        </m:oMath>
        <w:r w:rsidRPr="008E7109" w:rsidDel="00B25F13">
          <w:rPr>
            <w:rFonts w:ascii="Times New Roman" w:hAnsi="Times New Roman" w:cs="Times New Roman"/>
            <w:sz w:val="24"/>
            <w:szCs w:val="24"/>
          </w:rPr>
          <w:delText>,</w:delText>
        </w:r>
      </w:del>
    </w:p>
    <w:p w14:paraId="24688EE8" w14:textId="6F69F512" w:rsidR="00A73F86" w:rsidRPr="00B25F13" w:rsidRDefault="00CC1315" w:rsidP="00A73F86">
      <w:pPr>
        <w:rPr>
          <w:ins w:id="536" w:author="Liu, Yangang" w:date="2020-12-05T15:47:00Z"/>
          <w:rFonts w:ascii="Times New Roman" w:hAnsi="Times New Roman" w:cs="Times New Roman"/>
          <w:sz w:val="24"/>
          <w:szCs w:val="24"/>
        </w:rPr>
      </w:pPr>
      <m:oMathPara>
        <m:oMath>
          <m:sSub>
            <m:sSubPr>
              <m:ctrlPr>
                <w:rPr>
                  <w:rFonts w:ascii="Cambria Math" w:hAnsi="Cambria Math" w:cs="Arial"/>
                  <w:sz w:val="24"/>
                  <w:szCs w:val="24"/>
                </w:rPr>
              </m:ctrlPr>
            </m:sSubPr>
            <m:e>
              <m:r>
                <w:rPr>
                  <w:rFonts w:ascii="Cambria Math" w:hAnsi="Cambria Math" w:cs="Arial"/>
                  <w:sz w:val="24"/>
                  <w:szCs w:val="24"/>
                </w:rPr>
                <m:t>r</m:t>
              </m:r>
            </m:e>
            <m:sub>
              <m:r>
                <w:rPr>
                  <w:rFonts w:ascii="Cambria Math" w:hAnsi="Cambria Math" w:cs="Arial"/>
                  <w:sz w:val="24"/>
                  <w:szCs w:val="24"/>
                </w:rPr>
                <m:t>c</m:t>
              </m:r>
            </m:sub>
          </m:sSub>
          <m:r>
            <m:rPr>
              <m:sty m:val="p"/>
            </m:rPr>
            <w:rPr>
              <w:rFonts w:ascii="Cambria Math" w:hAnsi="Cambria Math" w:cs="Arial"/>
              <w:sz w:val="24"/>
              <w:szCs w:val="24"/>
            </w:rPr>
            <m:t>=</m:t>
          </m:r>
          <m:sSup>
            <m:sSupPr>
              <m:ctrlPr>
                <w:rPr>
                  <w:rFonts w:ascii="Cambria Math" w:hAnsi="Cambria Math" w:cs="Arial"/>
                  <w:sz w:val="24"/>
                  <w:szCs w:val="24"/>
                </w:rPr>
              </m:ctrlPr>
            </m:sSupPr>
            <m:e>
              <m:d>
                <m:dPr>
                  <m:begChr m:val="{"/>
                  <m:endChr m:val="}"/>
                  <m:ctrlPr>
                    <w:rPr>
                      <w:rFonts w:ascii="Cambria Math" w:hAnsi="Cambria Math" w:cs="Arial"/>
                      <w:sz w:val="24"/>
                      <w:szCs w:val="24"/>
                    </w:rPr>
                  </m:ctrlPr>
                </m:dPr>
                <m:e>
                  <m:sSup>
                    <m:sSupPr>
                      <m:ctrlPr>
                        <w:rPr>
                          <w:rFonts w:ascii="Cambria Math" w:hAnsi="Cambria Math" w:cs="Arial"/>
                          <w:sz w:val="24"/>
                          <w:szCs w:val="24"/>
                        </w:rPr>
                      </m:ctrlPr>
                    </m:sSupPr>
                    <m:e>
                      <m:d>
                        <m:dPr>
                          <m:ctrlPr>
                            <w:rPr>
                              <w:rFonts w:ascii="Cambria Math" w:hAnsi="Cambria Math" w:cs="Arial"/>
                              <w:sz w:val="24"/>
                              <w:szCs w:val="24"/>
                            </w:rPr>
                          </m:ctrlPr>
                        </m:dPr>
                        <m:e>
                          <m:f>
                            <m:fPr>
                              <m:ctrlPr>
                                <w:rPr>
                                  <w:rFonts w:ascii="Cambria Math" w:hAnsi="Cambria Math" w:cs="Arial"/>
                                  <w:sz w:val="24"/>
                                  <w:szCs w:val="24"/>
                                </w:rPr>
                              </m:ctrlPr>
                            </m:fPr>
                            <m:num>
                              <m:r>
                                <m:rPr>
                                  <m:sty m:val="p"/>
                                </m:rPr>
                                <w:rPr>
                                  <w:rFonts w:ascii="Cambria Math" w:hAnsi="Cambria Math" w:cs="Arial"/>
                                  <w:sz w:val="24"/>
                                  <w:szCs w:val="24"/>
                                </w:rPr>
                                <m:t>3</m:t>
                              </m:r>
                            </m:num>
                            <m:den>
                              <m:r>
                                <m:rPr>
                                  <m:sty m:val="p"/>
                                </m:rPr>
                                <w:rPr>
                                  <w:rFonts w:ascii="Cambria Math" w:hAnsi="Cambria Math" w:cs="Arial"/>
                                  <w:sz w:val="24"/>
                                  <w:szCs w:val="24"/>
                                </w:rPr>
                                <m:t>4</m:t>
                              </m:r>
                              <m:r>
                                <w:rPr>
                                  <w:rFonts w:ascii="Cambria Math" w:hAnsi="Cambria Math" w:cs="Arial"/>
                                  <w:sz w:val="24"/>
                                  <w:szCs w:val="24"/>
                                </w:rPr>
                                <m:t>π</m:t>
                              </m:r>
                            </m:den>
                          </m:f>
                        </m:e>
                      </m:d>
                    </m:e>
                    <m:sup>
                      <m:r>
                        <m:rPr>
                          <m:sty m:val="p"/>
                        </m:rPr>
                        <w:rPr>
                          <w:rFonts w:ascii="Cambria Math" w:hAnsi="Cambria Math" w:cs="Arial"/>
                          <w:sz w:val="24"/>
                          <w:szCs w:val="24"/>
                        </w:rPr>
                        <m:t>2</m:t>
                      </m:r>
                    </m:sup>
                  </m:sSup>
                  <m:f>
                    <m:fPr>
                      <m:ctrlPr>
                        <w:rPr>
                          <w:rFonts w:ascii="Cambria Math" w:hAnsi="Cambria Math" w:cs="Arial"/>
                          <w:sz w:val="24"/>
                          <w:szCs w:val="24"/>
                        </w:rPr>
                      </m:ctrlPr>
                    </m:fPr>
                    <m:num>
                      <m:sSup>
                        <m:sSupPr>
                          <m:ctrlPr>
                            <w:rPr>
                              <w:rFonts w:ascii="Cambria Math" w:hAnsi="Cambria Math" w:cs="Arial"/>
                              <w:sz w:val="24"/>
                              <w:szCs w:val="24"/>
                            </w:rPr>
                          </m:ctrlPr>
                        </m:sSupPr>
                        <m:e>
                          <m:r>
                            <w:rPr>
                              <w:rFonts w:ascii="Cambria Math" w:hAnsi="Cambria Math" w:cs="Arial"/>
                              <w:sz w:val="24"/>
                              <w:szCs w:val="24"/>
                            </w:rPr>
                            <m:t>ν</m:t>
                          </m:r>
                        </m:e>
                        <m:sup>
                          <m:r>
                            <m:rPr>
                              <m:sty m:val="p"/>
                            </m:rPr>
                            <w:rPr>
                              <w:rFonts w:ascii="Cambria Math" w:hAnsi="Cambria Math" w:cs="Arial"/>
                              <w:sz w:val="24"/>
                              <w:szCs w:val="24"/>
                            </w:rPr>
                            <m:t>2</m:t>
                          </m:r>
                        </m:sup>
                      </m:sSup>
                    </m:num>
                    <m:den>
                      <m:r>
                        <w:rPr>
                          <w:rFonts w:ascii="Cambria Math" w:hAnsi="Cambria Math" w:cs="Arial"/>
                          <w:sz w:val="24"/>
                          <w:szCs w:val="24"/>
                        </w:rPr>
                        <m:t>κ</m:t>
                      </m:r>
                    </m:den>
                  </m:f>
                  <m:sSub>
                    <m:sSubPr>
                      <m:ctrlPr>
                        <w:rPr>
                          <w:rFonts w:ascii="Cambria Math" w:hAnsi="Cambria Math" w:cs="Arial"/>
                          <w:sz w:val="24"/>
                          <w:szCs w:val="24"/>
                        </w:rPr>
                      </m:ctrlPr>
                    </m:sSubPr>
                    <m:e>
                      <m:r>
                        <w:rPr>
                          <w:rFonts w:ascii="Cambria Math" w:hAnsi="Cambria Math" w:cs="Arial"/>
                          <w:sz w:val="24"/>
                          <w:szCs w:val="24"/>
                        </w:rPr>
                        <m:t>β</m:t>
                      </m:r>
                    </m:e>
                    <m:sub>
                      <m:r>
                        <w:rPr>
                          <w:rFonts w:ascii="Cambria Math" w:hAnsi="Cambria Math" w:cs="Arial"/>
                          <w:sz w:val="24"/>
                          <w:szCs w:val="24"/>
                        </w:rPr>
                        <m:t>con</m:t>
                      </m:r>
                    </m:sub>
                  </m:sSub>
                  <m:f>
                    <m:fPr>
                      <m:ctrlPr>
                        <w:rPr>
                          <w:rFonts w:ascii="Cambria Math" w:hAnsi="Cambria Math" w:cs="Arial"/>
                          <w:sz w:val="24"/>
                          <w:szCs w:val="24"/>
                        </w:rPr>
                      </m:ctrlPr>
                    </m:fPr>
                    <m:num>
                      <m:sSub>
                        <m:sSubPr>
                          <m:ctrlPr>
                            <w:rPr>
                              <w:rFonts w:ascii="Cambria Math" w:hAnsi="Cambria Math" w:cs="Arial"/>
                              <w:sz w:val="24"/>
                              <w:szCs w:val="24"/>
                            </w:rPr>
                          </m:ctrlPr>
                        </m:sSubPr>
                        <m:e>
                          <m:r>
                            <w:rPr>
                              <w:rFonts w:ascii="Cambria Math" w:hAnsi="Cambria Math" w:cs="Arial"/>
                              <w:sz w:val="24"/>
                              <w:szCs w:val="24"/>
                            </w:rPr>
                            <m:t>N</m:t>
                          </m:r>
                        </m:e>
                        <m:sub>
                          <m:r>
                            <w:rPr>
                              <w:rFonts w:ascii="Cambria Math" w:hAnsi="Cambria Math" w:cs="Arial"/>
                              <w:sz w:val="24"/>
                              <w:szCs w:val="24"/>
                            </w:rPr>
                            <m:t>c</m:t>
                          </m:r>
                        </m:sub>
                      </m:sSub>
                    </m:num>
                    <m:den>
                      <m:sSup>
                        <m:sSupPr>
                          <m:ctrlPr>
                            <w:rPr>
                              <w:rFonts w:ascii="Cambria Math" w:hAnsi="Cambria Math" w:cs="Arial"/>
                              <w:sz w:val="24"/>
                              <w:szCs w:val="24"/>
                            </w:rPr>
                          </m:ctrlPr>
                        </m:sSupPr>
                        <m:e>
                          <m:sSub>
                            <m:sSubPr>
                              <m:ctrlPr>
                                <w:rPr>
                                  <w:rFonts w:ascii="Cambria Math" w:hAnsi="Cambria Math" w:cs="Arial"/>
                                  <w:sz w:val="24"/>
                                  <w:szCs w:val="24"/>
                                </w:rPr>
                              </m:ctrlPr>
                            </m:sSubPr>
                            <m:e>
                              <m:r>
                                <w:rPr>
                                  <w:rFonts w:ascii="Cambria Math" w:hAnsi="Cambria Math" w:cs="Arial"/>
                                  <w:sz w:val="24"/>
                                  <w:szCs w:val="24"/>
                                </w:rPr>
                                <m:t>L</m:t>
                              </m:r>
                            </m:e>
                            <m:sub>
                              <m:r>
                                <w:rPr>
                                  <w:rFonts w:ascii="Cambria Math" w:hAnsi="Cambria Math" w:cs="Arial"/>
                                  <w:sz w:val="24"/>
                                  <w:szCs w:val="24"/>
                                </w:rPr>
                                <m:t>c</m:t>
                              </m:r>
                            </m:sub>
                          </m:sSub>
                        </m:e>
                        <m:sup>
                          <m:r>
                            <m:rPr>
                              <m:sty m:val="p"/>
                            </m:rPr>
                            <w:rPr>
                              <w:rFonts w:ascii="Cambria Math" w:hAnsi="Cambria Math" w:cs="Arial"/>
                              <w:sz w:val="24"/>
                              <w:szCs w:val="24"/>
                            </w:rPr>
                            <m:t>2</m:t>
                          </m:r>
                        </m:sup>
                      </m:sSup>
                    </m:den>
                  </m:f>
                </m:e>
              </m:d>
            </m:e>
            <m:sup>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6</m:t>
                  </m:r>
                </m:den>
              </m:f>
            </m:sup>
          </m:sSup>
          <m:r>
            <w:rPr>
              <w:rFonts w:ascii="Cambria Math" w:hAnsi="Cambria Math" w:cs="Arial"/>
              <w:sz w:val="24"/>
              <w:szCs w:val="24"/>
            </w:rPr>
            <m:t xml:space="preserve">   (2.5)</m:t>
          </m:r>
        </m:oMath>
      </m:oMathPara>
    </w:p>
    <w:p w14:paraId="3F4AC096" w14:textId="19E71217" w:rsidR="00B25F13" w:rsidRPr="008E7109" w:rsidRDefault="00B25F13" w:rsidP="00B25F13">
      <w:pPr>
        <w:jc w:val="both"/>
        <w:rPr>
          <w:ins w:id="537" w:author="Liu, Yangang" w:date="2020-12-05T15:47:00Z"/>
          <w:rFonts w:ascii="Times New Roman" w:hAnsi="Times New Roman" w:cs="Times New Roman"/>
          <w:sz w:val="24"/>
          <w:szCs w:val="24"/>
        </w:rPr>
      </w:pPr>
      <w:ins w:id="538" w:author="Liu, Yangang" w:date="2020-12-05T15:47:00Z">
        <w:r>
          <w:rPr>
            <w:rFonts w:ascii="Times New Roman" w:hAnsi="Times New Roman" w:cs="Times New Roman"/>
            <w:sz w:val="24"/>
            <w:szCs w:val="24"/>
          </w:rPr>
          <w:t xml:space="preserve">Note that the current scheme lumps </w:t>
        </w:r>
      </w:ins>
      <w:ins w:id="539" w:author="Liu, Yangang" w:date="2020-12-05T15:48:00Z">
        <w:r>
          <w:rPr>
            <w:rFonts w:ascii="Times New Roman" w:hAnsi="Times New Roman" w:cs="Times New Roman"/>
            <w:sz w:val="24"/>
            <w:szCs w:val="24"/>
          </w:rPr>
          <w:t xml:space="preserve">all unknown effects (likely from turbulence-related processes) into </w:t>
        </w:r>
      </w:ins>
      <w:ins w:id="540" w:author="Liu, Yangang" w:date="2020-12-05T15:47:00Z">
        <w:r w:rsidRPr="008E7109">
          <w:rPr>
            <w:rFonts w:ascii="Times New Roman" w:hAnsi="Times New Roman" w:cs="Times New Roman"/>
            <w:sz w:val="24"/>
            <w:szCs w:val="24"/>
          </w:rPr>
          <w:t xml:space="preserve">the </w:t>
        </w:r>
      </w:ins>
      <w:ins w:id="541" w:author="Liu, Yangang" w:date="2020-12-05T15:48:00Z">
        <w:r>
          <w:rPr>
            <w:rFonts w:ascii="Times New Roman" w:hAnsi="Times New Roman" w:cs="Times New Roman"/>
            <w:sz w:val="24"/>
            <w:szCs w:val="24"/>
          </w:rPr>
          <w:t xml:space="preserve">empirical </w:t>
        </w:r>
      </w:ins>
      <w:ins w:id="542" w:author="Liu, Yangang" w:date="2020-12-05T15:47:00Z">
        <w:r w:rsidRPr="008E7109">
          <w:rPr>
            <w:rFonts w:ascii="Times New Roman" w:hAnsi="Times New Roman" w:cs="Times New Roman"/>
            <w:sz w:val="24"/>
            <w:szCs w:val="24"/>
          </w:rPr>
          <w:t xml:space="preserve">condensation rate constant, </w:t>
        </w:r>
        <m:oMath>
          <m:sSub>
            <m:sSubPr>
              <m:ctrlPr>
                <w:rPr>
                  <w:rFonts w:ascii="Cambria Math" w:hAnsi="Cambria Math" w:cs="Arial"/>
                  <w:sz w:val="24"/>
                  <w:szCs w:val="24"/>
                </w:rPr>
              </m:ctrlPr>
            </m:sSubPr>
            <m:e>
              <m:r>
                <w:rPr>
                  <w:rFonts w:ascii="Cambria Math" w:hAnsi="Cambria Math" w:cs="Arial"/>
                  <w:sz w:val="24"/>
                  <w:szCs w:val="24"/>
                </w:rPr>
                <m:t>β</m:t>
              </m:r>
            </m:e>
            <m:sub>
              <m:r>
                <w:rPr>
                  <w:rFonts w:ascii="Cambria Math" w:hAnsi="Cambria Math" w:cs="Arial"/>
                  <w:sz w:val="24"/>
                  <w:szCs w:val="24"/>
                </w:rPr>
                <m:t>con</m:t>
              </m:r>
            </m:sub>
          </m:sSub>
        </m:oMath>
        <w:r w:rsidRPr="008E7109">
          <w:rPr>
            <w:rFonts w:ascii="Times New Roman" w:hAnsi="Times New Roman" w:cs="Times New Roman"/>
            <w:sz w:val="24"/>
            <w:szCs w:val="24"/>
          </w:rPr>
          <w:t>,</w:t>
        </w:r>
      </w:ins>
      <w:ins w:id="543" w:author="Liu, Yangang" w:date="2020-12-05T15:48:00Z">
        <w:r>
          <w:rPr>
            <w:rFonts w:ascii="Times New Roman" w:hAnsi="Times New Roman" w:cs="Times New Roman"/>
            <w:sz w:val="24"/>
            <w:szCs w:val="24"/>
          </w:rPr>
          <w:t xml:space="preserve"> that can be </w:t>
        </w:r>
      </w:ins>
      <w:ins w:id="544" w:author="Liu, Yangang" w:date="2020-12-05T15:49:00Z">
        <w:r>
          <w:rPr>
            <w:rFonts w:ascii="Times New Roman" w:hAnsi="Times New Roman" w:cs="Times New Roman"/>
            <w:sz w:val="24"/>
            <w:szCs w:val="24"/>
          </w:rPr>
          <w:t>tuned for optimal turbulence effect.</w:t>
        </w:r>
      </w:ins>
    </w:p>
    <w:p w14:paraId="4EEB989E" w14:textId="77777777" w:rsidR="00B25F13" w:rsidRPr="008E7109" w:rsidRDefault="00B25F13" w:rsidP="00A73F86">
      <w:pPr>
        <w:rPr>
          <w:rFonts w:ascii="Times New Roman" w:hAnsi="Times New Roman" w:cs="Times New Roman"/>
          <w:sz w:val="24"/>
          <w:szCs w:val="24"/>
        </w:rPr>
      </w:pPr>
    </w:p>
    <w:p w14:paraId="3FF7148A" w14:textId="00E23037" w:rsidR="00A73F86" w:rsidRPr="008E7109" w:rsidRDefault="00A73F86" w:rsidP="00B25F13">
      <w:pPr>
        <w:jc w:val="both"/>
        <w:rPr>
          <w:rFonts w:ascii="Times New Roman" w:hAnsi="Times New Roman" w:cs="Times New Roman"/>
          <w:sz w:val="24"/>
          <w:szCs w:val="24"/>
        </w:rPr>
      </w:pPr>
      <w:r w:rsidRPr="008E7109">
        <w:rPr>
          <w:rFonts w:ascii="Times New Roman" w:hAnsi="Times New Roman" w:cs="Times New Roman"/>
          <w:sz w:val="24"/>
          <w:szCs w:val="24"/>
        </w:rPr>
        <w:t xml:space="preserve">When the BNL parameterizations are used, e.g. </w:t>
      </w:r>
      <w:proofErr w:type="spellStart"/>
      <w:r w:rsidRPr="008E7109">
        <w:rPr>
          <w:rFonts w:ascii="Times New Roman" w:hAnsi="Times New Roman" w:cs="Times New Roman"/>
          <w:sz w:val="24"/>
          <w:szCs w:val="24"/>
        </w:rPr>
        <w:t>dispers</w:t>
      </w:r>
      <w:proofErr w:type="spellEnd"/>
      <w:r w:rsidRPr="008E7109">
        <w:rPr>
          <w:rFonts w:ascii="Times New Roman" w:hAnsi="Times New Roman" w:cs="Times New Roman"/>
          <w:sz w:val="24"/>
          <w:szCs w:val="24"/>
        </w:rPr>
        <w:t xml:space="preserve"> is greater than 0, a parameterized effective radius for cloud droplets, </w:t>
      </w:r>
      <m:oMath>
        <m:sSub>
          <m:sSubPr>
            <m:ctrlPr>
              <w:rPr>
                <w:rFonts w:ascii="Cambria Math" w:hAnsi="Cambria Math" w:cs="Arial"/>
                <w:sz w:val="24"/>
                <w:szCs w:val="24"/>
              </w:rPr>
            </m:ctrlPr>
          </m:sSubPr>
          <m:e>
            <m:r>
              <w:rPr>
                <w:rFonts w:ascii="Cambria Math" w:hAnsi="Cambria Math" w:cs="Arial"/>
                <w:sz w:val="24"/>
                <w:szCs w:val="24"/>
              </w:rPr>
              <m:t>r</m:t>
            </m:r>
          </m:e>
          <m:sub>
            <m:r>
              <w:rPr>
                <w:rFonts w:ascii="Cambria Math" w:hAnsi="Cambria Math" w:cs="Arial"/>
                <w:sz w:val="24"/>
                <w:szCs w:val="24"/>
              </w:rPr>
              <m:t>e,c</m:t>
            </m:r>
          </m:sub>
        </m:sSub>
      </m:oMath>
      <w:r w:rsidRPr="008E7109">
        <w:rPr>
          <w:rFonts w:ascii="Times New Roman" w:hAnsi="Times New Roman" w:cs="Times New Roman"/>
          <w:sz w:val="24"/>
          <w:szCs w:val="24"/>
        </w:rPr>
        <w:t>, is used</w:t>
      </w:r>
      <w:r w:rsidR="000B0A7C" w:rsidRPr="008E7109">
        <w:rPr>
          <w:rFonts w:ascii="Times New Roman" w:hAnsi="Times New Roman" w:cs="Times New Roman"/>
          <w:sz w:val="24"/>
          <w:szCs w:val="24"/>
        </w:rPr>
        <w:t xml:space="preserve"> based on </w:t>
      </w:r>
      <w:proofErr w:type="spellStart"/>
      <w:r w:rsidR="000B0A7C" w:rsidRPr="008E7109">
        <w:rPr>
          <w:rFonts w:ascii="Times New Roman" w:hAnsi="Times New Roman" w:cs="Times New Roman"/>
          <w:sz w:val="24"/>
          <w:szCs w:val="24"/>
        </w:rPr>
        <w:t>eqns</w:t>
      </w:r>
      <w:proofErr w:type="spellEnd"/>
      <w:r w:rsidR="000B0A7C" w:rsidRPr="008E7109">
        <w:rPr>
          <w:rFonts w:ascii="Times New Roman" w:hAnsi="Times New Roman" w:cs="Times New Roman"/>
          <w:sz w:val="24"/>
          <w:szCs w:val="24"/>
        </w:rPr>
        <w:t xml:space="preserve"> 1.18 and 1.19</w:t>
      </w:r>
      <w:r w:rsidR="001856C6" w:rsidRPr="008E7109">
        <w:rPr>
          <w:rFonts w:ascii="Times New Roman" w:hAnsi="Times New Roman" w:cs="Times New Roman"/>
          <w:sz w:val="24"/>
          <w:szCs w:val="24"/>
        </w:rPr>
        <w:t>.</w:t>
      </w:r>
      <w:ins w:id="545" w:author="Liu, Yangang" w:date="2020-12-05T15:50:00Z">
        <w:r w:rsidR="00B25F13">
          <w:rPr>
            <w:rFonts w:ascii="Times New Roman" w:hAnsi="Times New Roman" w:cs="Times New Roman"/>
            <w:sz w:val="24"/>
            <w:szCs w:val="24"/>
          </w:rPr>
          <w:t xml:space="preserve"> </w:t>
        </w:r>
      </w:ins>
      <w:r w:rsidRPr="008E7109">
        <w:rPr>
          <w:rFonts w:ascii="Times New Roman" w:hAnsi="Times New Roman" w:cs="Times New Roman"/>
          <w:sz w:val="24"/>
          <w:szCs w:val="24"/>
        </w:rPr>
        <w:t xml:space="preserve">Note that no lower limit is provided for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e,c</m:t>
            </m:r>
          </m:sub>
        </m:sSub>
      </m:oMath>
      <w:r w:rsidRPr="008E7109">
        <w:rPr>
          <w:rFonts w:ascii="Times New Roman" w:hAnsi="Times New Roman" w:cs="Times New Roman"/>
          <w:sz w:val="24"/>
          <w:szCs w:val="24"/>
        </w:rPr>
        <w:t xml:space="preserve"> using BNL parameterization. </w:t>
      </w:r>
      <w:commentRangeStart w:id="546"/>
      <w:r w:rsidRPr="008E7109">
        <w:rPr>
          <w:rFonts w:ascii="Times New Roman" w:hAnsi="Times New Roman" w:cs="Times New Roman"/>
          <w:sz w:val="24"/>
          <w:szCs w:val="24"/>
        </w:rPr>
        <w:t xml:space="preserve">The lower limits for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e,i</m:t>
            </m:r>
          </m:sub>
        </m:sSub>
      </m:oMath>
      <w:r w:rsidRPr="008E7109">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e,s</m:t>
            </m:r>
          </m:sub>
        </m:sSub>
      </m:oMath>
      <w:r w:rsidRPr="008E7109">
        <w:rPr>
          <w:rFonts w:ascii="Times New Roman" w:hAnsi="Times New Roman" w:cs="Times New Roman"/>
          <w:sz w:val="24"/>
          <w:szCs w:val="24"/>
        </w:rPr>
        <w:t xml:space="preserve"> in ThomA scheme are 2.5 and 5 micron respectively</w:t>
      </w:r>
      <w:commentRangeEnd w:id="546"/>
      <w:r w:rsidR="00B25F13">
        <w:rPr>
          <w:rStyle w:val="CommentReference"/>
        </w:rPr>
        <w:commentReference w:id="546"/>
      </w:r>
      <w:r w:rsidRPr="008E7109">
        <w:rPr>
          <w:rFonts w:ascii="Times New Roman" w:hAnsi="Times New Roman" w:cs="Times New Roman"/>
          <w:sz w:val="24"/>
          <w:szCs w:val="24"/>
        </w:rPr>
        <w:t xml:space="preserve">. These lower limits of effective radii from ThomA scheme are smaller than the default lower limits in RRTMG scheme, which make some of the limits in RRTMG tunable. </w:t>
      </w:r>
    </w:p>
    <w:p w14:paraId="04DBCED3" w14:textId="77777777" w:rsidR="00A73F86" w:rsidRPr="008E7109" w:rsidRDefault="00A73F86" w:rsidP="00EF4C85">
      <w:pPr>
        <w:ind w:firstLine="720"/>
        <w:jc w:val="both"/>
        <w:rPr>
          <w:rFonts w:ascii="Times New Roman" w:hAnsi="Times New Roman" w:cs="Times New Roman"/>
          <w:sz w:val="24"/>
          <w:szCs w:val="24"/>
        </w:rPr>
      </w:pPr>
      <w:r w:rsidRPr="008E7109">
        <w:rPr>
          <w:rFonts w:ascii="Times New Roman" w:hAnsi="Times New Roman" w:cs="Times New Roman"/>
          <w:sz w:val="24"/>
          <w:szCs w:val="24"/>
        </w:rPr>
        <w:t xml:space="preserve">In BNL scheme 1, we treat relative dispersion and  condensation rate constant, </w:t>
      </w:r>
      <m:oMath>
        <m:sSub>
          <m:sSubPr>
            <m:ctrlPr>
              <w:rPr>
                <w:rFonts w:ascii="Cambria Math" w:hAnsi="Cambria Math" w:cs="Arial"/>
                <w:sz w:val="24"/>
                <w:szCs w:val="24"/>
              </w:rPr>
            </m:ctrlPr>
          </m:sSubPr>
          <m:e>
            <m:r>
              <w:rPr>
                <w:rFonts w:ascii="Cambria Math" w:hAnsi="Cambria Math" w:cs="Arial"/>
                <w:sz w:val="24"/>
                <w:szCs w:val="24"/>
              </w:rPr>
              <m:t>β</m:t>
            </m:r>
          </m:e>
          <m:sub>
            <m:r>
              <w:rPr>
                <w:rFonts w:ascii="Cambria Math" w:hAnsi="Cambria Math" w:cs="Arial"/>
                <w:sz w:val="24"/>
                <w:szCs w:val="24"/>
              </w:rPr>
              <m:t>con</m:t>
            </m:r>
          </m:sub>
        </m:sSub>
      </m:oMath>
      <w:r w:rsidRPr="008E7109">
        <w:rPr>
          <w:rFonts w:ascii="Times New Roman" w:hAnsi="Times New Roman" w:cs="Times New Roman"/>
          <w:sz w:val="24"/>
          <w:szCs w:val="24"/>
        </w:rPr>
        <w:t xml:space="preserve"> as tunable parameters with the ranges given in Table 1. </w:t>
      </w:r>
    </w:p>
    <w:p w14:paraId="7F9A1C36" w14:textId="77777777" w:rsidR="00A73F86" w:rsidRPr="008E7109" w:rsidRDefault="00A73F86" w:rsidP="00EF4C85">
      <w:pPr>
        <w:ind w:firstLine="720"/>
        <w:jc w:val="both"/>
        <w:rPr>
          <w:rFonts w:ascii="Times New Roman" w:hAnsi="Times New Roman" w:cs="Times New Roman"/>
          <w:sz w:val="24"/>
          <w:szCs w:val="24"/>
        </w:rPr>
      </w:pPr>
      <w:commentRangeStart w:id="547"/>
      <w:commentRangeStart w:id="548"/>
      <w:r w:rsidRPr="008E7109">
        <w:rPr>
          <w:rFonts w:ascii="Times New Roman" w:hAnsi="Times New Roman" w:cs="Times New Roman"/>
          <w:sz w:val="24"/>
          <w:szCs w:val="24"/>
        </w:rPr>
        <w:t xml:space="preserve">BNL scheme 2 will diagnose relative dispersion from the empirical relationships between relative dispersion and droplet concentration, </w:t>
      </w:r>
      <w:bookmarkStart w:id="549" w:name="_Hlk36999442"/>
      <m:oMath>
        <m:r>
          <w:rPr>
            <w:rFonts w:ascii="Cambria Math" w:hAnsi="Cambria Math"/>
            <w:sz w:val="24"/>
            <w:szCs w:val="24"/>
          </w:rPr>
          <m:t>ε</m:t>
        </m:r>
        <w:bookmarkEnd w:id="549"/>
        <m:r>
          <m:rPr>
            <m:sty m:val="p"/>
          </m:rPr>
          <w:rPr>
            <w:rFonts w:ascii="Cambria Math" w:hAnsi="Cambria Math"/>
            <w:sz w:val="24"/>
            <w:szCs w:val="24"/>
          </w:rPr>
          <m:t>=1-0.7</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sz w:val="24"/>
                    <w:szCs w:val="24"/>
                  </w:rPr>
                </m:ctrlPr>
              </m:dPr>
              <m:e>
                <m:r>
                  <m:rPr>
                    <m:sty m:val="p"/>
                  </m:rPr>
                  <w:rPr>
                    <w:rFonts w:ascii="Cambria Math" w:hAnsi="Cambria Math"/>
                    <w:sz w:val="24"/>
                    <w:szCs w:val="24"/>
                  </w:rPr>
                  <m:t>-0.003</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c</m:t>
                    </m:r>
                  </m:sub>
                </m:sSub>
              </m:e>
            </m:d>
          </m:e>
        </m:func>
      </m:oMath>
      <w:r w:rsidRPr="008E7109">
        <w:rPr>
          <w:rFonts w:ascii="Times New Roman" w:hAnsi="Times New Roman" w:cs="Times New Roman"/>
          <w:sz w:val="24"/>
          <w:szCs w:val="24"/>
        </w:rPr>
        <w:t xml:space="preserve">, with tunable parameter(s) to quantify the specific </w:t>
      </w:r>
      <w:commentRangeEnd w:id="547"/>
      <w:r w:rsidRPr="008E7109">
        <w:rPr>
          <w:rStyle w:val="CommentReference"/>
          <w:sz w:val="24"/>
          <w:szCs w:val="24"/>
        </w:rPr>
        <w:commentReference w:id="547"/>
      </w:r>
      <w:commentRangeEnd w:id="548"/>
      <w:r w:rsidRPr="008E7109">
        <w:rPr>
          <w:rStyle w:val="CommentReference"/>
          <w:sz w:val="24"/>
          <w:szCs w:val="24"/>
        </w:rPr>
        <w:commentReference w:id="548"/>
      </w:r>
      <w:r w:rsidRPr="008E7109">
        <w:rPr>
          <w:rFonts w:ascii="Times New Roman" w:hAnsi="Times New Roman" w:cs="Times New Roman"/>
          <w:sz w:val="24"/>
          <w:szCs w:val="24"/>
        </w:rPr>
        <w:t>dependence of relative dispersion on aerosols. This will eventually be replaced BNL scheme 3 that prognoses relative dispersion.</w:t>
      </w:r>
    </w:p>
    <w:p w14:paraId="56394039" w14:textId="3D882D07" w:rsidR="00A73F86" w:rsidRDefault="00A73F86" w:rsidP="00EF4C85">
      <w:pPr>
        <w:ind w:firstLine="720"/>
        <w:jc w:val="both"/>
        <w:rPr>
          <w:ins w:id="550" w:author="Xin Zhou" w:date="2020-12-03T00:33:00Z"/>
          <w:rFonts w:ascii="Times New Roman" w:hAnsi="Times New Roman" w:cs="Times New Roman"/>
          <w:sz w:val="24"/>
          <w:szCs w:val="24"/>
        </w:rPr>
      </w:pPr>
      <w:r w:rsidRPr="008E7109">
        <w:rPr>
          <w:rFonts w:ascii="Times New Roman" w:hAnsi="Times New Roman" w:cs="Times New Roman"/>
          <w:sz w:val="24"/>
          <w:szCs w:val="24"/>
        </w:rPr>
        <w:lastRenderedPageBreak/>
        <w:t xml:space="preserve">Set the dispersion option to 1 to use fixed </w:t>
      </w:r>
      <m:oMath>
        <m:r>
          <w:rPr>
            <w:rFonts w:ascii="Cambria Math" w:hAnsi="Cambria Math" w:cs="Times New Roman"/>
            <w:sz w:val="24"/>
            <w:szCs w:val="24"/>
          </w:rPr>
          <m:t>ε</m:t>
        </m:r>
      </m:oMath>
      <w:r w:rsidRPr="008E7109">
        <w:rPr>
          <w:rFonts w:ascii="Times New Roman" w:hAnsi="Times New Roman" w:cs="Times New Roman"/>
          <w:sz w:val="24"/>
          <w:szCs w:val="24"/>
        </w:rPr>
        <w:t xml:space="preserve"> value before tuning</w:t>
      </w:r>
      <w:ins w:id="551" w:author="Xin Zhou" w:date="2020-11-14T00:26:00Z">
        <w:r w:rsidR="001856C6" w:rsidRPr="008E7109">
          <w:rPr>
            <w:rFonts w:ascii="Times New Roman" w:hAnsi="Times New Roman" w:cs="Times New Roman"/>
            <w:sz w:val="24"/>
            <w:szCs w:val="24"/>
          </w:rPr>
          <w:t xml:space="preserve"> (</w:t>
        </w:r>
        <w:proofErr w:type="spellStart"/>
        <w:r w:rsidR="001856C6" w:rsidRPr="008E7109">
          <w:rPr>
            <w:rFonts w:ascii="Times New Roman" w:hAnsi="Times New Roman" w:cs="Times New Roman" w:hint="eastAsia"/>
            <w:sz w:val="24"/>
            <w:szCs w:val="24"/>
          </w:rPr>
          <w:t>BNLscheme</w:t>
        </w:r>
        <w:proofErr w:type="spellEnd"/>
        <w:r w:rsidR="001856C6" w:rsidRPr="008E7109">
          <w:rPr>
            <w:rFonts w:ascii="Times New Roman" w:hAnsi="Times New Roman" w:cs="Times New Roman"/>
            <w:sz w:val="24"/>
            <w:szCs w:val="24"/>
          </w:rPr>
          <w:t xml:space="preserve"> 1</w:t>
        </w:r>
        <w:proofErr w:type="gramStart"/>
        <w:r w:rsidR="001856C6" w:rsidRPr="008E7109">
          <w:rPr>
            <w:rFonts w:ascii="Times New Roman" w:hAnsi="Times New Roman" w:cs="Times New Roman"/>
            <w:sz w:val="24"/>
            <w:szCs w:val="24"/>
          </w:rPr>
          <w:t>)</w:t>
        </w:r>
      </w:ins>
      <w:r w:rsidRPr="008E7109">
        <w:rPr>
          <w:rFonts w:ascii="Times New Roman" w:hAnsi="Times New Roman" w:cs="Times New Roman"/>
          <w:sz w:val="24"/>
          <w:szCs w:val="24"/>
        </w:rPr>
        <w:t>, or</w:t>
      </w:r>
      <w:proofErr w:type="gramEnd"/>
      <w:r w:rsidRPr="008E7109">
        <w:rPr>
          <w:rFonts w:ascii="Times New Roman" w:hAnsi="Times New Roman" w:cs="Times New Roman"/>
          <w:sz w:val="24"/>
          <w:szCs w:val="24"/>
        </w:rPr>
        <w:t xml:space="preserve"> chose other options (2-5) for parameterized </w:t>
      </w:r>
      <m:oMath>
        <m:r>
          <w:rPr>
            <w:rFonts w:ascii="Cambria Math" w:hAnsi="Cambria Math" w:cs="Times New Roman"/>
            <w:sz w:val="24"/>
            <w:szCs w:val="24"/>
          </w:rPr>
          <m:t>ε</m:t>
        </m:r>
      </m:oMath>
      <w:r w:rsidRPr="008E7109">
        <w:rPr>
          <w:rFonts w:ascii="Times New Roman" w:hAnsi="Times New Roman" w:cs="Times New Roman"/>
          <w:sz w:val="24"/>
          <w:szCs w:val="24"/>
        </w:rPr>
        <w:t xml:space="preserve"> based on droplet number concentration (</w:t>
      </w:r>
      <w:ins w:id="552" w:author="Xin Zhou" w:date="2020-11-14T00:26:00Z">
        <w:r w:rsidR="00FC1E15" w:rsidRPr="008E7109">
          <w:rPr>
            <w:rFonts w:ascii="Times New Roman" w:hAnsi="Times New Roman" w:cs="Times New Roman"/>
            <w:sz w:val="24"/>
            <w:szCs w:val="24"/>
          </w:rPr>
          <w:t xml:space="preserve">BNL scheme 2, </w:t>
        </w:r>
      </w:ins>
      <w:r w:rsidRPr="008E7109">
        <w:rPr>
          <w:rFonts w:ascii="Times New Roman" w:hAnsi="Times New Roman" w:cs="Times New Roman"/>
          <w:sz w:val="24"/>
          <w:szCs w:val="24"/>
        </w:rPr>
        <w:t xml:space="preserve">See the table below). Code has been modified to specify the dispersion options directly in the code (might be easier for tuning) instead of passing the parameters to </w:t>
      </w:r>
      <w:proofErr w:type="spellStart"/>
      <w:r w:rsidRPr="008E7109">
        <w:rPr>
          <w:rFonts w:ascii="Times New Roman" w:hAnsi="Times New Roman" w:cs="Times New Roman"/>
          <w:sz w:val="24"/>
          <w:szCs w:val="24"/>
        </w:rPr>
        <w:t>namelist.input</w:t>
      </w:r>
      <w:proofErr w:type="spellEnd"/>
      <w:r w:rsidRPr="008E7109">
        <w:rPr>
          <w:rFonts w:ascii="Times New Roman" w:hAnsi="Times New Roman" w:cs="Times New Roman"/>
          <w:sz w:val="24"/>
          <w:szCs w:val="24"/>
        </w:rPr>
        <w:t xml:space="preserve"> (better for operational runs).</w:t>
      </w:r>
    </w:p>
    <w:p w14:paraId="6C36BB59" w14:textId="77777777" w:rsidR="0036018A" w:rsidRPr="0036018A" w:rsidRDefault="0036018A" w:rsidP="0036018A">
      <w:pPr>
        <w:jc w:val="both"/>
        <w:rPr>
          <w:ins w:id="553" w:author="Xin Zhou" w:date="2020-12-03T00:33:00Z"/>
          <w:rFonts w:ascii="Times New Roman" w:hAnsi="Times New Roman" w:cs="Times New Roman"/>
          <w:b/>
          <w:bCs/>
          <w:sz w:val="24"/>
          <w:szCs w:val="24"/>
        </w:rPr>
      </w:pPr>
      <w:ins w:id="554" w:author="Xin Zhou" w:date="2020-12-03T00:33:00Z">
        <w:r w:rsidRPr="0036018A">
          <w:rPr>
            <w:rFonts w:ascii="Times New Roman" w:hAnsi="Times New Roman" w:cs="Times New Roman"/>
            <w:b/>
            <w:bCs/>
            <w:sz w:val="24"/>
            <w:szCs w:val="24"/>
          </w:rPr>
          <w:t>2.2 Entrainment Mixing Parameterization (available only in the latest version)</w:t>
        </w:r>
      </w:ins>
    </w:p>
    <w:p w14:paraId="0ABE3547" w14:textId="77777777" w:rsidR="0036018A" w:rsidRDefault="0036018A" w:rsidP="0036018A">
      <w:pPr>
        <w:ind w:firstLine="720"/>
        <w:jc w:val="both"/>
        <w:rPr>
          <w:ins w:id="555" w:author="Xin Zhou" w:date="2020-12-03T00:33:00Z"/>
          <w:rFonts w:ascii="Times New Roman" w:hAnsi="Times New Roman" w:cs="Times New Roman"/>
          <w:sz w:val="24"/>
          <w:szCs w:val="24"/>
        </w:rPr>
      </w:pPr>
      <w:ins w:id="556" w:author="Xin Zhou" w:date="2020-12-03T00:33:00Z">
        <w:r>
          <w:rPr>
            <w:rFonts w:ascii="Times New Roman" w:hAnsi="Times New Roman" w:cs="Times New Roman"/>
            <w:sz w:val="24"/>
            <w:szCs w:val="24"/>
          </w:rPr>
          <w:t xml:space="preserve">In the later versions of BNL scheme, we also included an entrainment mixing parameterization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{"citationID":"n1stwp44","properties":{"formattedCitation":"(Lu et al. 2013, 2014)","plainCitation":"(Lu et al. 2013, 2014)","noteIndex":0},"citationItems":[{"id":927,"uris":["http://zotero.org/users/750269/items/ICNHKRAR"],"uri":["http://zotero.org/users/750269/items/ICNHKRAR"],"itemData":{"id":927,"type":"article-journal","abstract":"Different turbulent entrainment-mixing processes (e.g., homogeneous and inhomogeneous) occur in clouds; accurate representation of these processes is critical for improving cloud-related parameterizations in large-scale models, but poorly understood and quantified. Using in situ aircraft observations over the U. S. Department of Energy's Atmospheric Radiation Measurement Southern Great Plains site during the March 2000 Cloud Intensive Observation Period and numerical simulations with the Explicit Mixing Parcel Model (EMPM), here we explore the potential of using degree of homogeneous mixing as a measure to quantify these different mechanisms and examine various microphysical measures of homogeneous mixing degree and their relationships to entrainment-mixing dynamics as measured by transition scale numbers. Three different microphysical measures for the homogeneous mixing degree are newly defined and each is coupled with one of two different transition scale numbers. Both observations and simulations show that all the combinations have positive correlated relationships; simulations further show that the tightest relationship is between the measure of homogeneous mixing degree considering adiabatic number concentration and the transition scale number accounting for mixing fraction of dry air. A parameterization of the entrainment-mixing processes is advanced according to the relationships of homogeneous mixing degree measures to transition scale numbers.","container-title":"Journal of Geophysical Research: Atmospheres","DOI":"10.1029/2012JD018464","ISSN":"2169-8996","issue":"1","language":"en","note":"_eprint: https://agupubs.onlinelibrary.wiley.com/doi/pdf/10.1029/2012JD018464","page":"185-194","source":"Wiley Online Library","title":"Exploring parameterization for turbulent entrainment-mixing processes in clouds","volume":"118","author":[{"family":"Lu","given":"Chunsong"},{"family":"Liu","given":"Yangang"},{"family":"Niu","given":"Shengjie"},{"family":"Krueger","given":"Steven"},{"family":"Wagner","given":"Timothy"}],"issued":{"date-parts":[["2013"]]}}},{"id":965,"uris":["http://zotero.org/users/750269/items/5FPGKP4P"],"uri":["http://zotero.org/users/750269/items/5FPGKP4P"],"itemData":{"id":965,"type":"article-journal","abstract":"Parameterization of entrainment-mixing processes in cumulus clouds is critical to improve cloud parameterization in models, but is still at its infancy. For this purpose, we have lately developed a formulation to represent a microphysical measure defined as homogeneous mixing degree in terms of a dynamical measure defined as transition scale numbers, and demonstrated the formulation with measurements from stratocumulus clouds. Here, we extend the previous work by examining data from observed cumulus clouds and find positive correlations between the homogeneous mixing degree and transition scale numbers. These results are similar to those in the stratocumulus clouds, but proved valid for the first time in observed cumulus clouds. The empirical relationships can be used to parameterize entrainment-mixing processes in two-moment microphysical schemes. Further examined are the effects of secondary mixing events on the relationships between homogeneous mixing degree and transition scale numbers with the explicit mixing parcel model. The secondary mixing events are found to be at least partially responsible for the larger scatter in the above positive correlations based on observations than that in the previous results based on numerical simulations without considering secondary mixing events.","container-title":"Chinese Science Bulletin","DOI":"10.1007/s11434-013-0097-1","ISSN":"1861-9541","issue":"9","journalAbbreviation":"Chin. Sci. Bull.","language":"en","page":"896-903","source":"Springer Link","title":"Entrainment-mixing parameterization in shallow cumuli and effects of secondary mixing events","volume":"59","author":[{"family":"Lu","given":"Chun-Song"},{"family":"Liu","given":"Yan-Gang"},{"family":"Niu","given":"Sheng-Jie"}],"issued":{"date-parts":[["2014",3,1]]}}}],"schema":"https://github.com/citation-style-language/schema/raw/master/csl-citation.json"} </w:instrText>
        </w:r>
        <w:r>
          <w:rPr>
            <w:rFonts w:ascii="Times New Roman" w:hAnsi="Times New Roman" w:cs="Times New Roman"/>
            <w:sz w:val="24"/>
            <w:szCs w:val="24"/>
          </w:rPr>
          <w:fldChar w:fldCharType="separate"/>
        </w:r>
        <w:r w:rsidRPr="00FB3458">
          <w:rPr>
            <w:rFonts w:ascii="Times New Roman" w:hAnsi="Times New Roman" w:cs="Times New Roman"/>
            <w:sz w:val="24"/>
          </w:rPr>
          <w:t>(Lu et al. 2013, 2014)</w:t>
        </w:r>
        <w:r>
          <w:rPr>
            <w:rFonts w:ascii="Times New Roman" w:hAnsi="Times New Roman" w:cs="Times New Roman"/>
            <w:sz w:val="24"/>
            <w:szCs w:val="24"/>
          </w:rPr>
          <w:fldChar w:fldCharType="end"/>
        </w:r>
        <w:r>
          <w:rPr>
            <w:rFonts w:ascii="Times New Roman" w:hAnsi="Times New Roman" w:cs="Times New Roman"/>
            <w:sz w:val="24"/>
            <w:szCs w:val="24"/>
          </w:rPr>
          <w:t>. It considers the evaporation of the cloud water due to entrainment mixing through the following relation,</w:t>
        </w:r>
      </w:ins>
    </w:p>
    <w:p w14:paraId="3E0EA6A8" w14:textId="77777777" w:rsidR="0036018A" w:rsidRDefault="00CC1315" w:rsidP="0036018A">
      <w:pPr>
        <w:ind w:firstLine="720"/>
        <w:jc w:val="both"/>
        <w:rPr>
          <w:ins w:id="557" w:author="Xin Zhou" w:date="2020-12-03T00:33:00Z"/>
          <w:rFonts w:ascii="Times New Roman" w:hAnsi="Times New Roman" w:cs="Times New Roman"/>
          <w:sz w:val="24"/>
          <w:szCs w:val="24"/>
        </w:rPr>
      </w:pPr>
      <m:oMathPara>
        <m:oMath>
          <m:sSub>
            <m:sSubPr>
              <m:ctrlPr>
                <w:ins w:id="558" w:author="Xin Zhou" w:date="2020-12-03T00:33:00Z">
                  <w:rPr>
                    <w:rFonts w:ascii="Cambria Math" w:hAnsi="Cambria Math" w:cs="Times New Roman"/>
                    <w:i/>
                    <w:sz w:val="24"/>
                    <w:szCs w:val="24"/>
                  </w:rPr>
                </w:ins>
              </m:ctrlPr>
            </m:sSubPr>
            <m:e>
              <m:r>
                <w:ins w:id="559" w:author="Xin Zhou" w:date="2020-12-03T00:33:00Z">
                  <w:rPr>
                    <w:rFonts w:ascii="Cambria Math" w:hAnsi="Cambria Math" w:cs="Times New Roman"/>
                    <w:sz w:val="24"/>
                    <w:szCs w:val="24"/>
                  </w:rPr>
                  <m:t>N</m:t>
                </w:ins>
              </m:r>
            </m:e>
            <m:sub>
              <m:r>
                <w:ins w:id="560" w:author="Xin Zhou" w:date="2020-12-03T00:33:00Z">
                  <w:rPr>
                    <w:rFonts w:ascii="Cambria Math" w:hAnsi="Cambria Math" w:cs="Times New Roman"/>
                    <w:sz w:val="24"/>
                    <w:szCs w:val="24"/>
                  </w:rPr>
                  <m:t>c</m:t>
                </w:ins>
              </m:r>
            </m:sub>
          </m:sSub>
          <m:r>
            <w:ins w:id="561" w:author="Xin Zhou" w:date="2020-12-03T00:33:00Z">
              <w:rPr>
                <w:rFonts w:ascii="Cambria Math" w:hAnsi="Cambria Math" w:cs="Times New Roman"/>
                <w:sz w:val="24"/>
                <w:szCs w:val="24"/>
              </w:rPr>
              <m:t>=</m:t>
            </w:ins>
          </m:r>
          <m:sSub>
            <m:sSubPr>
              <m:ctrlPr>
                <w:ins w:id="562" w:author="Xin Zhou" w:date="2020-12-03T00:33:00Z">
                  <w:rPr>
                    <w:rFonts w:ascii="Cambria Math" w:hAnsi="Cambria Math" w:cs="Times New Roman"/>
                    <w:i/>
                    <w:sz w:val="24"/>
                    <w:szCs w:val="24"/>
                  </w:rPr>
                </w:ins>
              </m:ctrlPr>
            </m:sSubPr>
            <m:e>
              <m:r>
                <w:ins w:id="563" w:author="Xin Zhou" w:date="2020-12-03T00:33:00Z">
                  <w:rPr>
                    <w:rFonts w:ascii="Cambria Math" w:hAnsi="Cambria Math" w:cs="Times New Roman"/>
                    <w:sz w:val="24"/>
                    <w:szCs w:val="24"/>
                  </w:rPr>
                  <m:t>N</m:t>
                </w:ins>
              </m:r>
            </m:e>
            <m:sub>
              <m:r>
                <w:ins w:id="564" w:author="Xin Zhou" w:date="2020-12-03T00:33:00Z">
                  <w:rPr>
                    <w:rFonts w:ascii="Cambria Math" w:hAnsi="Cambria Math" w:cs="Times New Roman"/>
                    <w:sz w:val="24"/>
                    <w:szCs w:val="24"/>
                  </w:rPr>
                  <m:t>c0</m:t>
                </w:ins>
              </m:r>
            </m:sub>
          </m:sSub>
          <m:sSup>
            <m:sSupPr>
              <m:ctrlPr>
                <w:ins w:id="565" w:author="Xin Zhou" w:date="2020-12-03T00:33:00Z">
                  <w:rPr>
                    <w:rFonts w:ascii="Cambria Math" w:hAnsi="Cambria Math" w:cs="Times New Roman"/>
                    <w:i/>
                    <w:sz w:val="24"/>
                    <w:szCs w:val="24"/>
                  </w:rPr>
                </w:ins>
              </m:ctrlPr>
            </m:sSupPr>
            <m:e>
              <m:d>
                <m:dPr>
                  <m:ctrlPr>
                    <w:ins w:id="566" w:author="Xin Zhou" w:date="2020-12-03T00:33:00Z">
                      <w:rPr>
                        <w:rFonts w:ascii="Cambria Math" w:hAnsi="Cambria Math" w:cs="Times New Roman"/>
                        <w:i/>
                        <w:sz w:val="24"/>
                        <w:szCs w:val="24"/>
                      </w:rPr>
                    </w:ins>
                  </m:ctrlPr>
                </m:dPr>
                <m:e>
                  <m:f>
                    <m:fPr>
                      <m:ctrlPr>
                        <w:ins w:id="567" w:author="Xin Zhou" w:date="2020-12-03T00:33:00Z">
                          <w:rPr>
                            <w:rFonts w:ascii="Cambria Math" w:hAnsi="Cambria Math" w:cs="Times New Roman"/>
                            <w:i/>
                            <w:sz w:val="24"/>
                            <w:szCs w:val="24"/>
                          </w:rPr>
                        </w:ins>
                      </m:ctrlPr>
                    </m:fPr>
                    <m:num>
                      <m:sSub>
                        <m:sSubPr>
                          <m:ctrlPr>
                            <w:ins w:id="568" w:author="Xin Zhou" w:date="2020-12-03T00:33:00Z">
                              <w:rPr>
                                <w:rFonts w:ascii="Cambria Math" w:hAnsi="Cambria Math" w:cs="Times New Roman"/>
                                <w:i/>
                                <w:sz w:val="24"/>
                                <w:szCs w:val="24"/>
                              </w:rPr>
                            </w:ins>
                          </m:ctrlPr>
                        </m:sSubPr>
                        <m:e>
                          <m:r>
                            <w:ins w:id="569" w:author="Xin Zhou" w:date="2020-12-03T00:33:00Z">
                              <w:rPr>
                                <w:rFonts w:ascii="Cambria Math" w:hAnsi="Cambria Math" w:cs="Times New Roman"/>
                                <w:sz w:val="24"/>
                                <w:szCs w:val="24"/>
                              </w:rPr>
                              <m:t>q</m:t>
                            </w:ins>
                          </m:r>
                        </m:e>
                        <m:sub>
                          <m:r>
                            <w:ins w:id="570" w:author="Xin Zhou" w:date="2020-12-03T00:33:00Z">
                              <w:rPr>
                                <w:rFonts w:ascii="Cambria Math" w:hAnsi="Cambria Math" w:cs="Times New Roman"/>
                                <w:sz w:val="24"/>
                                <w:szCs w:val="24"/>
                              </w:rPr>
                              <m:t>c</m:t>
                            </w:ins>
                          </m:r>
                        </m:sub>
                      </m:sSub>
                    </m:num>
                    <m:den>
                      <m:sSub>
                        <m:sSubPr>
                          <m:ctrlPr>
                            <w:ins w:id="571" w:author="Xin Zhou" w:date="2020-12-03T00:33:00Z">
                              <w:rPr>
                                <w:rFonts w:ascii="Cambria Math" w:hAnsi="Cambria Math" w:cs="Times New Roman"/>
                                <w:i/>
                                <w:sz w:val="24"/>
                                <w:szCs w:val="24"/>
                              </w:rPr>
                            </w:ins>
                          </m:ctrlPr>
                        </m:sSubPr>
                        <m:e>
                          <m:r>
                            <w:ins w:id="572" w:author="Xin Zhou" w:date="2020-12-03T00:33:00Z">
                              <w:rPr>
                                <w:rFonts w:ascii="Cambria Math" w:hAnsi="Cambria Math" w:cs="Times New Roman"/>
                                <w:sz w:val="24"/>
                                <w:szCs w:val="24"/>
                              </w:rPr>
                              <m:t>q</m:t>
                            </w:ins>
                          </m:r>
                        </m:e>
                        <m:sub>
                          <m:r>
                            <w:ins w:id="573" w:author="Xin Zhou" w:date="2020-12-03T00:33:00Z">
                              <w:rPr>
                                <w:rFonts w:ascii="Cambria Math" w:hAnsi="Cambria Math" w:cs="Times New Roman"/>
                                <w:sz w:val="24"/>
                                <w:szCs w:val="24"/>
                              </w:rPr>
                              <m:t>c0</m:t>
                            </w:ins>
                          </m:r>
                        </m:sub>
                      </m:sSub>
                    </m:den>
                  </m:f>
                </m:e>
              </m:d>
            </m:e>
            <m:sup>
              <m:r>
                <w:ins w:id="574" w:author="Xin Zhou" w:date="2020-12-03T00:33:00Z">
                  <w:rPr>
                    <w:rFonts w:ascii="Cambria Math" w:hAnsi="Cambria Math" w:cs="Times New Roman"/>
                    <w:sz w:val="24"/>
                    <w:szCs w:val="24"/>
                  </w:rPr>
                  <m:t>α</m:t>
                </w:ins>
              </m:r>
            </m:sup>
          </m:sSup>
        </m:oMath>
      </m:oMathPara>
    </w:p>
    <w:p w14:paraId="531C47E8" w14:textId="57996CB9" w:rsidR="0036018A" w:rsidRDefault="0036018A" w:rsidP="0036018A">
      <w:pPr>
        <w:jc w:val="both"/>
        <w:rPr>
          <w:ins w:id="575" w:author="Xin Zhou" w:date="2020-12-03T00:33:00Z"/>
          <w:rFonts w:ascii="Times New Roman" w:hAnsi="Times New Roman" w:cs="Times New Roman"/>
          <w:sz w:val="24"/>
          <w:szCs w:val="24"/>
        </w:rPr>
      </w:pPr>
      <w:ins w:id="576" w:author="Xin Zhou" w:date="2020-12-03T00:33:00Z">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oMath>
        <w:r>
          <w:rPr>
            <w:rFonts w:ascii="Times New Roman" w:hAnsi="Times New Roman" w:cs="Times New Roman"/>
            <w:sz w:val="24"/>
            <w:szCs w:val="24"/>
          </w:rPr>
          <w:t xml:space="preserve"> are the number concentration of cloud droplets and mixing ratio after the evaporation process, while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c0</m:t>
              </m:r>
            </m:sub>
          </m:sSub>
        </m:oMath>
        <w:r>
          <w:rPr>
            <w:rFonts w:ascii="Times New Roman" w:hAnsi="Times New Roman" w:cs="Times New Roman"/>
            <w:sz w:val="24"/>
            <w:szCs w:val="24"/>
          </w:rPr>
          <w:t xml:space="preserve"> are corresponding properties before evaporation. In the above relation, the properties after evaporation is related to the pre-evaporation conditions through </w:t>
        </w:r>
        <m:oMath>
          <m:r>
            <w:rPr>
              <w:rFonts w:ascii="Cambria Math" w:hAnsi="Cambria Math" w:cs="Times New Roman"/>
              <w:sz w:val="24"/>
              <w:szCs w:val="24"/>
            </w:rPr>
            <m:t>α</m:t>
          </m:r>
        </m:oMath>
        <w:r>
          <w:rPr>
            <w:rFonts w:ascii="Times New Roman" w:hAnsi="Times New Roman" w:cs="Times New Roman"/>
            <w:sz w:val="24"/>
            <w:szCs w:val="24"/>
          </w:rPr>
          <w:t xml:space="preserve"> representing the homogeneous mixing degree with a value between 0 to 1. In this parameterization, we use a different homogeneous mixing degree, </w:t>
        </w:r>
        <m:oMath>
          <m:r>
            <w:rPr>
              <w:rFonts w:ascii="Cambria Math" w:hAnsi="Cambria Math" w:cs="Times New Roman"/>
              <w:sz w:val="24"/>
              <w:szCs w:val="24"/>
            </w:rPr>
            <m:t>ψ</m:t>
          </m:r>
        </m:oMath>
      </w:ins>
      <m:oMath>
        <m:r>
          <w:ins w:id="577" w:author="Liu, Yangang" w:date="2020-12-05T15:55:00Z">
            <w:rPr>
              <w:rFonts w:ascii="Cambria Math" w:hAnsi="Cambria Math" w:cs="Times New Roman"/>
              <w:sz w:val="24"/>
              <w:szCs w:val="24"/>
            </w:rPr>
            <m:t>=</m:t>
          </w:ins>
        </m:r>
        <m:r>
          <w:ins w:id="578" w:author="Liu, Yangang" w:date="2020-12-05T15:55:00Z">
            <w:rPr>
              <w:rFonts w:ascii="Cambria Math" w:hAnsi="Cambria Math" w:cs="Times New Roman"/>
              <w:sz w:val="24"/>
              <w:szCs w:val="24"/>
            </w:rPr>
            <m:t>1-α</m:t>
          </w:ins>
        </m:r>
      </m:oMath>
      <w:ins w:id="579" w:author="Liu, Yangang" w:date="2020-12-05T15:55:00Z">
        <w:r w:rsidR="00B25F13">
          <w:rPr>
            <w:rFonts w:ascii="Times New Roman" w:hAnsi="Times New Roman" w:cs="Times New Roman"/>
            <w:sz w:val="24"/>
            <w:szCs w:val="24"/>
          </w:rPr>
          <w:t xml:space="preserve"> </w:t>
        </w:r>
      </w:ins>
      <w:ins w:id="580" w:author="Xin Zhou" w:date="2020-12-03T00:33:00Z">
        <w:del w:id="581" w:author="Liu, Yangang" w:date="2020-12-05T15:55:00Z">
          <w:r w:rsidDel="00B25F13">
            <w:rPr>
              <w:rFonts w:ascii="Times New Roman" w:hAnsi="Times New Roman" w:cs="Times New Roman"/>
              <w:sz w:val="24"/>
              <w:szCs w:val="24"/>
            </w:rPr>
            <w:delText xml:space="preserve">, which can be converted to </w:delText>
          </w:r>
          <m:oMath>
            <m:r>
              <w:rPr>
                <w:rFonts w:ascii="Cambria Math" w:hAnsi="Cambria Math" w:cs="Times New Roman"/>
                <w:sz w:val="24"/>
                <w:szCs w:val="24"/>
              </w:rPr>
              <m:t>α</m:t>
            </m:r>
          </m:oMath>
          <w:r w:rsidDel="00B25F13">
            <w:rPr>
              <w:rFonts w:ascii="Times New Roman" w:hAnsi="Times New Roman" w:cs="Times New Roman"/>
              <w:sz w:val="24"/>
              <w:szCs w:val="24"/>
            </w:rPr>
            <w:delText xml:space="preserve"> by </w:delText>
          </w:r>
          <m:oMath>
            <m:r>
              <w:rPr>
                <w:rFonts w:ascii="Cambria Math" w:hAnsi="Cambria Math" w:cs="Times New Roman"/>
                <w:sz w:val="24"/>
                <w:szCs w:val="24"/>
              </w:rPr>
              <m:t>ψ=1-α</m:t>
            </m:r>
          </m:oMath>
          <w:r w:rsidDel="00B25F13">
            <w:rPr>
              <w:rFonts w:ascii="Times New Roman" w:hAnsi="Times New Roman" w:cs="Times New Roman"/>
              <w:sz w:val="24"/>
              <w:szCs w:val="24"/>
            </w:rPr>
            <w:delText xml:space="preserve"> </w:delText>
          </w:r>
        </w:del>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{"citationID":"xtYgKiLA","properties":{"formattedCitation":"(Lu et al. 2013)","plainCitation":"(Lu et al. 2013)","noteIndex":0},"citationItems":[{"id":927,"uris":["http://zotero.org/users/750269/items/ICNHKRAR"],"uri":["http://zotero.org/users/750269/items/ICNHKRAR"],"itemData":{"id":927,"type":"article-journal","abstract":"Different turbulent entrainment-mixing processes (e.g., homogeneous and inhomogeneous) occur in clouds; accurate representation of these processes is critical for improving cloud-related parameterizations in large-scale models, but poorly understood and quantified. Using in situ aircraft observations over the U. S. Department of Energy's Atmospheric Radiation Measurement Southern Great Plains site during the March 2000 Cloud Intensive Observation Period and numerical simulations with the Explicit Mixing Parcel Model (EMPM), here we explore the potential of using degree of homogeneous mixing as a measure to quantify these different mechanisms and examine various microphysical measures of homogeneous mixing degree and their relationships to entrainment-mixing dynamics as measured by transition scale numbers. Three different microphysical measures for the homogeneous mixing degree are newly defined and each is coupled with one of two different transition scale numbers. Both observations and simulations show that all the combinations have positive correlated relationships; simulations further show that the tightest relationship is between the measure of homogeneous mixing degree considering adiabatic number concentration and the transition scale number accounting for mixing fraction of dry air. A parameterization of the entrainment-mixing processes is advanced according to the relationships of homogeneous mixing degree measures to transition scale numbers.","container-title":"Journal of Geophysical Research: Atmospheres","DOI":"10.1029/2012JD018464","ISSN":"2169-8996","issue":"1","language":"en","note":"_eprint: https://agupubs.onlinelibrary.wiley.com/doi/pdf/10.1029/2012JD018464","page":"185-194","source":"Wiley Online Library","title":"Exploring parameterization for turbulent entrainment-mixing processes in clouds","volume":"118","author":[{"family":"Lu","given":"Chunsong"},{"family":"Liu","given":"Yangang"},{"family":"Niu","given":"Shengjie"},{"family":"Krueger","given":"Steven"},{"family":"Wagner","given":"Timothy"}],"issued":{"date-parts":[["2013"]]}}}],"schema":"https://github.com/citation-style-language/schema/raw/master/csl-citation.json"} </w:instrText>
        </w:r>
        <w:r>
          <w:rPr>
            <w:rFonts w:ascii="Times New Roman" w:hAnsi="Times New Roman" w:cs="Times New Roman"/>
            <w:sz w:val="24"/>
            <w:szCs w:val="24"/>
          </w:rPr>
          <w:fldChar w:fldCharType="separate"/>
        </w:r>
        <w:r w:rsidRPr="00B41158">
          <w:rPr>
            <w:rFonts w:ascii="Times New Roman" w:hAnsi="Times New Roman" w:cs="Times New Roman"/>
            <w:sz w:val="24"/>
          </w:rPr>
          <w:t>(Lu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m:oMath>
          <m:r>
            <w:rPr>
              <w:rFonts w:ascii="Cambria Math" w:hAnsi="Cambria Math" w:cs="Times New Roman"/>
              <w:sz w:val="24"/>
              <w:szCs w:val="24"/>
            </w:rPr>
            <m:t>ψ</m:t>
          </m:r>
        </m:oMath>
        <w:r>
          <w:rPr>
            <w:rFonts w:ascii="Times New Roman" w:hAnsi="Times New Roman" w:cs="Times New Roman"/>
            <w:sz w:val="24"/>
            <w:szCs w:val="24"/>
          </w:rPr>
          <w:t xml:space="preserve"> is further related to the transition scale number,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L</m:t>
              </m:r>
            </m:sub>
          </m:sSub>
        </m:oMath>
        <w:r>
          <w:rPr>
            <w:rFonts w:ascii="Times New Roman" w:hAnsi="Times New Roman" w:cs="Times New Roman"/>
            <w:sz w:val="24"/>
            <w:szCs w:val="24"/>
          </w:rPr>
          <w:t xml:space="preserve">, through </w:t>
        </w:r>
      </w:ins>
      <w:ins w:id="582" w:author="Liu, Yangang" w:date="2020-12-05T15:55:00Z">
        <w:r w:rsidR="00B25F13">
          <w:rPr>
            <w:rFonts w:ascii="Times New Roman" w:hAnsi="Times New Roman" w:cs="Times New Roman"/>
            <w:sz w:val="24"/>
            <w:szCs w:val="24"/>
          </w:rPr>
          <w:t>the empirical</w:t>
        </w:r>
      </w:ins>
      <w:ins w:id="583" w:author="Xin Zhou" w:date="2020-12-03T00:33:00Z">
        <w:del w:id="584" w:author="Liu, Yangang" w:date="2020-12-05T15:55:00Z">
          <w:r w:rsidDel="00B25F13">
            <w:rPr>
              <w:rFonts w:ascii="Times New Roman" w:hAnsi="Times New Roman" w:cs="Times New Roman"/>
              <w:sz w:val="24"/>
              <w:szCs w:val="24"/>
            </w:rPr>
            <w:delText>a</w:delText>
          </w:r>
        </w:del>
        <w:r>
          <w:rPr>
            <w:rFonts w:ascii="Times New Roman" w:hAnsi="Times New Roman" w:cs="Times New Roman"/>
            <w:sz w:val="24"/>
            <w:szCs w:val="24"/>
          </w:rPr>
          <w:t xml:space="preserve"> power law relation,</w:t>
        </w:r>
      </w:ins>
    </w:p>
    <w:p w14:paraId="7EFF770E" w14:textId="77777777" w:rsidR="0036018A" w:rsidRPr="00205C11" w:rsidRDefault="0036018A" w:rsidP="0036018A">
      <w:pPr>
        <w:jc w:val="both"/>
        <w:rPr>
          <w:ins w:id="585" w:author="Xin Zhou" w:date="2020-12-03T00:33:00Z"/>
          <w:rFonts w:ascii="Times New Roman" w:hAnsi="Times New Roman" w:cs="Times New Roman"/>
          <w:sz w:val="24"/>
          <w:szCs w:val="24"/>
        </w:rPr>
      </w:pPr>
      <m:oMathPara>
        <m:oMath>
          <m:r>
            <w:ins w:id="586" w:author="Xin Zhou" w:date="2020-12-03T00:33:00Z">
              <w:rPr>
                <w:rFonts w:ascii="Cambria Math" w:hAnsi="Cambria Math" w:cs="Times New Roman"/>
                <w:sz w:val="24"/>
                <w:szCs w:val="24"/>
              </w:rPr>
              <m:t>ψ=a</m:t>
            </w:ins>
          </m:r>
          <m:sSup>
            <m:sSupPr>
              <m:ctrlPr>
                <w:ins w:id="587" w:author="Xin Zhou" w:date="2020-12-03T00:33:00Z">
                  <w:rPr>
                    <w:rFonts w:ascii="Cambria Math" w:hAnsi="Cambria Math" w:cs="Times New Roman"/>
                    <w:i/>
                    <w:sz w:val="24"/>
                    <w:szCs w:val="24"/>
                  </w:rPr>
                </w:ins>
              </m:ctrlPr>
            </m:sSupPr>
            <m:e>
              <m:sSub>
                <m:sSubPr>
                  <m:ctrlPr>
                    <w:ins w:id="588" w:author="Xin Zhou" w:date="2020-12-03T00:33:00Z">
                      <w:rPr>
                        <w:rFonts w:ascii="Cambria Math" w:hAnsi="Cambria Math" w:cs="Times New Roman"/>
                        <w:i/>
                        <w:sz w:val="24"/>
                        <w:szCs w:val="24"/>
                      </w:rPr>
                    </w:ins>
                  </m:ctrlPr>
                </m:sSubPr>
                <m:e>
                  <m:r>
                    <w:ins w:id="589" w:author="Xin Zhou" w:date="2020-12-03T00:33:00Z">
                      <w:rPr>
                        <w:rFonts w:ascii="Cambria Math" w:hAnsi="Cambria Math" w:cs="Times New Roman"/>
                        <w:sz w:val="24"/>
                        <w:szCs w:val="24"/>
                      </w:rPr>
                      <m:t>N</m:t>
                    </w:ins>
                  </m:r>
                </m:e>
                <m:sub>
                  <m:r>
                    <w:ins w:id="590" w:author="Xin Zhou" w:date="2020-12-03T00:33:00Z">
                      <w:rPr>
                        <w:rFonts w:ascii="Cambria Math" w:hAnsi="Cambria Math" w:cs="Times New Roman"/>
                        <w:sz w:val="24"/>
                        <w:szCs w:val="24"/>
                      </w:rPr>
                      <m:t>L</m:t>
                    </w:ins>
                  </m:r>
                </m:sub>
              </m:sSub>
            </m:e>
            <m:sup>
              <m:r>
                <w:ins w:id="591" w:author="Xin Zhou" w:date="2020-12-03T00:33:00Z">
                  <w:rPr>
                    <w:rFonts w:ascii="Cambria Math" w:hAnsi="Cambria Math" w:cs="Times New Roman"/>
                    <w:sz w:val="24"/>
                    <w:szCs w:val="24"/>
                  </w:rPr>
                  <m:t>b</m:t>
                </w:ins>
              </m:r>
            </m:sup>
          </m:sSup>
        </m:oMath>
      </m:oMathPara>
    </w:p>
    <w:p w14:paraId="298743E1" w14:textId="77777777" w:rsidR="0036018A" w:rsidRDefault="0036018A" w:rsidP="0036018A">
      <w:pPr>
        <w:jc w:val="both"/>
        <w:rPr>
          <w:ins w:id="592" w:author="Xin Zhou" w:date="2020-12-03T00:33:00Z"/>
          <w:rFonts w:ascii="Times New Roman" w:hAnsi="Times New Roman" w:cs="Times New Roman"/>
          <w:sz w:val="24"/>
          <w:szCs w:val="24"/>
        </w:rPr>
      </w:pPr>
      <w:ins w:id="593" w:author="Xin Zhou" w:date="2020-12-03T00:33:00Z">
        <w:r>
          <w:rPr>
            <w:rFonts w:ascii="Times New Roman" w:hAnsi="Times New Roman" w:cs="Times New Roman"/>
            <w:sz w:val="24"/>
            <w:szCs w:val="24"/>
          </w:rPr>
          <w:t xml:space="preserve">in which </w:t>
        </w:r>
        <m:oMath>
          <m:r>
            <w:rPr>
              <w:rFonts w:ascii="Cambria Math" w:hAnsi="Cambria Math" w:cs="Times New Roman"/>
              <w:sz w:val="24"/>
              <w:szCs w:val="24"/>
            </w:rPr>
            <m:t>a</m:t>
          </m:r>
        </m:oMath>
        <w:r>
          <w:rPr>
            <w:rFonts w:ascii="Times New Roman" w:hAnsi="Times New Roman" w:cs="Times New Roman"/>
            <w:sz w:val="24"/>
            <w:szCs w:val="24"/>
          </w:rPr>
          <w:t xml:space="preserve"> and </w:t>
        </w:r>
        <m:oMath>
          <m:r>
            <w:rPr>
              <w:rFonts w:ascii="Cambria Math" w:hAnsi="Cambria Math" w:cs="Times New Roman"/>
              <w:sz w:val="24"/>
              <w:szCs w:val="24"/>
            </w:rPr>
            <m:t>b</m:t>
          </m:r>
        </m:oMath>
        <w:r>
          <w:rPr>
            <w:rFonts w:ascii="Times New Roman" w:hAnsi="Times New Roman" w:cs="Times New Roman"/>
            <w:sz w:val="24"/>
            <w:szCs w:val="24"/>
          </w:rPr>
          <w:t xml:space="preserve"> are related</w:t>
        </w:r>
      </w:ins>
    </w:p>
    <w:p w14:paraId="4543E8E1" w14:textId="77777777" w:rsidR="0036018A" w:rsidRPr="00891C8F" w:rsidRDefault="0036018A" w:rsidP="0036018A">
      <w:pPr>
        <w:jc w:val="both"/>
        <w:rPr>
          <w:ins w:id="594" w:author="Xin Zhou" w:date="2020-12-03T00:33:00Z"/>
          <w:rFonts w:ascii="Times New Roman" w:hAnsi="Times New Roman" w:cs="Times New Roman"/>
          <w:sz w:val="24"/>
          <w:szCs w:val="24"/>
        </w:rPr>
      </w:pPr>
      <m:oMathPara>
        <m:oMath>
          <m:r>
            <w:ins w:id="595" w:author="Xin Zhou" w:date="2020-12-03T00:33:00Z">
              <w:rPr>
                <w:rFonts w:ascii="Cambria Math" w:hAnsi="Cambria Math" w:cs="Times New Roman"/>
                <w:sz w:val="24"/>
                <w:szCs w:val="24"/>
              </w:rPr>
              <m:t>b=-0.0017a+0.1722.</m:t>
            </w:ins>
          </m:r>
        </m:oMath>
      </m:oMathPara>
    </w:p>
    <w:p w14:paraId="5949C6EB" w14:textId="376D67A9" w:rsidR="0036018A" w:rsidRPr="008E7109" w:rsidRDefault="00B2291B" w:rsidP="0036018A">
      <w:pPr>
        <w:jc w:val="both"/>
        <w:rPr>
          <w:ins w:id="596" w:author="Xin Zhou" w:date="2020-12-03T00:33:00Z"/>
          <w:rFonts w:ascii="Times New Roman" w:hAnsi="Times New Roman" w:cs="Times New Roman"/>
          <w:sz w:val="24"/>
          <w:szCs w:val="24"/>
        </w:rPr>
      </w:pPr>
      <w:ins w:id="597" w:author="Liu, Yangang" w:date="2020-12-05T15:57:00Z">
        <w:r>
          <w:rPr>
            <w:rFonts w:ascii="Times New Roman" w:hAnsi="Times New Roman" w:cs="Times New Roman"/>
            <w:sz w:val="24"/>
            <w:szCs w:val="24"/>
          </w:rPr>
          <w:t>A typical value of a</w:t>
        </w:r>
      </w:ins>
      <w:ins w:id="598" w:author="Liu, Yangang" w:date="2020-12-05T15:59:00Z">
        <w:r>
          <w:rPr>
            <w:rFonts w:ascii="Times New Roman" w:hAnsi="Times New Roman" w:cs="Times New Roman"/>
            <w:sz w:val="24"/>
            <w:szCs w:val="24"/>
          </w:rPr>
          <w:t xml:space="preserve"> = 52</w:t>
        </w:r>
      </w:ins>
      <w:ins w:id="599" w:author="Liu, Yangang" w:date="2020-12-05T15:57:00Z">
        <w:r>
          <w:rPr>
            <w:rFonts w:ascii="Times New Roman" w:hAnsi="Times New Roman" w:cs="Times New Roman"/>
            <w:sz w:val="24"/>
            <w:szCs w:val="24"/>
          </w:rPr>
          <w:t xml:space="preserve"> is used as a default value but a </w:t>
        </w:r>
      </w:ins>
      <w:ins w:id="600" w:author="Liu, Yangang" w:date="2020-12-05T15:58:00Z">
        <w:r>
          <w:rPr>
            <w:rFonts w:ascii="Times New Roman" w:hAnsi="Times New Roman" w:cs="Times New Roman"/>
            <w:sz w:val="24"/>
            <w:szCs w:val="24"/>
          </w:rPr>
          <w:t xml:space="preserve">can be treated as a tunable parameter </w:t>
        </w:r>
      </w:ins>
      <w:proofErr w:type="spellStart"/>
      <w:ins w:id="601" w:author="Liu, Yangang" w:date="2020-12-05T15:59:00Z">
        <w:r>
          <w:rPr>
            <w:rFonts w:ascii="Times New Roman" w:hAnsi="Times New Roman" w:cs="Times New Roman"/>
            <w:sz w:val="24"/>
            <w:szCs w:val="24"/>
          </w:rPr>
          <w:t>varyin</w:t>
        </w:r>
        <w:proofErr w:type="spellEnd"/>
        <w:r>
          <w:rPr>
            <w:rFonts w:ascii="Times New Roman" w:hAnsi="Times New Roman" w:cs="Times New Roman"/>
            <w:sz w:val="24"/>
            <w:szCs w:val="24"/>
          </w:rPr>
          <w:t xml:space="preserve"> between </w:t>
        </w:r>
        <w:r>
          <w:rPr>
            <w:rFonts w:eastAsia="Times New Roman"/>
            <w:color w:val="000000"/>
            <w:sz w:val="24"/>
            <w:szCs w:val="24"/>
          </w:rPr>
          <w:t>10-100</w:t>
        </w:r>
        <w:r>
          <w:rPr>
            <w:rFonts w:eastAsia="Times New Roman"/>
            <w:color w:val="000000"/>
            <w:sz w:val="24"/>
            <w:szCs w:val="24"/>
          </w:rPr>
          <w:t>.</w:t>
        </w:r>
        <w:r w:rsidDel="00B2291B">
          <w:rPr>
            <w:rFonts w:ascii="Times New Roman" w:hAnsi="Times New Roman" w:cs="Times New Roman"/>
            <w:sz w:val="24"/>
            <w:szCs w:val="24"/>
          </w:rPr>
          <w:t xml:space="preserve"> </w:t>
        </w:r>
      </w:ins>
      <w:ins w:id="602" w:author="Xin Zhou" w:date="2020-12-03T00:33:00Z">
        <w:del w:id="603" w:author="Liu, Yangang" w:date="2020-12-05T15:58:00Z">
          <w:r w:rsidR="0036018A" w:rsidDel="00B2291B">
            <w:rPr>
              <w:rFonts w:ascii="Times New Roman" w:hAnsi="Times New Roman" w:cs="Times New Roman"/>
              <w:sz w:val="24"/>
              <w:szCs w:val="24"/>
            </w:rPr>
            <w:delText xml:space="preserve">It is worth noticing that </w:delText>
          </w:r>
          <m:oMath>
            <m:r>
              <w:rPr>
                <w:rFonts w:ascii="Cambria Math" w:hAnsi="Cambria Math" w:cs="Times New Roman"/>
                <w:sz w:val="24"/>
                <w:szCs w:val="24"/>
              </w:rPr>
              <m:t>a</m:t>
            </m:r>
          </m:oMath>
          <w:r w:rsidR="0036018A" w:rsidDel="00B2291B">
            <w:rPr>
              <w:rFonts w:ascii="Times New Roman" w:hAnsi="Times New Roman" w:cs="Times New Roman"/>
              <w:sz w:val="24"/>
              <w:szCs w:val="24"/>
            </w:rPr>
            <w:delText xml:space="preserve"> and </w:delText>
          </w:r>
          <m:oMath>
            <m:r>
              <w:rPr>
                <w:rFonts w:ascii="Cambria Math" w:hAnsi="Cambria Math" w:cs="Times New Roman"/>
                <w:sz w:val="24"/>
                <w:szCs w:val="24"/>
              </w:rPr>
              <m:t>b</m:t>
            </m:r>
          </m:oMath>
          <w:r w:rsidR="0036018A" w:rsidDel="00B2291B">
            <w:rPr>
              <w:rFonts w:ascii="Times New Roman" w:hAnsi="Times New Roman" w:cs="Times New Roman"/>
              <w:sz w:val="24"/>
              <w:szCs w:val="24"/>
            </w:rPr>
            <w:delText xml:space="preserve"> vary with different cloud condition, but for now, fixed value of a and is provided in different cloudy cases for testing purpose. </w:delText>
          </w:r>
        </w:del>
      </w:ins>
    </w:p>
    <w:p w14:paraId="7E6114A3" w14:textId="31CAAE2A" w:rsidR="0036018A" w:rsidRDefault="00CC1315" w:rsidP="0036018A">
      <w:pPr>
        <w:ind w:firstLine="720"/>
        <w:jc w:val="both"/>
        <w:rPr>
          <w:ins w:id="604" w:author="Xin Zhou" w:date="2020-12-03T00:33:00Z"/>
          <w:rFonts w:ascii="Times New Roman" w:hAnsi="Times New Roman" w:cs="Times New Roman"/>
          <w:sz w:val="24"/>
          <w:szCs w:val="24"/>
        </w:rPr>
      </w:pPr>
      <m:oMath>
        <m:sSub>
          <m:sSubPr>
            <m:ctrlPr>
              <w:ins w:id="605" w:author="Xin Zhou" w:date="2020-12-03T00:33:00Z">
                <w:rPr>
                  <w:rFonts w:ascii="Cambria Math" w:hAnsi="Cambria Math" w:cs="Times New Roman"/>
                  <w:i/>
                  <w:sz w:val="24"/>
                  <w:szCs w:val="24"/>
                </w:rPr>
              </w:ins>
            </m:ctrlPr>
          </m:sSubPr>
          <m:e>
            <m:r>
              <w:ins w:id="606" w:author="Xin Zhou" w:date="2020-12-03T00:33:00Z">
                <w:rPr>
                  <w:rFonts w:ascii="Cambria Math" w:hAnsi="Cambria Math" w:cs="Times New Roman"/>
                  <w:sz w:val="24"/>
                  <w:szCs w:val="24"/>
                </w:rPr>
                <m:t>N</m:t>
              </w:ins>
            </m:r>
          </m:e>
          <m:sub>
            <m:r>
              <w:ins w:id="607" w:author="Xin Zhou" w:date="2020-12-03T00:33:00Z">
                <w:rPr>
                  <w:rFonts w:ascii="Cambria Math" w:hAnsi="Cambria Math" w:cs="Times New Roman"/>
                  <w:sz w:val="24"/>
                  <w:szCs w:val="24"/>
                </w:rPr>
                <m:t>L</m:t>
              </w:ins>
            </m:r>
          </m:sub>
        </m:sSub>
      </m:oMath>
      <w:ins w:id="608" w:author="Xin Zhou" w:date="2020-12-03T00:33:00Z">
        <w:r w:rsidR="0036018A">
          <w:rPr>
            <w:rFonts w:ascii="Times New Roman" w:hAnsi="Times New Roman" w:cs="Times New Roman"/>
            <w:sz w:val="24"/>
            <w:szCs w:val="24"/>
          </w:rPr>
          <w:t xml:space="preserve"> </w:t>
        </w:r>
      </w:ins>
      <w:ins w:id="609" w:author="Liu, Yangang" w:date="2020-12-05T16:00:00Z">
        <w:r w:rsidR="00B2291B">
          <w:rPr>
            <w:rFonts w:ascii="Times New Roman" w:hAnsi="Times New Roman" w:cs="Times New Roman"/>
            <w:sz w:val="24"/>
            <w:szCs w:val="24"/>
          </w:rPr>
          <w:t xml:space="preserve">is a dynamical </w:t>
        </w:r>
      </w:ins>
      <w:ins w:id="610" w:author="Xin Zhou" w:date="2020-12-03T00:33:00Z">
        <w:del w:id="611" w:author="Liu, Yangang" w:date="2020-12-05T16:00:00Z">
          <w:r w:rsidR="0036018A" w:rsidDel="00B2291B">
            <w:rPr>
              <w:rFonts w:ascii="Times New Roman" w:hAnsi="Times New Roman" w:cs="Times New Roman"/>
              <w:sz w:val="24"/>
              <w:szCs w:val="24"/>
            </w:rPr>
            <w:delText xml:space="preserve">also </w:delText>
          </w:r>
        </w:del>
        <w:r w:rsidR="0036018A">
          <w:rPr>
            <w:rFonts w:ascii="Times New Roman" w:hAnsi="Times New Roman" w:cs="Times New Roman"/>
            <w:sz w:val="24"/>
            <w:szCs w:val="24"/>
          </w:rPr>
          <w:t>measure</w:t>
        </w:r>
      </w:ins>
      <w:ins w:id="612" w:author="Liu, Yangang" w:date="2020-12-05T16:00:00Z">
        <w:r w:rsidR="00B2291B">
          <w:rPr>
            <w:rFonts w:ascii="Times New Roman" w:hAnsi="Times New Roman" w:cs="Times New Roman"/>
            <w:sz w:val="24"/>
            <w:szCs w:val="24"/>
          </w:rPr>
          <w:t xml:space="preserve"> of homogeneous mixing degree that can be diagnosed as follows</w:t>
        </w:r>
      </w:ins>
      <w:ins w:id="613" w:author="Xin Zhou" w:date="2020-12-03T00:33:00Z">
        <w:del w:id="614" w:author="Liu, Yangang" w:date="2020-12-05T16:00:00Z">
          <w:r w:rsidR="0036018A" w:rsidDel="00B2291B">
            <w:rPr>
              <w:rFonts w:ascii="Times New Roman" w:hAnsi="Times New Roman" w:cs="Times New Roman"/>
              <w:sz w:val="24"/>
              <w:szCs w:val="24"/>
            </w:rPr>
            <w:delText>s</w:delText>
          </w:r>
        </w:del>
        <w:r w:rsidR="0036018A">
          <w:rPr>
            <w:rFonts w:ascii="Times New Roman" w:hAnsi="Times New Roman" w:cs="Times New Roman"/>
            <w:sz w:val="24"/>
            <w:szCs w:val="24"/>
          </w:rPr>
          <w:t xml:space="preserve"> </w:t>
        </w:r>
        <w:del w:id="615" w:author="Liu, Yangang" w:date="2020-12-05T16:01:00Z">
          <w:r w:rsidR="0036018A" w:rsidDel="00B2291B">
            <w:rPr>
              <w:rFonts w:ascii="Times New Roman" w:hAnsi="Times New Roman" w:cs="Times New Roman"/>
              <w:sz w:val="24"/>
              <w:szCs w:val="24"/>
            </w:rPr>
            <w:delText xml:space="preserve">the degree of subgrid-scale mixing homogeneity but from the dynamic point of view </w:delText>
          </w:r>
        </w:del>
        <w:r w:rsidR="0036018A">
          <w:rPr>
            <w:rFonts w:ascii="Times New Roman" w:hAnsi="Times New Roman" w:cs="Times New Roman"/>
            <w:sz w:val="24"/>
            <w:szCs w:val="24"/>
          </w:rPr>
          <w:fldChar w:fldCharType="begin"/>
        </w:r>
        <w:r w:rsidR="0036018A">
          <w:rPr>
            <w:rFonts w:ascii="Times New Roman" w:hAnsi="Times New Roman" w:cs="Times New Roman"/>
            <w:sz w:val="24"/>
            <w:szCs w:val="24"/>
          </w:rPr>
          <w:instrText xml:space="preserve"> ADDIN ZOTERO_ITEM CSL_CITATION {"citationID":"S2qHbPPZ","properties":{"formattedCitation":"(Lu et al. 2011)","plainCitation":"(Lu et al. 2011)","noteIndex":0},"citationItems":[{"id":971,"uris":["http://zotero.org/users/750269/items/6ICD4PGG"],"uri":["http://zotero.org/users/750269/items/6ICD4PGG"],"itemData":{"id":971,"type":"article-journal","abstract":"Turbulent entrainment-mixing mechanisms are investigated by applying a combined approach to the aircraft measurements of three drizzling and two nondrizzling stratocumulus clouds collected over the U.S. Department of Energy's Atmospheric Radiation Measurement Southern Great Plains site during the March 2000 cloud Intensive Observation Period. Microphysical analysis shows that the inhomogeneous entrainment-mixing process occurs much more frequently than the homogeneous counterpart, and most cases of the inhomogeneous entrainment-mixing process are close to the extreme scenario, having drastically varying cloud droplet concentration but roughly constant volume-mean radius. It is also found that the inhomogeneous entrainment-mixing process can occur both near the cloud top and in the middle level of a cloud, and in both the nondrizzling clouds and nondrizzling legs in the drizzling clouds. A new dimensionless number, the scale number, is introduced as a dynamical measure for different entrainment-mixing processes, with a larger scale number corresponding to a higher degree of homogeneous entrainment mixing. Further empirical analysis shows that the scale number that separates the homogeneous from the inhomogeneous entrainment-mixing process is around 50, and most legs have smaller scale numbers. Thermodynamic analysis shows that sampling average of filament structures finer than the instrumental spatial resolution also contributes to the dominance of inhomogeneous entrainment-mixing mechanism. The combined microphysical-dynamical-thermodynamic analysis sheds new light on developing parameterization of entrainment-mixing processes and their microphysical and radiative effects in large-scale models.","container-title":"Journal of Geophysical Research: Atmospheres","DOI":"https://doi.org/10.1029/2011JD015944","ISSN":"2156-2202","issue":"D20","language":"en","note":"_eprint: https://agupubs.onlinelibrary.wiley.com/doi/pdf/10.1029/2011JD015944","source":"Wiley Online Library","title":"Examination of turbulent entrainment-mixing mechanisms using a combined approach","URL":"https://agupubs.onlinelibrary.wiley.com/doi/abs/10.1029/2011JD015944","volume":"116","author":[{"family":"Lu","given":"Chunsong"},{"family":"Liu","given":"Yangang"},{"family":"Niu","given":"Shengjie"}],"accessed":{"date-parts":[["2020",12,2]]},"issued":{"date-parts":[["2011"]]}}}],"schema":"https://github.com/citation-style-language/schema/raw/master/csl-citation.json"} </w:instrText>
        </w:r>
        <w:r w:rsidR="0036018A">
          <w:rPr>
            <w:rFonts w:ascii="Times New Roman" w:hAnsi="Times New Roman" w:cs="Times New Roman"/>
            <w:sz w:val="24"/>
            <w:szCs w:val="24"/>
          </w:rPr>
          <w:fldChar w:fldCharType="separate"/>
        </w:r>
        <w:r w:rsidR="0036018A" w:rsidRPr="009F4DCA">
          <w:rPr>
            <w:rFonts w:ascii="Times New Roman" w:hAnsi="Times New Roman" w:cs="Times New Roman"/>
            <w:sz w:val="24"/>
          </w:rPr>
          <w:t>(Lu et al. 2011)</w:t>
        </w:r>
        <w:r w:rsidR="0036018A">
          <w:rPr>
            <w:rFonts w:ascii="Times New Roman" w:hAnsi="Times New Roman" w:cs="Times New Roman"/>
            <w:sz w:val="24"/>
            <w:szCs w:val="24"/>
          </w:rPr>
          <w:fldChar w:fldCharType="end"/>
        </w:r>
        <w:r w:rsidR="0036018A">
          <w:rPr>
            <w:rFonts w:ascii="Times New Roman" w:hAnsi="Times New Roman" w:cs="Times New Roman"/>
            <w:sz w:val="24"/>
            <w:szCs w:val="24"/>
          </w:rPr>
          <w:t>,</w:t>
        </w:r>
      </w:ins>
    </w:p>
    <w:p w14:paraId="6D61A74D" w14:textId="77777777" w:rsidR="0036018A" w:rsidRPr="002C1799" w:rsidRDefault="00CC1315" w:rsidP="0036018A">
      <w:pPr>
        <w:jc w:val="both"/>
        <w:rPr>
          <w:ins w:id="616" w:author="Xin Zhou" w:date="2020-12-03T00:33:00Z"/>
          <w:rFonts w:ascii="Times New Roman" w:hAnsi="Times New Roman" w:cs="Times New Roman"/>
          <w:sz w:val="24"/>
          <w:szCs w:val="24"/>
        </w:rPr>
      </w:pPr>
      <m:oMathPara>
        <m:oMath>
          <m:sSub>
            <m:sSubPr>
              <m:ctrlPr>
                <w:ins w:id="617" w:author="Xin Zhou" w:date="2020-12-03T00:33:00Z">
                  <w:rPr>
                    <w:rFonts w:ascii="Cambria Math" w:hAnsi="Cambria Math" w:cs="Times New Roman"/>
                    <w:i/>
                    <w:sz w:val="24"/>
                    <w:szCs w:val="24"/>
                  </w:rPr>
                </w:ins>
              </m:ctrlPr>
            </m:sSubPr>
            <m:e>
              <m:r>
                <w:ins w:id="618" w:author="Xin Zhou" w:date="2020-12-03T00:33:00Z">
                  <w:rPr>
                    <w:rFonts w:ascii="Cambria Math" w:hAnsi="Cambria Math" w:cs="Times New Roman"/>
                    <w:sz w:val="24"/>
                    <w:szCs w:val="24"/>
                  </w:rPr>
                  <m:t>N</m:t>
                </w:ins>
              </m:r>
            </m:e>
            <m:sub>
              <m:r>
                <w:ins w:id="619" w:author="Xin Zhou" w:date="2020-12-03T00:33:00Z">
                  <w:rPr>
                    <w:rFonts w:ascii="Cambria Math" w:hAnsi="Cambria Math" w:cs="Times New Roman"/>
                    <w:sz w:val="24"/>
                    <w:szCs w:val="24"/>
                  </w:rPr>
                  <m:t>L</m:t>
                </w:ins>
              </m:r>
            </m:sub>
          </m:sSub>
          <m:r>
            <w:ins w:id="620" w:author="Xin Zhou" w:date="2020-12-03T00:33:00Z">
              <w:rPr>
                <w:rFonts w:ascii="Cambria Math" w:hAnsi="Cambria Math" w:cs="Times New Roman"/>
                <w:sz w:val="24"/>
                <w:szCs w:val="24"/>
              </w:rPr>
              <m:t>=</m:t>
            </w:ins>
          </m:r>
          <m:f>
            <m:fPr>
              <m:ctrlPr>
                <w:ins w:id="621" w:author="Xin Zhou" w:date="2020-12-03T00:33:00Z">
                  <w:rPr>
                    <w:rFonts w:ascii="Cambria Math" w:hAnsi="Cambria Math" w:cs="Times New Roman"/>
                    <w:i/>
                    <w:sz w:val="24"/>
                    <w:szCs w:val="24"/>
                  </w:rPr>
                </w:ins>
              </m:ctrlPr>
            </m:fPr>
            <m:num>
              <m:sSup>
                <m:sSupPr>
                  <m:ctrlPr>
                    <w:ins w:id="622" w:author="Xin Zhou" w:date="2020-12-03T00:33:00Z">
                      <w:rPr>
                        <w:rFonts w:ascii="Cambria Math" w:hAnsi="Cambria Math" w:cs="Times New Roman"/>
                        <w:i/>
                        <w:sz w:val="24"/>
                        <w:szCs w:val="24"/>
                      </w:rPr>
                    </w:ins>
                  </m:ctrlPr>
                </m:sSupPr>
                <m:e>
                  <m:r>
                    <w:ins w:id="623" w:author="Xin Zhou" w:date="2020-12-03T00:33:00Z">
                      <w:rPr>
                        <w:rFonts w:ascii="Cambria Math" w:hAnsi="Cambria Math" w:cs="Times New Roman"/>
                        <w:sz w:val="24"/>
                        <w:szCs w:val="24"/>
                      </w:rPr>
                      <m:t>L</m:t>
                    </w:ins>
                  </m:r>
                </m:e>
                <m:sup>
                  <m:r>
                    <w:ins w:id="624" w:author="Xin Zhou" w:date="2020-12-03T00:33:00Z">
                      <w:rPr>
                        <w:rFonts w:ascii="Cambria Math" w:hAnsi="Cambria Math" w:cs="Times New Roman"/>
                        <w:sz w:val="24"/>
                        <w:szCs w:val="24"/>
                      </w:rPr>
                      <m:t>*</m:t>
                    </w:ins>
                  </m:r>
                </m:sup>
              </m:sSup>
            </m:num>
            <m:den>
              <m:r>
                <w:ins w:id="625" w:author="Xin Zhou" w:date="2020-12-03T00:33:00Z">
                  <w:rPr>
                    <w:rFonts w:ascii="Cambria Math" w:hAnsi="Cambria Math" w:cs="Times New Roman"/>
                    <w:sz w:val="24"/>
                    <w:szCs w:val="24"/>
                  </w:rPr>
                  <m:t>η</m:t>
                </w:ins>
              </m:r>
            </m:den>
          </m:f>
        </m:oMath>
      </m:oMathPara>
    </w:p>
    <w:p w14:paraId="565C1900" w14:textId="476C317C" w:rsidR="0036018A" w:rsidRDefault="0036018A" w:rsidP="0036018A">
      <w:pPr>
        <w:jc w:val="both"/>
        <w:rPr>
          <w:ins w:id="626" w:author="Xin Zhou" w:date="2020-12-03T00:33:00Z"/>
          <w:rFonts w:ascii="Times New Roman" w:hAnsi="Times New Roman" w:cs="Times New Roman"/>
          <w:sz w:val="24"/>
          <w:szCs w:val="24"/>
        </w:rPr>
      </w:pPr>
      <w:ins w:id="627" w:author="Xin Zhou" w:date="2020-12-03T00:33:00Z">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m:t>
              </m:r>
            </m:sup>
          </m:sSup>
        </m:oMath>
        <w:r>
          <w:rPr>
            <w:rFonts w:ascii="Times New Roman" w:hAnsi="Times New Roman" w:cs="Times New Roman"/>
            <w:sz w:val="24"/>
            <w:szCs w:val="24"/>
          </w:rPr>
          <w:t xml:space="preserve"> is </w:t>
        </w:r>
      </w:ins>
      <w:ins w:id="628" w:author="Liu, Yangang" w:date="2020-12-05T16:01:00Z">
        <w:r w:rsidR="00B2291B">
          <w:rPr>
            <w:rFonts w:ascii="Times New Roman" w:hAnsi="Times New Roman" w:cs="Times New Roman"/>
            <w:sz w:val="24"/>
            <w:szCs w:val="24"/>
          </w:rPr>
          <w:t>the</w:t>
        </w:r>
      </w:ins>
      <w:ins w:id="629" w:author="Xin Zhou" w:date="2020-12-03T00:33:00Z">
        <w:del w:id="630" w:author="Liu, Yangang" w:date="2020-12-05T16:01:00Z">
          <w:r w:rsidDel="00B2291B">
            <w:rPr>
              <w:rFonts w:ascii="Times New Roman" w:hAnsi="Times New Roman" w:cs="Times New Roman"/>
              <w:sz w:val="24"/>
              <w:szCs w:val="24"/>
            </w:rPr>
            <w:delText>a</w:delText>
          </w:r>
        </w:del>
        <w:r>
          <w:rPr>
            <w:rFonts w:ascii="Times New Roman" w:hAnsi="Times New Roman" w:cs="Times New Roman"/>
            <w:sz w:val="24"/>
            <w:szCs w:val="24"/>
          </w:rPr>
          <w:t xml:space="preserve"> transition </w:t>
        </w:r>
      </w:ins>
      <w:ins w:id="631" w:author="Liu, Yangang" w:date="2020-12-05T16:01:00Z">
        <w:r w:rsidR="00B2291B">
          <w:rPr>
            <w:rFonts w:ascii="Times New Roman" w:hAnsi="Times New Roman" w:cs="Times New Roman"/>
            <w:sz w:val="24"/>
            <w:szCs w:val="24"/>
          </w:rPr>
          <w:t xml:space="preserve">scale </w:t>
        </w:r>
      </w:ins>
      <w:ins w:id="632" w:author="Xin Zhou" w:date="2020-12-03T00:33:00Z">
        <w:r>
          <w:rPr>
            <w:rFonts w:ascii="Times New Roman" w:hAnsi="Times New Roman" w:cs="Times New Roman"/>
            <w:sz w:val="24"/>
            <w:szCs w:val="24"/>
          </w:rPr>
          <w:t xml:space="preserve">length proposed by </w:t>
        </w:r>
        <w:r>
          <w:rPr>
            <w:rFonts w:ascii="Times New Roman" w:hAnsi="Times New Roman" w:cs="Times New Roman"/>
            <w:sz w:val="24"/>
            <w:szCs w:val="24"/>
          </w:rPr>
          <w:fldChar w:fldCharType="begin"/>
        </w:r>
      </w:ins>
      <w:r w:rsidR="00422B75">
        <w:rPr>
          <w:rFonts w:ascii="Times New Roman" w:hAnsi="Times New Roman" w:cs="Times New Roman"/>
          <w:sz w:val="24"/>
          <w:szCs w:val="24"/>
        </w:rPr>
        <w:instrText xml:space="preserve"> ADDIN ZOTERO_ITEM CSL_CITATION {"citationID":"bOWhCCCQ","properties":{"formattedCitation":"(Lehmann et al. 2009)","plainCitation":"(Lehmann et al. 2009)","dontUpdate":true,"noteIndex":0},"citationItems":[{"id":973,"uris":["http://zotero.org/users/750269/items/A2EREN3Y"],"uri":["http://zotero.org/users/750269/items/A2EREN3Y"],"itemData":{"id":973,"type":"article-journal","abstract":"&lt;section class=\"abstract\"&gt;&lt;h2 class=\"abstractTitle text-title my-1\" id=\"d550e2\"&gt;Abstract&lt;/h2&gt;&lt;p&gt;The helicopter-borne instrument payload known as the Airborne Cloud Turbulence Observation System (ACTOS) was used to study the entrainment and mixing processes in shallow warm cumulus clouds. The characteristics of the mixing process are determined by the Damköhler number, defined as the ratio of the mixing and a thermodynamic reaction time scale. The definition of the reaction time scale is refined by investigating the relationship between the droplet evaporation time and the phase relaxation time. Following arguments of classical turbulence theory, it is concluded that the description of the mixing process through a single Damköhler number is not sufficient and instead the concept of a transition length scale is introduced. The transition length scale separates the inertial subrange into a range of length scales for which mixing between ambient dry and cloudy air is inhomogeneous, and a range for which the mixing is homogeneous. The new concept is tested on the ACTOS dataset. The effect of entrained subsaturated air on the droplet number size distribution is analyzed using mixing diagrams correlating droplet number concentration and droplet size. The data suggest that homogeneous mixing is more likely to occur in the vicinity of the cloud core, whereas inhomogeneous mixing dominates in more diluted cloud regions. Paluch diagrams are used to support this hypothesis. The observations suggest that homogeneous mixing is favored when the transition length scale exceeds approximately 10 cm. Evidence was found that suggests that under certain conditions mixing can lead to enhanced droplet growth such that the largest droplets are found in the most diluted cloud regions.&lt;/p&gt;&lt;/section&gt;","container-title":"Journal of Atmospheric Sciences","DOI":"10.1175/2009JAS3012.1","ISSN":"0022-4928, 1520-0469","issue":"12","language":"EN","note":"publisher: American Meteorological Society\nsection: Journal of Atmospheric Sciences","page":"3641-3659","source":"journals.ametsoc.org","title":"Homogeneous and Inhomogeneous Mixing in Cumulus Clouds: Dependence on Local Turbulence Structure","title-short":"Homogeneous and Inhomogeneous Mixing in Cumulus Clouds","volume":"66","author":[{"family":"Lehmann","given":"Katrin"},{"family":"Siebert","given":"Holger"},{"family":"Shaw","given":"Raymond A."}],"issued":{"date-parts":[["2009",12,1]]}}}],"schema":"https://github.com/citation-style-language/schema/raw/master/csl-citation.json"} </w:instrText>
      </w:r>
      <w:ins w:id="633" w:author="Xin Zhou" w:date="2020-12-03T00:33:00Z">
        <w:r>
          <w:rPr>
            <w:rFonts w:ascii="Times New Roman" w:hAnsi="Times New Roman" w:cs="Times New Roman"/>
            <w:sz w:val="24"/>
            <w:szCs w:val="24"/>
          </w:rPr>
          <w:fldChar w:fldCharType="separate"/>
        </w:r>
        <w:r w:rsidRPr="00586DB3">
          <w:rPr>
            <w:rFonts w:ascii="Times New Roman" w:hAnsi="Times New Roman" w:cs="Times New Roman"/>
            <w:sz w:val="24"/>
          </w:rPr>
          <w:t xml:space="preserve">Lehmann et al. </w:t>
        </w:r>
        <w:r>
          <w:rPr>
            <w:rFonts w:ascii="Times New Roman" w:hAnsi="Times New Roman" w:cs="Times New Roman"/>
            <w:sz w:val="24"/>
          </w:rPr>
          <w:t>(</w:t>
        </w:r>
        <w:r w:rsidRPr="00586DB3">
          <w:rPr>
            <w:rFonts w:ascii="Times New Roman" w:hAnsi="Times New Roman" w:cs="Times New Roman"/>
            <w:sz w:val="24"/>
          </w:rPr>
          <w:t>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ins>
      <w:ins w:id="634" w:author="Liu, Yangang" w:date="2020-12-05T16:01:00Z">
        <w:r w:rsidR="00B2291B">
          <w:rPr>
            <w:rFonts w:ascii="Times New Roman" w:hAnsi="Times New Roman" w:cs="Times New Roman"/>
            <w:sz w:val="24"/>
            <w:szCs w:val="24"/>
          </w:rPr>
          <w:t xml:space="preserve">to simplify the </w:t>
        </w:r>
        <w:proofErr w:type="spellStart"/>
        <w:r w:rsidR="00B2291B">
          <w:rPr>
            <w:rFonts w:ascii="Times New Roman" w:hAnsi="Times New Roman" w:cs="Times New Roman"/>
            <w:sz w:val="24"/>
            <w:szCs w:val="24"/>
          </w:rPr>
          <w:t>the</w:t>
        </w:r>
        <w:proofErr w:type="spellEnd"/>
        <w:r w:rsidR="00B2291B">
          <w:rPr>
            <w:rFonts w:ascii="Times New Roman" w:hAnsi="Times New Roman" w:cs="Times New Roman"/>
            <w:sz w:val="24"/>
            <w:szCs w:val="24"/>
          </w:rPr>
          <w:t xml:space="preserve"> representation of ent</w:t>
        </w:r>
      </w:ins>
      <w:ins w:id="635" w:author="Liu, Yangang" w:date="2020-12-05T16:02:00Z">
        <w:r w:rsidR="00B2291B">
          <w:rPr>
            <w:rFonts w:ascii="Times New Roman" w:hAnsi="Times New Roman" w:cs="Times New Roman"/>
            <w:sz w:val="24"/>
            <w:szCs w:val="24"/>
          </w:rPr>
          <w:t>rainment-mixing processes by removing the need to consider t</w:t>
        </w:r>
      </w:ins>
      <w:ins w:id="636" w:author="Liu, Yangang" w:date="2020-12-05T16:03:00Z">
        <w:r w:rsidR="00B2291B">
          <w:rPr>
            <w:rFonts w:ascii="Times New Roman" w:hAnsi="Times New Roman" w:cs="Times New Roman"/>
            <w:sz w:val="24"/>
            <w:szCs w:val="24"/>
          </w:rPr>
          <w:t xml:space="preserve">he size of </w:t>
        </w:r>
      </w:ins>
      <w:ins w:id="637" w:author="Liu, Yangang" w:date="2020-12-05T16:02:00Z">
        <w:r w:rsidR="00B2291B">
          <w:rPr>
            <w:rFonts w:ascii="Times New Roman" w:hAnsi="Times New Roman" w:cs="Times New Roman"/>
            <w:sz w:val="24"/>
            <w:szCs w:val="24"/>
          </w:rPr>
          <w:t>entrained turbulent eddy</w:t>
        </w:r>
      </w:ins>
      <w:ins w:id="638" w:author="Liu, Yangang" w:date="2020-12-05T16:03:00Z">
        <w:r w:rsidR="00B2291B">
          <w:rPr>
            <w:rFonts w:ascii="Times New Roman" w:hAnsi="Times New Roman" w:cs="Times New Roman"/>
            <w:sz w:val="24"/>
            <w:szCs w:val="24"/>
          </w:rPr>
          <w:t xml:space="preserve">, and is a function of </w:t>
        </w:r>
      </w:ins>
      <w:ins w:id="639" w:author="Liu, Yangang" w:date="2020-12-05T16:02:00Z">
        <w:r w:rsidR="00B2291B">
          <w:rPr>
            <w:rFonts w:ascii="Times New Roman" w:hAnsi="Times New Roman" w:cs="Times New Roman"/>
            <w:sz w:val="24"/>
            <w:szCs w:val="24"/>
          </w:rPr>
          <w:t xml:space="preserve"> </w:t>
        </w:r>
      </w:ins>
      <w:ins w:id="640" w:author="Xin Zhou" w:date="2020-12-03T00:33:00Z">
        <w:del w:id="641" w:author="Liu, Yangang" w:date="2020-12-05T16:03:00Z">
          <w:r w:rsidDel="00B2291B">
            <w:rPr>
              <w:rFonts w:ascii="Times New Roman" w:hAnsi="Times New Roman" w:cs="Times New Roman"/>
              <w:sz w:val="24"/>
              <w:szCs w:val="24"/>
            </w:rPr>
            <w:delText xml:space="preserve">considering </w:delText>
          </w:r>
        </w:del>
        <w:r>
          <w:rPr>
            <w:rFonts w:ascii="Times New Roman" w:hAnsi="Times New Roman" w:cs="Times New Roman"/>
            <w:sz w:val="24"/>
            <w:szCs w:val="24"/>
          </w:rPr>
          <w:t xml:space="preserve">the TKE dissipation rate, </w:t>
        </w:r>
        <m:oMath>
          <m:r>
            <w:rPr>
              <w:rFonts w:ascii="Cambria Math" w:hAnsi="Cambria Math" w:cs="Times New Roman"/>
              <w:sz w:val="24"/>
              <w:szCs w:val="24"/>
            </w:rPr>
            <m:t>ϵ</m:t>
          </m:r>
        </m:oMath>
        <w:r>
          <w:rPr>
            <w:rFonts w:ascii="Times New Roman" w:hAnsi="Times New Roman" w:cs="Times New Roman"/>
            <w:sz w:val="24"/>
            <w:szCs w:val="24"/>
          </w:rPr>
          <w:t xml:space="preserve">, and evaporation time,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evap</m:t>
              </m:r>
            </m:sub>
          </m:sSub>
        </m:oMath>
        <w:r>
          <w:rPr>
            <w:rFonts w:ascii="Times New Roman" w:hAnsi="Times New Roman" w:cs="Times New Roman"/>
            <w:sz w:val="24"/>
            <w:szCs w:val="24"/>
          </w:rPr>
          <w:t xml:space="preserve">, </w:t>
        </w:r>
        <w:del w:id="642" w:author="Liu, Yangang" w:date="2020-12-05T16:03:00Z">
          <w:r w:rsidDel="00B2291B">
            <w:rPr>
              <w:rFonts w:ascii="Times New Roman" w:hAnsi="Times New Roman" w:cs="Times New Roman"/>
              <w:sz w:val="24"/>
              <w:szCs w:val="24"/>
            </w:rPr>
            <w:delText>when a droplet completely evaporates in the unsaturated environment,</w:delText>
          </w:r>
        </w:del>
      </w:ins>
    </w:p>
    <w:p w14:paraId="263801B9" w14:textId="77777777" w:rsidR="0036018A" w:rsidRPr="00586DB3" w:rsidRDefault="00CC1315" w:rsidP="0036018A">
      <w:pPr>
        <w:jc w:val="both"/>
        <w:rPr>
          <w:ins w:id="643" w:author="Xin Zhou" w:date="2020-12-03T00:33:00Z"/>
          <w:rFonts w:ascii="Times New Roman" w:hAnsi="Times New Roman" w:cs="Times New Roman"/>
          <w:sz w:val="24"/>
          <w:szCs w:val="24"/>
        </w:rPr>
      </w:pPr>
      <m:oMathPara>
        <m:oMath>
          <m:sSup>
            <m:sSupPr>
              <m:ctrlPr>
                <w:ins w:id="644" w:author="Xin Zhou" w:date="2020-12-03T00:33:00Z">
                  <w:rPr>
                    <w:rFonts w:ascii="Cambria Math" w:hAnsi="Cambria Math" w:cs="Times New Roman"/>
                    <w:i/>
                    <w:sz w:val="24"/>
                    <w:szCs w:val="24"/>
                  </w:rPr>
                </w:ins>
              </m:ctrlPr>
            </m:sSupPr>
            <m:e>
              <m:r>
                <w:ins w:id="645" w:author="Xin Zhou" w:date="2020-12-03T00:33:00Z">
                  <w:rPr>
                    <w:rFonts w:ascii="Cambria Math" w:hAnsi="Cambria Math" w:cs="Times New Roman"/>
                    <w:sz w:val="24"/>
                    <w:szCs w:val="24"/>
                  </w:rPr>
                  <m:t>L</m:t>
                </w:ins>
              </m:r>
            </m:e>
            <m:sup>
              <m:r>
                <w:ins w:id="646" w:author="Xin Zhou" w:date="2020-12-03T00:33:00Z">
                  <w:rPr>
                    <w:rFonts w:ascii="Cambria Math" w:hAnsi="Cambria Math" w:cs="Times New Roman"/>
                    <w:sz w:val="24"/>
                    <w:szCs w:val="24"/>
                  </w:rPr>
                  <m:t>*</m:t>
                </w:ins>
              </m:r>
            </m:sup>
          </m:sSup>
          <m:r>
            <w:ins w:id="647" w:author="Xin Zhou" w:date="2020-12-03T00:33:00Z">
              <w:rPr>
                <w:rFonts w:ascii="Cambria Math" w:hAnsi="Cambria Math" w:cs="Times New Roman"/>
                <w:sz w:val="24"/>
                <w:szCs w:val="24"/>
              </w:rPr>
              <m:t>=</m:t>
            </w:ins>
          </m:r>
          <m:sSup>
            <m:sSupPr>
              <m:ctrlPr>
                <w:ins w:id="648" w:author="Xin Zhou" w:date="2020-12-03T00:33:00Z">
                  <w:rPr>
                    <w:rFonts w:ascii="Cambria Math" w:hAnsi="Cambria Math" w:cs="Times New Roman"/>
                    <w:i/>
                    <w:sz w:val="24"/>
                    <w:szCs w:val="24"/>
                  </w:rPr>
                </w:ins>
              </m:ctrlPr>
            </m:sSupPr>
            <m:e>
              <m:r>
                <w:ins w:id="649" w:author="Xin Zhou" w:date="2020-12-03T00:33:00Z">
                  <w:rPr>
                    <w:rFonts w:ascii="Cambria Math" w:hAnsi="Cambria Math" w:cs="Times New Roman"/>
                    <w:sz w:val="24"/>
                    <w:szCs w:val="24"/>
                  </w:rPr>
                  <m:t>ϵ</m:t>
                </w:ins>
              </m:r>
            </m:e>
            <m:sup>
              <m:r>
                <w:ins w:id="650" w:author="Xin Zhou" w:date="2020-12-03T00:33:00Z">
                  <w:rPr>
                    <w:rFonts w:ascii="Cambria Math" w:hAnsi="Cambria Math" w:cs="Times New Roman"/>
                    <w:sz w:val="24"/>
                    <w:szCs w:val="24"/>
                  </w:rPr>
                  <m:t>1/2</m:t>
                </w:ins>
              </m:r>
            </m:sup>
          </m:sSup>
          <m:sSubSup>
            <m:sSubSupPr>
              <m:ctrlPr>
                <w:ins w:id="651" w:author="Xin Zhou" w:date="2020-12-03T00:33:00Z">
                  <w:rPr>
                    <w:rFonts w:ascii="Cambria Math" w:hAnsi="Cambria Math" w:cs="Times New Roman"/>
                    <w:i/>
                    <w:sz w:val="24"/>
                    <w:szCs w:val="24"/>
                  </w:rPr>
                </w:ins>
              </m:ctrlPr>
            </m:sSubSupPr>
            <m:e>
              <m:r>
                <w:ins w:id="652" w:author="Xin Zhou" w:date="2020-12-03T00:33:00Z">
                  <w:rPr>
                    <w:rFonts w:ascii="Cambria Math" w:hAnsi="Cambria Math" w:cs="Times New Roman"/>
                    <w:sz w:val="24"/>
                    <w:szCs w:val="24"/>
                  </w:rPr>
                  <m:t>τ</m:t>
                </w:ins>
              </m:r>
            </m:e>
            <m:sub>
              <m:r>
                <w:ins w:id="653" w:author="Xin Zhou" w:date="2020-12-03T00:33:00Z">
                  <w:rPr>
                    <w:rFonts w:ascii="Cambria Math" w:hAnsi="Cambria Math" w:cs="Times New Roman"/>
                    <w:sz w:val="24"/>
                    <w:szCs w:val="24"/>
                  </w:rPr>
                  <m:t>evap</m:t>
                </w:ins>
              </m:r>
            </m:sub>
            <m:sup>
              <m:r>
                <w:ins w:id="654" w:author="Xin Zhou" w:date="2020-12-03T00:33:00Z">
                  <w:rPr>
                    <w:rFonts w:ascii="Cambria Math" w:hAnsi="Cambria Math" w:cs="Times New Roman"/>
                    <w:sz w:val="24"/>
                    <w:szCs w:val="24"/>
                  </w:rPr>
                  <m:t>3/2</m:t>
                </w:ins>
              </m:r>
            </m:sup>
          </m:sSubSup>
          <m:r>
            <w:ins w:id="655" w:author="Xin Zhou" w:date="2020-12-03T00:33:00Z">
              <w:rPr>
                <w:rFonts w:ascii="Cambria Math" w:hAnsi="Cambria Math" w:cs="Times New Roman"/>
                <w:sz w:val="24"/>
                <w:szCs w:val="24"/>
              </w:rPr>
              <m:t>,</m:t>
            </w:ins>
          </m:r>
        </m:oMath>
      </m:oMathPara>
    </w:p>
    <w:p w14:paraId="4DA6DF30" w14:textId="42D3F317" w:rsidR="0036018A" w:rsidRDefault="0036018A" w:rsidP="0036018A">
      <w:pPr>
        <w:jc w:val="both"/>
        <w:rPr>
          <w:ins w:id="656" w:author="Xin Zhou" w:date="2020-12-03T00:33:00Z"/>
          <w:rFonts w:ascii="Times New Roman" w:hAnsi="Times New Roman" w:cs="Times New Roman"/>
          <w:sz w:val="24"/>
          <w:szCs w:val="24"/>
        </w:rPr>
      </w:pPr>
      <w:ins w:id="657" w:author="Xin Zhou" w:date="2020-12-03T00:33:00Z">
        <w:r>
          <w:rPr>
            <w:rFonts w:ascii="Times New Roman" w:hAnsi="Times New Roman" w:cs="Times New Roman"/>
            <w:sz w:val="24"/>
            <w:szCs w:val="24"/>
          </w:rPr>
          <w:t xml:space="preserve">and </w:t>
        </w:r>
        <m:oMath>
          <m:r>
            <w:del w:id="658" w:author="Liu, Yangang" w:date="2020-12-05T16:04:00Z">
              <w:rPr>
                <w:rFonts w:ascii="Cambria Math" w:hAnsi="Cambria Math" w:cs="Times New Roman"/>
                <w:sz w:val="24"/>
                <w:szCs w:val="24"/>
              </w:rPr>
              <m:t>η</m:t>
            </w:del>
          </m:r>
        </m:oMath>
        <w:del w:id="659" w:author="Liu, Yangang" w:date="2020-12-05T16:04:00Z">
          <w:r w:rsidDel="00B2291B">
            <w:rPr>
              <w:rFonts w:ascii="Times New Roman" w:hAnsi="Times New Roman" w:cs="Times New Roman"/>
              <w:sz w:val="24"/>
              <w:szCs w:val="24"/>
            </w:rPr>
            <w:delText xml:space="preserve"> is </w:delText>
          </w:r>
        </w:del>
      </w:ins>
      <w:ins w:id="660" w:author="Liu, Yangang" w:date="2020-12-05T16:03:00Z">
        <w:r w:rsidR="00B2291B">
          <w:rPr>
            <w:rFonts w:ascii="Times New Roman" w:hAnsi="Times New Roman" w:cs="Times New Roman"/>
            <w:sz w:val="24"/>
            <w:szCs w:val="24"/>
          </w:rPr>
          <w:t xml:space="preserve">the </w:t>
        </w:r>
      </w:ins>
      <w:ins w:id="661" w:author="Xin Zhou" w:date="2020-12-03T00:33:00Z">
        <w:r w:rsidRPr="00D57318">
          <w:rPr>
            <w:rFonts w:ascii="Times New Roman" w:hAnsi="Times New Roman" w:cs="Times New Roman"/>
            <w:sz w:val="24"/>
            <w:szCs w:val="24"/>
          </w:rPr>
          <w:t>Kolmogorov microscale</w:t>
        </w:r>
        <w:r>
          <w:rPr>
            <w:rFonts w:ascii="Times New Roman" w:hAnsi="Times New Roman" w:cs="Times New Roman"/>
            <w:sz w:val="24"/>
            <w:szCs w:val="24"/>
          </w:rPr>
          <w:t xml:space="preserve"> </w:t>
        </w:r>
      </w:ins>
      <m:oMath>
        <m:r>
          <w:ins w:id="662" w:author="Liu, Yangang" w:date="2020-12-05T16:04:00Z">
            <w:rPr>
              <w:rFonts w:ascii="Cambria Math" w:hAnsi="Cambria Math" w:cs="Times New Roman"/>
              <w:sz w:val="24"/>
              <w:szCs w:val="24"/>
            </w:rPr>
            <m:t>η</m:t>
          </w:ins>
        </m:r>
      </m:oMath>
      <w:ins w:id="663" w:author="Liu, Yangang" w:date="2020-12-05T16:04:00Z">
        <w:r w:rsidR="00B2291B">
          <w:rPr>
            <w:rFonts w:ascii="Times New Roman" w:hAnsi="Times New Roman" w:cs="Times New Roman"/>
            <w:sz w:val="24"/>
            <w:szCs w:val="24"/>
          </w:rPr>
          <w:t xml:space="preserve"> is</w:t>
        </w:r>
        <w:r w:rsidR="00B2291B">
          <w:rPr>
            <w:rFonts w:ascii="Times New Roman" w:hAnsi="Times New Roman" w:cs="Times New Roman"/>
            <w:sz w:val="24"/>
            <w:szCs w:val="24"/>
          </w:rPr>
          <w:t xml:space="preserve"> </w:t>
        </w:r>
      </w:ins>
      <w:ins w:id="664" w:author="Xin Zhou" w:date="2020-12-03T00:33:00Z">
        <w:r>
          <w:rPr>
            <w:rFonts w:ascii="Times New Roman" w:hAnsi="Times New Roman" w:cs="Times New Roman"/>
            <w:sz w:val="24"/>
            <w:szCs w:val="24"/>
          </w:rPr>
          <w:t>calculated by</w:t>
        </w:r>
      </w:ins>
    </w:p>
    <w:p w14:paraId="15CD0B22" w14:textId="77777777" w:rsidR="0036018A" w:rsidRPr="00D57318" w:rsidRDefault="0036018A" w:rsidP="0036018A">
      <w:pPr>
        <w:jc w:val="both"/>
        <w:rPr>
          <w:ins w:id="665" w:author="Xin Zhou" w:date="2020-12-03T00:33:00Z"/>
          <w:rFonts w:ascii="Times New Roman" w:hAnsi="Times New Roman" w:cs="Times New Roman"/>
          <w:iCs/>
          <w:sz w:val="24"/>
          <w:szCs w:val="24"/>
        </w:rPr>
      </w:pPr>
      <m:oMathPara>
        <m:oMath>
          <m:r>
            <w:ins w:id="666" w:author="Xin Zhou" w:date="2020-12-03T00:33:00Z">
              <w:rPr>
                <w:rFonts w:ascii="Cambria Math" w:hAnsi="Cambria Math" w:cs="Times New Roman"/>
                <w:sz w:val="24"/>
                <w:szCs w:val="24"/>
              </w:rPr>
              <w:lastRenderedPageBreak/>
              <m:t>η=</m:t>
            </w:ins>
          </m:r>
          <m:sSup>
            <m:sSupPr>
              <m:ctrlPr>
                <w:ins w:id="667" w:author="Xin Zhou" w:date="2020-12-03T00:33:00Z">
                  <w:rPr>
                    <w:rFonts w:ascii="Cambria Math" w:hAnsi="Cambria Math" w:cs="Times New Roman"/>
                    <w:i/>
                    <w:iCs/>
                    <w:sz w:val="24"/>
                    <w:szCs w:val="24"/>
                  </w:rPr>
                </w:ins>
              </m:ctrlPr>
            </m:sSupPr>
            <m:e>
              <m:d>
                <m:dPr>
                  <m:ctrlPr>
                    <w:ins w:id="668" w:author="Xin Zhou" w:date="2020-12-03T00:33:00Z">
                      <w:rPr>
                        <w:rFonts w:ascii="Cambria Math" w:hAnsi="Cambria Math" w:cs="Times New Roman"/>
                        <w:i/>
                        <w:iCs/>
                        <w:sz w:val="24"/>
                        <w:szCs w:val="24"/>
                      </w:rPr>
                    </w:ins>
                  </m:ctrlPr>
                </m:dPr>
                <m:e>
                  <m:sSup>
                    <m:sSupPr>
                      <m:ctrlPr>
                        <w:ins w:id="669" w:author="Xin Zhou" w:date="2020-12-03T00:33:00Z">
                          <w:rPr>
                            <w:rFonts w:ascii="Cambria Math" w:hAnsi="Cambria Math" w:cs="Times New Roman"/>
                            <w:i/>
                            <w:iCs/>
                            <w:sz w:val="24"/>
                            <w:szCs w:val="24"/>
                          </w:rPr>
                        </w:ins>
                      </m:ctrlPr>
                    </m:sSupPr>
                    <m:e>
                      <m:r>
                        <w:ins w:id="670" w:author="Xin Zhou" w:date="2020-12-03T00:33:00Z">
                          <w:rPr>
                            <w:rFonts w:ascii="Cambria Math" w:hAnsi="Cambria Math" w:cs="Times New Roman"/>
                            <w:sz w:val="24"/>
                            <w:szCs w:val="24"/>
                          </w:rPr>
                          <m:t>ν</m:t>
                        </w:ins>
                      </m:r>
                    </m:e>
                    <m:sup>
                      <m:r>
                        <w:ins w:id="671" w:author="Xin Zhou" w:date="2020-12-03T00:33:00Z">
                          <w:rPr>
                            <w:rFonts w:ascii="Cambria Math" w:hAnsi="Cambria Math" w:cs="Times New Roman"/>
                            <w:sz w:val="24"/>
                            <w:szCs w:val="24"/>
                          </w:rPr>
                          <m:t>3</m:t>
                        </w:ins>
                      </m:r>
                    </m:sup>
                  </m:sSup>
                  <m:r>
                    <w:ins w:id="672" w:author="Xin Zhou" w:date="2020-12-03T00:33:00Z">
                      <w:rPr>
                        <w:rFonts w:ascii="Cambria Math" w:hAnsi="Cambria Math" w:cs="Times New Roman"/>
                        <w:sz w:val="24"/>
                        <w:szCs w:val="24"/>
                      </w:rPr>
                      <m:t>/ϵ</m:t>
                    </w:ins>
                  </m:r>
                </m:e>
              </m:d>
            </m:e>
            <m:sup>
              <m:r>
                <w:ins w:id="673" w:author="Xin Zhou" w:date="2020-12-03T00:33:00Z">
                  <w:rPr>
                    <w:rFonts w:ascii="Cambria Math" w:hAnsi="Cambria Math" w:cs="Times New Roman"/>
                    <w:sz w:val="24"/>
                    <w:szCs w:val="24"/>
                  </w:rPr>
                  <m:t>1/4</m:t>
                </w:ins>
              </m:r>
            </m:sup>
          </m:sSup>
          <m:r>
            <w:ins w:id="674" w:author="Xin Zhou" w:date="2020-12-03T00:33:00Z">
              <w:rPr>
                <w:rFonts w:ascii="Cambria Math" w:hAnsi="Cambria Math" w:cs="Times New Roman"/>
                <w:sz w:val="24"/>
                <w:szCs w:val="24"/>
              </w:rPr>
              <m:t>,</m:t>
            </w:ins>
          </m:r>
        </m:oMath>
      </m:oMathPara>
    </w:p>
    <w:p w14:paraId="7630D0E5" w14:textId="3C015A6E" w:rsidR="0036018A" w:rsidRDefault="0036018A" w:rsidP="0036018A">
      <w:pPr>
        <w:jc w:val="both"/>
        <w:rPr>
          <w:ins w:id="675" w:author="Xin Zhou" w:date="2020-12-03T00:33:00Z"/>
          <w:rFonts w:ascii="Times New Roman" w:hAnsi="Times New Roman" w:cs="Times New Roman"/>
          <w:iCs/>
          <w:sz w:val="24"/>
          <w:szCs w:val="24"/>
        </w:rPr>
      </w:pPr>
      <w:ins w:id="676" w:author="Xin Zhou" w:date="2020-12-03T00:33:00Z">
        <w:r>
          <w:rPr>
            <w:rFonts w:ascii="Times New Roman" w:hAnsi="Times New Roman" w:cs="Times New Roman"/>
            <w:iCs/>
            <w:sz w:val="24"/>
            <w:szCs w:val="24"/>
          </w:rPr>
          <w:t xml:space="preserve">where </w:t>
        </w:r>
        <m:oMath>
          <m:r>
            <w:rPr>
              <w:rFonts w:ascii="Cambria Math" w:hAnsi="Cambria Math" w:cs="Times New Roman"/>
              <w:sz w:val="24"/>
              <w:szCs w:val="24"/>
            </w:rPr>
            <m:t>ν</m:t>
          </m:r>
        </m:oMath>
        <w:r>
          <w:rPr>
            <w:rFonts w:ascii="Times New Roman" w:hAnsi="Times New Roman" w:cs="Times New Roman"/>
            <w:iCs/>
            <w:sz w:val="24"/>
            <w:szCs w:val="24"/>
          </w:rPr>
          <w:t xml:space="preserve"> is </w:t>
        </w:r>
      </w:ins>
      <w:ins w:id="677" w:author="Liu, Yangang" w:date="2020-12-05T16:04:00Z">
        <w:r w:rsidR="00B2291B">
          <w:rPr>
            <w:rFonts w:ascii="Times New Roman" w:hAnsi="Times New Roman" w:cs="Times New Roman"/>
            <w:iCs/>
            <w:sz w:val="24"/>
            <w:szCs w:val="24"/>
          </w:rPr>
          <w:t xml:space="preserve">the </w:t>
        </w:r>
      </w:ins>
      <w:ins w:id="678" w:author="Xin Zhou" w:date="2020-12-03T00:33:00Z">
        <w:r>
          <w:rPr>
            <w:rFonts w:ascii="Times New Roman" w:hAnsi="Times New Roman" w:cs="Times New Roman"/>
            <w:iCs/>
            <w:sz w:val="24"/>
            <w:szCs w:val="24"/>
          </w:rPr>
          <w:t xml:space="preserve">kinematic viscosity determined by the </w:t>
        </w:r>
        <w:proofErr w:type="gramStart"/>
        <w:r>
          <w:rPr>
            <w:rFonts w:ascii="Times New Roman" w:hAnsi="Times New Roman" w:cs="Times New Roman"/>
            <w:iCs/>
            <w:sz w:val="24"/>
            <w:szCs w:val="24"/>
          </w:rPr>
          <w:t>temperature.</w:t>
        </w:r>
        <w:proofErr w:type="gramEnd"/>
        <w:r>
          <w:rPr>
            <w:rFonts w:ascii="Times New Roman" w:hAnsi="Times New Roman" w:cs="Times New Roman"/>
            <w:iCs/>
            <w:sz w:val="24"/>
            <w:szCs w:val="24"/>
          </w:rPr>
          <w:t xml:space="preserve"> The TKE dissipation rate is estimated using the characteristic velocity, </w:t>
        </w:r>
        <m:oMath>
          <m:r>
            <w:rPr>
              <w:rFonts w:ascii="Cambria Math" w:hAnsi="Cambria Math" w:cs="Times New Roman"/>
              <w:sz w:val="24"/>
              <w:szCs w:val="24"/>
            </w:rPr>
            <m:t>u</m:t>
          </m:r>
          <m:d>
            <m:dPr>
              <m:ctrlPr>
                <w:rPr>
                  <w:rFonts w:ascii="Cambria Math" w:hAnsi="Cambria Math" w:cs="Times New Roman"/>
                  <w:i/>
                  <w:iCs/>
                  <w:sz w:val="24"/>
                  <w:szCs w:val="24"/>
                </w:rPr>
              </m:ctrlPr>
            </m:dPr>
            <m:e>
              <m:r>
                <w:rPr>
                  <w:rFonts w:ascii="Cambria Math" w:hAnsi="Cambria Math" w:cs="Times New Roman"/>
                  <w:sz w:val="24"/>
                  <w:szCs w:val="24"/>
                </w:rPr>
                <m:t>λ</m:t>
              </m:r>
            </m:e>
          </m:d>
        </m:oMath>
        <w:r>
          <w:rPr>
            <w:rFonts w:ascii="Times New Roman" w:hAnsi="Times New Roman" w:cs="Times New Roman"/>
            <w:iCs/>
            <w:sz w:val="24"/>
            <w:szCs w:val="24"/>
          </w:rPr>
          <w:t xml:space="preserve"> and the corresponding length scale, </w:t>
        </w:r>
        <m:oMath>
          <m:r>
            <w:rPr>
              <w:rFonts w:ascii="Cambria Math" w:hAnsi="Cambria Math" w:cs="Times New Roman"/>
              <w:sz w:val="24"/>
              <w:szCs w:val="24"/>
            </w:rPr>
            <m:t>λ</m:t>
          </m:r>
        </m:oMath>
        <w:r>
          <w:rPr>
            <w:rFonts w:ascii="Times New Roman" w:hAnsi="Times New Roman" w:cs="Times New Roman"/>
            <w:iCs/>
            <w:sz w:val="24"/>
            <w:szCs w:val="24"/>
          </w:rPr>
          <w:t xml:space="preserve"> </w:t>
        </w: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ADDIN ZOTERO_ITEM CSL_CITATION {"citationID":"oPnKXEdO","properties":{"formattedCitation":"(Andrejczuk et al. 2009)","plainCitation":"(Andrejczuk et al. 2009)","noteIndex":0},"citationItems":[{"id":975,"uris":["http://zotero.org/users/750269/items/JEVTVWK6"],"uri":["http://zotero.org/users/750269/items/JEVTVWK6"],"itemData":{"id":975,"type":"article-journal","abstract":"This note presents an analysis of several dozens of direct numerical simulations of the cloud - clear air mixing in a setup of decaying moist turbulence with bin microphysics. The goal is to assess the instantaneous relationship between the homogeneity of mixing and the ratio of the time scales of droplet evaporation and turbulent homogenization. Such a relationship is important for developing improved microphysical parameterizations for large-eddy simulation of clouds. The analysis suggests a robust relationship for the range of time scale ratios between 0.5 and 10. Outside this range, the scatter of numerical data is significant, with smaller and larger time scale ratios corresponding to mixing scenarios that approach the extremely inhomogeneous and homogeneous limits, respectively. This is consistent with the heuristic argument relating the homogeneity of mixing to the time scale ratio.","container-title":"Journal of the Atmospheric Sciences","DOI":"10.1175/2009JAS2956.1","journalAbbreviation":"Journal of the Atmospheric Sciences","page":"2493–2500","source":"ResearchGate","title":"Numerical Simulation of Cloud–Clear Air Interfacial Mixing: Homogeneous versus Inhomogeneous Mixing","title-short":"Numerical Simulation of Cloud–Clear Air Interfacial Mixing","volume":"66","author":[{"family":"Andrejczuk","given":"M."},{"family":"Grabowski","given":"Wojciech W."},{"family":"Malinowski","given":"Szymon"},{"family":"Smolarkiewicz","given":"Piotr"}],"issued":{"date-parts":[["2009",8,1]]}}}],"schema":"https://github.com/citation-style-language/schema/raw/master/csl-citation.json"} </w:instrText>
        </w:r>
        <w:r>
          <w:rPr>
            <w:rFonts w:ascii="Times New Roman" w:hAnsi="Times New Roman" w:cs="Times New Roman"/>
            <w:iCs/>
            <w:sz w:val="24"/>
            <w:szCs w:val="24"/>
          </w:rPr>
          <w:fldChar w:fldCharType="separate"/>
        </w:r>
        <w:r w:rsidRPr="0094420D">
          <w:rPr>
            <w:rFonts w:ascii="Times New Roman" w:hAnsi="Times New Roman" w:cs="Times New Roman"/>
            <w:sz w:val="24"/>
          </w:rPr>
          <w:t>(Andrejczuk et al. 2009)</w:t>
        </w:r>
        <w:r>
          <w:rPr>
            <w:rFonts w:ascii="Times New Roman" w:hAnsi="Times New Roman" w:cs="Times New Roman"/>
            <w:iCs/>
            <w:sz w:val="24"/>
            <w:szCs w:val="24"/>
          </w:rPr>
          <w:fldChar w:fldCharType="end"/>
        </w:r>
        <w:r>
          <w:rPr>
            <w:rFonts w:ascii="Times New Roman" w:hAnsi="Times New Roman" w:cs="Times New Roman"/>
            <w:iCs/>
            <w:sz w:val="24"/>
            <w:szCs w:val="24"/>
          </w:rPr>
          <w:t>,</w:t>
        </w:r>
      </w:ins>
    </w:p>
    <w:p w14:paraId="49CACE36" w14:textId="77777777" w:rsidR="0036018A" w:rsidRPr="00D4373A" w:rsidRDefault="0036018A" w:rsidP="0036018A">
      <w:pPr>
        <w:jc w:val="both"/>
        <w:rPr>
          <w:ins w:id="679" w:author="Xin Zhou" w:date="2020-12-03T00:33:00Z"/>
          <w:rFonts w:ascii="Times New Roman" w:hAnsi="Times New Roman" w:cs="Times New Roman"/>
          <w:iCs/>
          <w:sz w:val="24"/>
          <w:szCs w:val="24"/>
        </w:rPr>
      </w:pPr>
      <m:oMathPara>
        <m:oMath>
          <m:r>
            <w:ins w:id="680" w:author="Xin Zhou" w:date="2020-12-03T00:33:00Z">
              <w:rPr>
                <w:rFonts w:ascii="Cambria Math" w:hAnsi="Cambria Math" w:cs="Times New Roman"/>
                <w:sz w:val="24"/>
                <w:szCs w:val="24"/>
              </w:rPr>
              <m:t>ϵ=</m:t>
            </w:ins>
          </m:r>
          <m:sSup>
            <m:sSupPr>
              <m:ctrlPr>
                <w:ins w:id="681" w:author="Xin Zhou" w:date="2020-12-03T00:33:00Z">
                  <w:rPr>
                    <w:rFonts w:ascii="Cambria Math" w:hAnsi="Cambria Math" w:cs="Times New Roman"/>
                    <w:i/>
                    <w:iCs/>
                    <w:sz w:val="24"/>
                    <w:szCs w:val="24"/>
                  </w:rPr>
                </w:ins>
              </m:ctrlPr>
            </m:sSupPr>
            <m:e>
              <m:r>
                <w:ins w:id="682" w:author="Xin Zhou" w:date="2020-12-03T00:33:00Z">
                  <w:rPr>
                    <w:rFonts w:ascii="Cambria Math" w:hAnsi="Cambria Math" w:cs="Times New Roman"/>
                    <w:sz w:val="24"/>
                    <w:szCs w:val="24"/>
                  </w:rPr>
                  <m:t>u</m:t>
                </w:ins>
              </m:r>
              <m:d>
                <m:dPr>
                  <m:ctrlPr>
                    <w:ins w:id="683" w:author="Xin Zhou" w:date="2020-12-03T00:33:00Z">
                      <w:rPr>
                        <w:rFonts w:ascii="Cambria Math" w:hAnsi="Cambria Math" w:cs="Times New Roman"/>
                        <w:i/>
                        <w:iCs/>
                        <w:sz w:val="24"/>
                        <w:szCs w:val="24"/>
                      </w:rPr>
                    </w:ins>
                  </m:ctrlPr>
                </m:dPr>
                <m:e>
                  <m:r>
                    <w:ins w:id="684" w:author="Xin Zhou" w:date="2020-12-03T00:33:00Z">
                      <w:rPr>
                        <w:rFonts w:ascii="Cambria Math" w:hAnsi="Cambria Math" w:cs="Times New Roman"/>
                        <w:sz w:val="24"/>
                        <w:szCs w:val="24"/>
                      </w:rPr>
                      <m:t>λ</m:t>
                    </w:ins>
                  </m:r>
                </m:e>
              </m:d>
            </m:e>
            <m:sup>
              <m:r>
                <w:ins w:id="685" w:author="Xin Zhou" w:date="2020-12-03T00:33:00Z">
                  <w:rPr>
                    <w:rFonts w:ascii="Cambria Math" w:hAnsi="Cambria Math" w:cs="Times New Roman"/>
                    <w:sz w:val="24"/>
                    <w:szCs w:val="24"/>
                  </w:rPr>
                  <m:t>3</m:t>
                </w:ins>
              </m:r>
            </m:sup>
          </m:sSup>
          <m:r>
            <w:ins w:id="686" w:author="Xin Zhou" w:date="2020-12-03T00:33:00Z">
              <w:rPr>
                <w:rFonts w:ascii="Cambria Math" w:hAnsi="Cambria Math" w:cs="Times New Roman"/>
                <w:sz w:val="24"/>
                <w:szCs w:val="24"/>
              </w:rPr>
              <m:t>/λ,</m:t>
            </w:ins>
          </m:r>
        </m:oMath>
      </m:oMathPara>
    </w:p>
    <w:p w14:paraId="0455D28D" w14:textId="77777777" w:rsidR="0036018A" w:rsidRDefault="0036018A" w:rsidP="0036018A">
      <w:pPr>
        <w:jc w:val="both"/>
        <w:rPr>
          <w:ins w:id="687" w:author="Xin Zhou" w:date="2020-12-03T00:33:00Z"/>
          <w:rFonts w:ascii="Times New Roman" w:hAnsi="Times New Roman" w:cs="Times New Roman"/>
          <w:iCs/>
          <w:sz w:val="24"/>
          <w:szCs w:val="24"/>
        </w:rPr>
      </w:pPr>
      <w:ins w:id="688" w:author="Xin Zhou" w:date="2020-12-03T00:33:00Z">
        <w:r>
          <w:rPr>
            <w:rFonts w:ascii="Times New Roman" w:hAnsi="Times New Roman" w:cs="Times New Roman"/>
            <w:iCs/>
            <w:sz w:val="24"/>
            <w:szCs w:val="24"/>
          </w:rPr>
          <w:t xml:space="preserve">The </w:t>
        </w:r>
        <m:oMath>
          <m:r>
            <w:rPr>
              <w:rFonts w:ascii="Cambria Math" w:hAnsi="Cambria Math" w:cs="Times New Roman"/>
              <w:sz w:val="24"/>
              <w:szCs w:val="24"/>
            </w:rPr>
            <m:t>λ</m:t>
          </m:r>
        </m:oMath>
        <w:r>
          <w:rPr>
            <w:rFonts w:ascii="Times New Roman" w:hAnsi="Times New Roman" w:cs="Times New Roman"/>
            <w:iCs/>
            <w:sz w:val="24"/>
            <w:szCs w:val="24"/>
          </w:rPr>
          <w:t xml:space="preserve"> is taken as the scale of cloud filaments in the application and assumed to be the Taylor microscale for the cloud water field. Using the internal ranges scaling, </w:t>
        </w:r>
        <m:oMath>
          <m:sSup>
            <m:sSupPr>
              <m:ctrlPr>
                <w:rPr>
                  <w:rFonts w:ascii="Cambria Math" w:hAnsi="Cambria Math" w:cs="Times New Roman"/>
                  <w:i/>
                  <w:iCs/>
                  <w:sz w:val="24"/>
                  <w:szCs w:val="24"/>
                </w:rPr>
              </m:ctrlPr>
            </m:sSupPr>
            <m:e>
              <m:r>
                <w:rPr>
                  <w:rFonts w:ascii="Cambria Math" w:hAnsi="Cambria Math" w:cs="Times New Roman"/>
                  <w:sz w:val="24"/>
                  <w:szCs w:val="24"/>
                </w:rPr>
                <m:t>u</m:t>
              </m:r>
              <m:d>
                <m:dPr>
                  <m:ctrlPr>
                    <w:rPr>
                      <w:rFonts w:ascii="Cambria Math" w:hAnsi="Cambria Math" w:cs="Times New Roman"/>
                      <w:i/>
                      <w:iCs/>
                      <w:sz w:val="24"/>
                      <w:szCs w:val="24"/>
                    </w:rPr>
                  </m:ctrlPr>
                </m:dPr>
                <m:e>
                  <m:r>
                    <w:rPr>
                      <w:rFonts w:ascii="Cambria Math" w:hAnsi="Cambria Math" w:cs="Times New Roman"/>
                      <w:sz w:val="24"/>
                      <w:szCs w:val="24"/>
                    </w:rPr>
                    <m:t>λ</m:t>
                  </m:r>
                </m:e>
              </m:d>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u</m:t>
              </m:r>
              <m:d>
                <m:dPr>
                  <m:ctrlPr>
                    <w:rPr>
                      <w:rFonts w:ascii="Cambria Math" w:hAnsi="Cambria Math" w:cs="Times New Roman"/>
                      <w:i/>
                      <w:iCs/>
                      <w:sz w:val="24"/>
                      <w:szCs w:val="24"/>
                    </w:rPr>
                  </m:ctrlPr>
                </m:dPr>
                <m:e>
                  <m:r>
                    <w:rPr>
                      <w:rFonts w:ascii="Cambria Math" w:hAnsi="Cambria Math" w:cs="Times New Roman"/>
                      <w:sz w:val="24"/>
                      <w:szCs w:val="24"/>
                    </w:rPr>
                    <m:t>L</m:t>
                  </m:r>
                </m:e>
              </m:d>
            </m:e>
            <m:sup>
              <m:r>
                <w:rPr>
                  <w:rFonts w:ascii="Cambria Math" w:hAnsi="Cambria Math" w:cs="Times New Roman"/>
                  <w:sz w:val="24"/>
                  <w:szCs w:val="24"/>
                </w:rPr>
                <m:t>3</m:t>
              </m:r>
            </m:sup>
          </m:sSup>
          <m:r>
            <w:rPr>
              <w:rFonts w:ascii="Cambria Math" w:hAnsi="Cambria Math" w:cs="Times New Roman"/>
              <w:sz w:val="24"/>
              <w:szCs w:val="24"/>
            </w:rPr>
            <m:t>= λ/L</m:t>
          </m:r>
        </m:oMath>
        <w:r>
          <w:rPr>
            <w:rFonts w:ascii="Times New Roman" w:hAnsi="Times New Roman" w:cs="Times New Roman"/>
            <w:iCs/>
            <w:sz w:val="24"/>
            <w:szCs w:val="24"/>
          </w:rPr>
          <w:t xml:space="preserve">, with L being model grid size and the corresponding velocity </w:t>
        </w:r>
        <m:oMath>
          <m:r>
            <w:rPr>
              <w:rFonts w:ascii="Cambria Math" w:hAnsi="Cambria Math" w:cs="Times New Roman"/>
              <w:sz w:val="24"/>
              <w:szCs w:val="24"/>
            </w:rPr>
            <m:t>u</m:t>
          </m:r>
          <m:d>
            <m:dPr>
              <m:ctrlPr>
                <w:rPr>
                  <w:rFonts w:ascii="Cambria Math" w:hAnsi="Cambria Math" w:cs="Times New Roman"/>
                  <w:i/>
                  <w:iCs/>
                  <w:sz w:val="24"/>
                  <w:szCs w:val="24"/>
                </w:rPr>
              </m:ctrlPr>
            </m:dPr>
            <m:e>
              <m:r>
                <w:rPr>
                  <w:rFonts w:ascii="Cambria Math" w:hAnsi="Cambria Math" w:cs="Times New Roman"/>
                  <w:sz w:val="24"/>
                  <w:szCs w:val="24"/>
                </w:rPr>
                <m:t>L</m:t>
              </m:r>
            </m:e>
          </m:d>
          <m:r>
            <w:rPr>
              <w:rFonts w:ascii="Cambria Math" w:hAnsi="Cambria Math" w:cs="Times New Roman"/>
              <w:sz w:val="24"/>
              <w:szCs w:val="24"/>
            </w:rPr>
            <m:t>=</m:t>
          </m:r>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d>
                    <m:dPr>
                      <m:ctrlPr>
                        <w:rPr>
                          <w:rFonts w:ascii="Cambria Math" w:hAnsi="Cambria Math" w:cs="Times New Roman"/>
                          <w:i/>
                          <w:iCs/>
                          <w:sz w:val="24"/>
                          <w:szCs w:val="24"/>
                        </w:rPr>
                      </m:ctrlPr>
                    </m:dPr>
                    <m:e>
                      <m:sSup>
                        <m:sSupPr>
                          <m:ctrlPr>
                            <w:rPr>
                              <w:rFonts w:ascii="Cambria Math" w:hAnsi="Cambria Math" w:cs="Times New Roman"/>
                              <w:i/>
                              <w:iCs/>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sup>
                      </m:sSup>
                    </m:e>
                  </m:d>
                </m:e>
              </m:d>
            </m:e>
            <m:sup>
              <m:r>
                <w:rPr>
                  <w:rFonts w:ascii="Cambria Math" w:hAnsi="Cambria Math" w:cs="Times New Roman"/>
                  <w:sz w:val="24"/>
                  <w:szCs w:val="24"/>
                </w:rPr>
                <m:t>1/2</m:t>
              </m:r>
            </m:sup>
          </m:sSup>
        </m:oMath>
        <w:r>
          <w:rPr>
            <w:rFonts w:ascii="Times New Roman" w:hAnsi="Times New Roman" w:cs="Times New Roman"/>
            <w:iCs/>
            <w:sz w:val="24"/>
            <w:szCs w:val="24"/>
          </w:rPr>
          <w:t>, the dissipation rate can be estimated by,</w:t>
        </w:r>
      </w:ins>
    </w:p>
    <w:p w14:paraId="6B7B1208" w14:textId="77777777" w:rsidR="0036018A" w:rsidRPr="00C50604" w:rsidRDefault="0036018A" w:rsidP="0036018A">
      <w:pPr>
        <w:jc w:val="both"/>
        <w:rPr>
          <w:ins w:id="689" w:author="Xin Zhou" w:date="2020-12-03T00:33:00Z"/>
          <w:rFonts w:ascii="Times New Roman" w:hAnsi="Times New Roman" w:cs="Times New Roman"/>
          <w:iCs/>
          <w:sz w:val="24"/>
          <w:szCs w:val="24"/>
        </w:rPr>
      </w:pPr>
      <m:oMathPara>
        <m:oMath>
          <m:r>
            <w:ins w:id="690" w:author="Xin Zhou" w:date="2020-12-03T00:33:00Z">
              <w:rPr>
                <w:rFonts w:ascii="Cambria Math" w:hAnsi="Cambria Math" w:cs="Times New Roman"/>
                <w:sz w:val="24"/>
                <w:szCs w:val="24"/>
              </w:rPr>
              <m:t>ϵ=</m:t>
            </w:ins>
          </m:r>
          <m:sSup>
            <m:sSupPr>
              <m:ctrlPr>
                <w:ins w:id="691" w:author="Xin Zhou" w:date="2020-12-03T00:33:00Z">
                  <w:rPr>
                    <w:rFonts w:ascii="Cambria Math" w:hAnsi="Cambria Math" w:cs="Times New Roman"/>
                    <w:i/>
                    <w:iCs/>
                    <w:sz w:val="24"/>
                    <w:szCs w:val="24"/>
                  </w:rPr>
                </w:ins>
              </m:ctrlPr>
            </m:sSupPr>
            <m:e>
              <m:d>
                <m:dPr>
                  <m:ctrlPr>
                    <w:ins w:id="692" w:author="Xin Zhou" w:date="2020-12-03T00:33:00Z">
                      <w:rPr>
                        <w:rFonts w:ascii="Cambria Math" w:hAnsi="Cambria Math" w:cs="Times New Roman"/>
                        <w:i/>
                        <w:iCs/>
                        <w:sz w:val="24"/>
                        <w:szCs w:val="24"/>
                      </w:rPr>
                    </w:ins>
                  </m:ctrlPr>
                </m:dPr>
                <m:e>
                  <m:f>
                    <m:fPr>
                      <m:ctrlPr>
                        <w:ins w:id="693" w:author="Xin Zhou" w:date="2020-12-03T00:33:00Z">
                          <w:rPr>
                            <w:rFonts w:ascii="Cambria Math" w:hAnsi="Cambria Math" w:cs="Times New Roman"/>
                            <w:i/>
                            <w:iCs/>
                            <w:sz w:val="24"/>
                            <w:szCs w:val="24"/>
                          </w:rPr>
                        </w:ins>
                      </m:ctrlPr>
                    </m:fPr>
                    <m:num>
                      <m:r>
                        <w:ins w:id="694" w:author="Xin Zhou" w:date="2020-12-03T00:33:00Z">
                          <w:rPr>
                            <w:rFonts w:ascii="Cambria Math" w:hAnsi="Cambria Math" w:cs="Times New Roman"/>
                            <w:sz w:val="24"/>
                            <w:szCs w:val="24"/>
                          </w:rPr>
                          <m:t>1</m:t>
                        </w:ins>
                      </m:r>
                    </m:num>
                    <m:den>
                      <m:r>
                        <w:ins w:id="695" w:author="Xin Zhou" w:date="2020-12-03T00:33:00Z">
                          <w:rPr>
                            <w:rFonts w:ascii="Cambria Math" w:hAnsi="Cambria Math" w:cs="Times New Roman"/>
                            <w:sz w:val="24"/>
                            <w:szCs w:val="24"/>
                          </w:rPr>
                          <m:t>3</m:t>
                        </w:ins>
                      </m:r>
                    </m:den>
                  </m:f>
                  <m:d>
                    <m:dPr>
                      <m:ctrlPr>
                        <w:ins w:id="696" w:author="Xin Zhou" w:date="2020-12-03T00:33:00Z">
                          <w:rPr>
                            <w:rFonts w:ascii="Cambria Math" w:hAnsi="Cambria Math" w:cs="Times New Roman"/>
                            <w:i/>
                            <w:iCs/>
                            <w:sz w:val="24"/>
                            <w:szCs w:val="24"/>
                          </w:rPr>
                        </w:ins>
                      </m:ctrlPr>
                    </m:dPr>
                    <m:e>
                      <m:sSup>
                        <m:sSupPr>
                          <m:ctrlPr>
                            <w:ins w:id="697" w:author="Xin Zhou" w:date="2020-12-03T00:33:00Z">
                              <w:rPr>
                                <w:rFonts w:ascii="Cambria Math" w:hAnsi="Cambria Math" w:cs="Times New Roman"/>
                                <w:i/>
                                <w:iCs/>
                                <w:sz w:val="24"/>
                                <w:szCs w:val="24"/>
                              </w:rPr>
                            </w:ins>
                          </m:ctrlPr>
                        </m:sSupPr>
                        <m:e>
                          <m:r>
                            <w:ins w:id="698" w:author="Xin Zhou" w:date="2020-12-03T00:33:00Z">
                              <w:rPr>
                                <w:rFonts w:ascii="Cambria Math" w:hAnsi="Cambria Math" w:cs="Times New Roman"/>
                                <w:sz w:val="24"/>
                                <w:szCs w:val="24"/>
                              </w:rPr>
                              <m:t>u</m:t>
                            </w:ins>
                          </m:r>
                        </m:e>
                        <m:sup>
                          <m:r>
                            <w:ins w:id="699" w:author="Xin Zhou" w:date="2020-12-03T00:33:00Z">
                              <w:rPr>
                                <w:rFonts w:ascii="Cambria Math" w:hAnsi="Cambria Math" w:cs="Times New Roman"/>
                                <w:sz w:val="24"/>
                                <w:szCs w:val="24"/>
                              </w:rPr>
                              <m:t>2</m:t>
                            </w:ins>
                          </m:r>
                        </m:sup>
                      </m:sSup>
                      <m:r>
                        <w:ins w:id="700" w:author="Xin Zhou" w:date="2020-12-03T00:33:00Z">
                          <w:rPr>
                            <w:rFonts w:ascii="Cambria Math" w:hAnsi="Cambria Math" w:cs="Times New Roman"/>
                            <w:sz w:val="24"/>
                            <w:szCs w:val="24"/>
                          </w:rPr>
                          <m:t>+</m:t>
                        </w:ins>
                      </m:r>
                      <m:sSup>
                        <m:sSupPr>
                          <m:ctrlPr>
                            <w:ins w:id="701" w:author="Xin Zhou" w:date="2020-12-03T00:33:00Z">
                              <w:rPr>
                                <w:rFonts w:ascii="Cambria Math" w:hAnsi="Cambria Math" w:cs="Times New Roman"/>
                                <w:i/>
                                <w:iCs/>
                                <w:sz w:val="24"/>
                                <w:szCs w:val="24"/>
                              </w:rPr>
                            </w:ins>
                          </m:ctrlPr>
                        </m:sSupPr>
                        <m:e>
                          <m:r>
                            <w:ins w:id="702" w:author="Xin Zhou" w:date="2020-12-03T00:33:00Z">
                              <w:rPr>
                                <w:rFonts w:ascii="Cambria Math" w:hAnsi="Cambria Math" w:cs="Times New Roman"/>
                                <w:sz w:val="24"/>
                                <w:szCs w:val="24"/>
                              </w:rPr>
                              <m:t>v</m:t>
                            </w:ins>
                          </m:r>
                        </m:e>
                        <m:sup>
                          <m:r>
                            <w:ins w:id="703" w:author="Xin Zhou" w:date="2020-12-03T00:33:00Z">
                              <w:rPr>
                                <w:rFonts w:ascii="Cambria Math" w:hAnsi="Cambria Math" w:cs="Times New Roman"/>
                                <w:sz w:val="24"/>
                                <w:szCs w:val="24"/>
                              </w:rPr>
                              <m:t>2</m:t>
                            </w:ins>
                          </m:r>
                        </m:sup>
                      </m:sSup>
                      <m:r>
                        <w:ins w:id="704" w:author="Xin Zhou" w:date="2020-12-03T00:33:00Z">
                          <w:rPr>
                            <w:rFonts w:ascii="Cambria Math" w:hAnsi="Cambria Math" w:cs="Times New Roman"/>
                            <w:sz w:val="24"/>
                            <w:szCs w:val="24"/>
                          </w:rPr>
                          <m:t>+</m:t>
                        </w:ins>
                      </m:r>
                      <m:sSup>
                        <m:sSupPr>
                          <m:ctrlPr>
                            <w:ins w:id="705" w:author="Xin Zhou" w:date="2020-12-03T00:33:00Z">
                              <w:rPr>
                                <w:rFonts w:ascii="Cambria Math" w:hAnsi="Cambria Math" w:cs="Times New Roman"/>
                                <w:i/>
                                <w:iCs/>
                                <w:sz w:val="24"/>
                                <w:szCs w:val="24"/>
                              </w:rPr>
                            </w:ins>
                          </m:ctrlPr>
                        </m:sSupPr>
                        <m:e>
                          <m:r>
                            <w:ins w:id="706" w:author="Xin Zhou" w:date="2020-12-03T00:33:00Z">
                              <w:rPr>
                                <w:rFonts w:ascii="Cambria Math" w:hAnsi="Cambria Math" w:cs="Times New Roman"/>
                                <w:sz w:val="24"/>
                                <w:szCs w:val="24"/>
                              </w:rPr>
                              <m:t>w</m:t>
                            </w:ins>
                          </m:r>
                        </m:e>
                        <m:sup>
                          <m:r>
                            <w:ins w:id="707" w:author="Xin Zhou" w:date="2020-12-03T00:33:00Z">
                              <w:rPr>
                                <w:rFonts w:ascii="Cambria Math" w:hAnsi="Cambria Math" w:cs="Times New Roman"/>
                                <w:sz w:val="24"/>
                                <w:szCs w:val="24"/>
                              </w:rPr>
                              <m:t>2</m:t>
                            </w:ins>
                          </m:r>
                        </m:sup>
                      </m:sSup>
                    </m:e>
                  </m:d>
                </m:e>
              </m:d>
            </m:e>
            <m:sup>
              <m:r>
                <w:ins w:id="708" w:author="Xin Zhou" w:date="2020-12-03T00:33:00Z">
                  <w:rPr>
                    <w:rFonts w:ascii="Cambria Math" w:hAnsi="Cambria Math" w:cs="Times New Roman"/>
                    <w:sz w:val="24"/>
                    <w:szCs w:val="24"/>
                  </w:rPr>
                  <m:t>1/2</m:t>
                </w:ins>
              </m:r>
            </m:sup>
          </m:sSup>
          <m:r>
            <w:ins w:id="709" w:author="Xin Zhou" w:date="2020-12-03T00:33:00Z">
              <w:rPr>
                <w:rFonts w:ascii="Cambria Math" w:hAnsi="Cambria Math" w:cs="Times New Roman"/>
                <w:sz w:val="24"/>
                <w:szCs w:val="24"/>
              </w:rPr>
              <m:t>/L.</m:t>
            </w:ins>
          </m:r>
        </m:oMath>
      </m:oMathPara>
    </w:p>
    <w:p w14:paraId="6B6FC08E" w14:textId="77777777" w:rsidR="0036018A" w:rsidRDefault="0036018A" w:rsidP="0036018A">
      <w:pPr>
        <w:jc w:val="both"/>
        <w:rPr>
          <w:ins w:id="710" w:author="Xin Zhou" w:date="2020-12-03T00:33:00Z"/>
          <w:rFonts w:ascii="Times New Roman" w:hAnsi="Times New Roman" w:cs="Times New Roman"/>
          <w:sz w:val="24"/>
          <w:szCs w:val="24"/>
        </w:rPr>
      </w:pPr>
      <w:ins w:id="711" w:author="Xin Zhou" w:date="2020-12-03T00:33:00Z">
        <w:r>
          <w:rPr>
            <w:rFonts w:ascii="Times New Roman" w:hAnsi="Times New Roman" w:cs="Times New Roman"/>
            <w:iCs/>
            <w:sz w:val="24"/>
            <w:szCs w:val="24"/>
          </w:rPr>
          <w:t xml:space="preserve">As for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evap</m:t>
              </m:r>
            </m:sub>
          </m:sSub>
        </m:oMath>
        <w:r>
          <w:rPr>
            <w:rFonts w:ascii="Times New Roman" w:hAnsi="Times New Roman" w:cs="Times New Roman"/>
            <w:sz w:val="24"/>
            <w:szCs w:val="24"/>
          </w:rPr>
          <w:t>, the calculation is based on the diffusional growth equation,</w:t>
        </w:r>
      </w:ins>
    </w:p>
    <w:p w14:paraId="393AE6F8" w14:textId="77777777" w:rsidR="0036018A" w:rsidRPr="00F67343" w:rsidRDefault="00CC1315" w:rsidP="0036018A">
      <w:pPr>
        <w:jc w:val="both"/>
        <w:rPr>
          <w:ins w:id="712" w:author="Xin Zhou" w:date="2020-12-03T00:33:00Z"/>
          <w:rFonts w:ascii="Times New Roman" w:hAnsi="Times New Roman" w:cs="Times New Roman"/>
          <w:iCs/>
          <w:sz w:val="24"/>
          <w:szCs w:val="24"/>
        </w:rPr>
      </w:pPr>
      <m:oMathPara>
        <m:oMath>
          <m:f>
            <m:fPr>
              <m:ctrlPr>
                <w:ins w:id="713" w:author="Xin Zhou" w:date="2020-12-03T00:33:00Z">
                  <w:rPr>
                    <w:rFonts w:ascii="Cambria Math" w:hAnsi="Cambria Math" w:cs="Times New Roman"/>
                    <w:i/>
                    <w:iCs/>
                    <w:sz w:val="24"/>
                    <w:szCs w:val="24"/>
                  </w:rPr>
                </w:ins>
              </m:ctrlPr>
            </m:fPr>
            <m:num>
              <m:r>
                <w:ins w:id="714" w:author="Xin Zhou" w:date="2020-12-03T00:33:00Z">
                  <w:rPr>
                    <w:rFonts w:ascii="Cambria Math" w:hAnsi="Cambria Math" w:cs="Times New Roman"/>
                    <w:sz w:val="24"/>
                    <w:szCs w:val="24"/>
                  </w:rPr>
                  <m:t>dr</m:t>
                </w:ins>
              </m:r>
            </m:num>
            <m:den>
              <m:r>
                <w:ins w:id="715" w:author="Xin Zhou" w:date="2020-12-03T00:33:00Z">
                  <w:rPr>
                    <w:rFonts w:ascii="Cambria Math" w:hAnsi="Cambria Math" w:cs="Times New Roman"/>
                    <w:sz w:val="24"/>
                    <w:szCs w:val="24"/>
                  </w:rPr>
                  <m:t>dt</m:t>
                </w:ins>
              </m:r>
            </m:den>
          </m:f>
          <m:r>
            <w:ins w:id="716" w:author="Xin Zhou" w:date="2020-12-03T00:33:00Z">
              <w:rPr>
                <w:rFonts w:ascii="Cambria Math" w:hAnsi="Cambria Math" w:cs="Times New Roman"/>
                <w:sz w:val="24"/>
                <w:szCs w:val="24"/>
              </w:rPr>
              <m:t>=A</m:t>
            </w:ins>
          </m:r>
          <m:f>
            <m:fPr>
              <m:ctrlPr>
                <w:ins w:id="717" w:author="Xin Zhou" w:date="2020-12-03T00:33:00Z">
                  <w:rPr>
                    <w:rFonts w:ascii="Cambria Math" w:hAnsi="Cambria Math" w:cs="Times New Roman"/>
                    <w:i/>
                    <w:iCs/>
                    <w:sz w:val="24"/>
                    <w:szCs w:val="24"/>
                  </w:rPr>
                </w:ins>
              </m:ctrlPr>
            </m:fPr>
            <m:num>
              <m:sSub>
                <m:sSubPr>
                  <m:ctrlPr>
                    <w:ins w:id="718" w:author="Xin Zhou" w:date="2020-12-03T00:33:00Z">
                      <w:rPr>
                        <w:rFonts w:ascii="Cambria Math" w:hAnsi="Cambria Math" w:cs="Times New Roman"/>
                        <w:i/>
                        <w:iCs/>
                        <w:sz w:val="24"/>
                        <w:szCs w:val="24"/>
                      </w:rPr>
                    </w:ins>
                  </m:ctrlPr>
                </m:sSubPr>
                <m:e>
                  <m:r>
                    <w:ins w:id="719" w:author="Xin Zhou" w:date="2020-12-03T00:33:00Z">
                      <w:rPr>
                        <w:rFonts w:ascii="Cambria Math" w:hAnsi="Cambria Math" w:cs="Times New Roman"/>
                        <w:sz w:val="24"/>
                        <w:szCs w:val="24"/>
                      </w:rPr>
                      <m:t>S</m:t>
                    </w:ins>
                  </m:r>
                </m:e>
                <m:sub>
                  <m:r>
                    <w:ins w:id="720" w:author="Xin Zhou" w:date="2020-12-03T00:33:00Z">
                      <w:rPr>
                        <w:rFonts w:ascii="Cambria Math" w:hAnsi="Cambria Math" w:cs="Times New Roman"/>
                        <w:sz w:val="24"/>
                        <w:szCs w:val="24"/>
                      </w:rPr>
                      <m:t>e</m:t>
                    </w:ins>
                  </m:r>
                </m:sub>
              </m:sSub>
            </m:num>
            <m:den>
              <m:r>
                <w:ins w:id="721" w:author="Xin Zhou" w:date="2020-12-03T00:33:00Z">
                  <w:rPr>
                    <w:rFonts w:ascii="Cambria Math" w:hAnsi="Cambria Math" w:cs="Times New Roman"/>
                    <w:sz w:val="24"/>
                    <w:szCs w:val="24"/>
                  </w:rPr>
                  <m:t>r</m:t>
                </w:ins>
              </m:r>
            </m:den>
          </m:f>
        </m:oMath>
      </m:oMathPara>
    </w:p>
    <w:p w14:paraId="23BB9AC7" w14:textId="77777777" w:rsidR="0036018A" w:rsidRDefault="0036018A" w:rsidP="0036018A">
      <w:pPr>
        <w:jc w:val="both"/>
        <w:rPr>
          <w:ins w:id="722" w:author="Xin Zhou" w:date="2020-12-03T00:33:00Z"/>
          <w:rFonts w:ascii="Times New Roman" w:hAnsi="Times New Roman" w:cs="Times New Roman"/>
          <w:iCs/>
          <w:sz w:val="24"/>
          <w:szCs w:val="24"/>
        </w:rPr>
      </w:pPr>
      <w:ins w:id="723" w:author="Xin Zhou" w:date="2020-12-03T00:33:00Z">
        <w:r>
          <w:rPr>
            <w:rFonts w:ascii="Times New Roman" w:hAnsi="Times New Roman" w:cs="Times New Roman"/>
            <w:iCs/>
            <w:sz w:val="24"/>
            <w:szCs w:val="24"/>
          </w:rPr>
          <w:t xml:space="preserve">where r is the droplet radius,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oMath>
        <w:r>
          <w:rPr>
            <w:rFonts w:ascii="Times New Roman" w:hAnsi="Times New Roman" w:cs="Times New Roman"/>
            <w:iCs/>
            <w:sz w:val="24"/>
            <w:szCs w:val="24"/>
          </w:rPr>
          <w:t xml:space="preserve"> is the super/sub-saturation of the dry air, e.g. </w:t>
        </w:r>
        <m:oMath>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d</m:t>
              </m:r>
            </m:sub>
          </m:sSub>
          <m:r>
            <w:rPr>
              <w:rFonts w:ascii="Cambria Math" w:hAnsi="Cambria Math" w:cs="Times New Roman"/>
              <w:sz w:val="24"/>
              <w:szCs w:val="24"/>
            </w:rPr>
            <m:t>-1</m:t>
          </m:r>
        </m:oMath>
        <w:r>
          <w:rPr>
            <w:rFonts w:ascii="Times New Roman" w:hAnsi="Times New Roman" w:cs="Times New Roman"/>
            <w:iCs/>
            <w:sz w:val="24"/>
            <w:szCs w:val="24"/>
          </w:rPr>
          <w:t>, and</w:t>
        </w:r>
      </w:ins>
    </w:p>
    <w:p w14:paraId="6F2D803C" w14:textId="77777777" w:rsidR="0036018A" w:rsidRDefault="0036018A" w:rsidP="0036018A">
      <w:pPr>
        <w:jc w:val="both"/>
        <w:rPr>
          <w:ins w:id="724" w:author="Xin Zhou" w:date="2020-12-03T00:33:00Z"/>
          <w:rFonts w:ascii="Times New Roman" w:hAnsi="Times New Roman" w:cs="Times New Roman"/>
          <w:iCs/>
          <w:sz w:val="24"/>
          <w:szCs w:val="24"/>
        </w:rPr>
      </w:pPr>
      <m:oMathPara>
        <m:oMath>
          <m:r>
            <w:ins w:id="725" w:author="Xin Zhou" w:date="2020-12-03T00:33:00Z">
              <w:rPr>
                <w:rFonts w:ascii="Cambria Math" w:hAnsi="Cambria Math" w:cs="Times New Roman"/>
                <w:sz w:val="24"/>
                <w:szCs w:val="24"/>
              </w:rPr>
              <m:t>A=</m:t>
            </w:ins>
          </m:r>
          <m:f>
            <m:fPr>
              <m:ctrlPr>
                <w:ins w:id="726" w:author="Xin Zhou" w:date="2020-12-03T00:33:00Z">
                  <w:rPr>
                    <w:rFonts w:ascii="Cambria Math" w:hAnsi="Cambria Math" w:cs="Times New Roman"/>
                    <w:i/>
                    <w:iCs/>
                    <w:sz w:val="24"/>
                    <w:szCs w:val="24"/>
                  </w:rPr>
                </w:ins>
              </m:ctrlPr>
            </m:fPr>
            <m:num>
              <m:r>
                <w:ins w:id="727" w:author="Xin Zhou" w:date="2020-12-03T00:33:00Z">
                  <w:rPr>
                    <w:rFonts w:ascii="Cambria Math" w:hAnsi="Cambria Math" w:cs="Times New Roman"/>
                    <w:sz w:val="24"/>
                    <w:szCs w:val="24"/>
                  </w:rPr>
                  <m:t>1</m:t>
                </w:ins>
              </m:r>
            </m:num>
            <m:den>
              <m:d>
                <m:dPr>
                  <m:begChr m:val="["/>
                  <m:endChr m:val="]"/>
                  <m:ctrlPr>
                    <w:ins w:id="728" w:author="Xin Zhou" w:date="2020-12-03T00:33:00Z">
                      <w:rPr>
                        <w:rFonts w:ascii="Cambria Math" w:hAnsi="Cambria Math" w:cs="Times New Roman"/>
                        <w:i/>
                        <w:iCs/>
                        <w:sz w:val="24"/>
                        <w:szCs w:val="24"/>
                      </w:rPr>
                    </w:ins>
                  </m:ctrlPr>
                </m:dPr>
                <m:e>
                  <m:d>
                    <m:dPr>
                      <m:ctrlPr>
                        <w:ins w:id="729" w:author="Xin Zhou" w:date="2020-12-03T00:33:00Z">
                          <w:rPr>
                            <w:rFonts w:ascii="Cambria Math" w:hAnsi="Cambria Math" w:cs="Times New Roman"/>
                            <w:i/>
                            <w:iCs/>
                            <w:sz w:val="24"/>
                            <w:szCs w:val="24"/>
                          </w:rPr>
                        </w:ins>
                      </m:ctrlPr>
                    </m:dPr>
                    <m:e>
                      <m:f>
                        <m:fPr>
                          <m:ctrlPr>
                            <w:ins w:id="730" w:author="Xin Zhou" w:date="2020-12-03T00:33:00Z">
                              <w:rPr>
                                <w:rFonts w:ascii="Cambria Math" w:hAnsi="Cambria Math" w:cs="Times New Roman"/>
                                <w:i/>
                                <w:iCs/>
                                <w:sz w:val="24"/>
                                <w:szCs w:val="24"/>
                              </w:rPr>
                            </w:ins>
                          </m:ctrlPr>
                        </m:fPr>
                        <m:num>
                          <m:sSub>
                            <m:sSubPr>
                              <m:ctrlPr>
                                <w:ins w:id="731" w:author="Xin Zhou" w:date="2020-12-03T00:33:00Z">
                                  <w:rPr>
                                    <w:rFonts w:ascii="Cambria Math" w:hAnsi="Cambria Math" w:cs="Times New Roman"/>
                                    <w:i/>
                                    <w:iCs/>
                                    <w:sz w:val="24"/>
                                    <w:szCs w:val="24"/>
                                  </w:rPr>
                                </w:ins>
                              </m:ctrlPr>
                            </m:sSubPr>
                            <m:e>
                              <m:r>
                                <w:ins w:id="732" w:author="Xin Zhou" w:date="2020-12-03T00:33:00Z">
                                  <w:rPr>
                                    <w:rFonts w:ascii="Cambria Math" w:hAnsi="Cambria Math" w:cs="Times New Roman"/>
                                    <w:sz w:val="24"/>
                                    <w:szCs w:val="24"/>
                                  </w:rPr>
                                  <m:t>L</m:t>
                                </w:ins>
                              </m:r>
                            </m:e>
                            <m:sub>
                              <m:r>
                                <w:ins w:id="733" w:author="Xin Zhou" w:date="2020-12-03T00:33:00Z">
                                  <w:rPr>
                                    <w:rFonts w:ascii="Cambria Math" w:hAnsi="Cambria Math" w:cs="Times New Roman"/>
                                    <w:sz w:val="24"/>
                                    <w:szCs w:val="24"/>
                                  </w:rPr>
                                  <m:t>h</m:t>
                                </w:ins>
                              </m:r>
                            </m:sub>
                          </m:sSub>
                        </m:num>
                        <m:den>
                          <m:sSub>
                            <m:sSubPr>
                              <m:ctrlPr>
                                <w:ins w:id="734" w:author="Xin Zhou" w:date="2020-12-03T00:33:00Z">
                                  <w:rPr>
                                    <w:rFonts w:ascii="Cambria Math" w:hAnsi="Cambria Math" w:cs="Times New Roman"/>
                                    <w:i/>
                                    <w:iCs/>
                                    <w:sz w:val="24"/>
                                    <w:szCs w:val="24"/>
                                  </w:rPr>
                                </w:ins>
                              </m:ctrlPr>
                            </m:sSubPr>
                            <m:e>
                              <m:r>
                                <w:ins w:id="735" w:author="Xin Zhou" w:date="2020-12-03T00:33:00Z">
                                  <w:rPr>
                                    <w:rFonts w:ascii="Cambria Math" w:hAnsi="Cambria Math" w:cs="Times New Roman"/>
                                    <w:sz w:val="24"/>
                                    <w:szCs w:val="24"/>
                                  </w:rPr>
                                  <m:t>R</m:t>
                                </w:ins>
                              </m:r>
                            </m:e>
                            <m:sub>
                              <m:r>
                                <w:ins w:id="736" w:author="Xin Zhou" w:date="2020-12-03T00:33:00Z">
                                  <w:rPr>
                                    <w:rFonts w:ascii="Cambria Math" w:hAnsi="Cambria Math" w:cs="Times New Roman"/>
                                    <w:sz w:val="24"/>
                                    <w:szCs w:val="24"/>
                                  </w:rPr>
                                  <m:t>v</m:t>
                                </w:ins>
                              </m:r>
                            </m:sub>
                          </m:sSub>
                          <m:r>
                            <w:ins w:id="737" w:author="Xin Zhou" w:date="2020-12-03T00:33:00Z">
                              <w:rPr>
                                <w:rFonts w:ascii="Cambria Math" w:hAnsi="Cambria Math" w:cs="Times New Roman"/>
                                <w:sz w:val="24"/>
                                <w:szCs w:val="24"/>
                              </w:rPr>
                              <m:t>T</m:t>
                            </w:ins>
                          </m:r>
                        </m:den>
                      </m:f>
                      <m:r>
                        <w:ins w:id="738" w:author="Xin Zhou" w:date="2020-12-03T00:33:00Z">
                          <w:rPr>
                            <w:rFonts w:ascii="Cambria Math" w:hAnsi="Cambria Math" w:cs="Times New Roman"/>
                            <w:sz w:val="24"/>
                            <w:szCs w:val="24"/>
                          </w:rPr>
                          <m:t>-1</m:t>
                        </w:ins>
                      </m:r>
                    </m:e>
                  </m:d>
                  <m:f>
                    <m:fPr>
                      <m:ctrlPr>
                        <w:ins w:id="739" w:author="Xin Zhou" w:date="2020-12-03T00:33:00Z">
                          <w:rPr>
                            <w:rFonts w:ascii="Cambria Math" w:hAnsi="Cambria Math" w:cs="Times New Roman"/>
                            <w:i/>
                            <w:iCs/>
                            <w:sz w:val="24"/>
                            <w:szCs w:val="24"/>
                          </w:rPr>
                        </w:ins>
                      </m:ctrlPr>
                    </m:fPr>
                    <m:num>
                      <m:sSub>
                        <m:sSubPr>
                          <m:ctrlPr>
                            <w:ins w:id="740" w:author="Xin Zhou" w:date="2020-12-03T00:33:00Z">
                              <w:rPr>
                                <w:rFonts w:ascii="Cambria Math" w:hAnsi="Cambria Math" w:cs="Times New Roman"/>
                                <w:i/>
                                <w:iCs/>
                                <w:sz w:val="24"/>
                                <w:szCs w:val="24"/>
                              </w:rPr>
                            </w:ins>
                          </m:ctrlPr>
                        </m:sSubPr>
                        <m:e>
                          <m:r>
                            <w:ins w:id="741" w:author="Xin Zhou" w:date="2020-12-03T00:33:00Z">
                              <w:rPr>
                                <w:rFonts w:ascii="Cambria Math" w:hAnsi="Cambria Math" w:cs="Times New Roman"/>
                                <w:sz w:val="24"/>
                                <w:szCs w:val="24"/>
                              </w:rPr>
                              <m:t>L</m:t>
                            </w:ins>
                          </m:r>
                        </m:e>
                        <m:sub>
                          <m:r>
                            <w:ins w:id="742" w:author="Xin Zhou" w:date="2020-12-03T00:33:00Z">
                              <w:rPr>
                                <w:rFonts w:ascii="Cambria Math" w:hAnsi="Cambria Math" w:cs="Times New Roman"/>
                                <w:sz w:val="24"/>
                                <w:szCs w:val="24"/>
                              </w:rPr>
                              <m:t>h</m:t>
                            </w:ins>
                          </m:r>
                        </m:sub>
                      </m:sSub>
                      <m:sSub>
                        <m:sSubPr>
                          <m:ctrlPr>
                            <w:ins w:id="743" w:author="Xin Zhou" w:date="2020-12-03T00:33:00Z">
                              <w:rPr>
                                <w:rFonts w:ascii="Cambria Math" w:hAnsi="Cambria Math" w:cs="Times New Roman"/>
                                <w:i/>
                                <w:iCs/>
                                <w:sz w:val="24"/>
                                <w:szCs w:val="24"/>
                              </w:rPr>
                            </w:ins>
                          </m:ctrlPr>
                        </m:sSubPr>
                        <m:e>
                          <m:r>
                            <w:ins w:id="744" w:author="Xin Zhou" w:date="2020-12-03T00:33:00Z">
                              <w:rPr>
                                <w:rFonts w:ascii="Cambria Math" w:hAnsi="Cambria Math" w:cs="Times New Roman"/>
                                <w:sz w:val="24"/>
                                <w:szCs w:val="24"/>
                              </w:rPr>
                              <m:t>ρ</m:t>
                            </w:ins>
                          </m:r>
                        </m:e>
                        <m:sub>
                          <m:r>
                            <w:ins w:id="745" w:author="Xin Zhou" w:date="2020-12-03T00:33:00Z">
                              <w:rPr>
                                <w:rFonts w:ascii="Cambria Math" w:hAnsi="Cambria Math" w:cs="Times New Roman"/>
                                <w:sz w:val="24"/>
                                <w:szCs w:val="24"/>
                              </w:rPr>
                              <m:t>L</m:t>
                            </w:ins>
                          </m:r>
                        </m:sub>
                      </m:sSub>
                    </m:num>
                    <m:den>
                      <m:r>
                        <w:ins w:id="746" w:author="Xin Zhou" w:date="2020-12-03T00:33:00Z">
                          <w:rPr>
                            <w:rFonts w:ascii="Cambria Math" w:hAnsi="Cambria Math" w:cs="Times New Roman"/>
                            <w:sz w:val="24"/>
                            <w:szCs w:val="24"/>
                          </w:rPr>
                          <m:t>KT</m:t>
                        </w:ins>
                      </m:r>
                    </m:den>
                  </m:f>
                  <m:r>
                    <w:ins w:id="747" w:author="Xin Zhou" w:date="2020-12-03T00:33:00Z">
                      <w:rPr>
                        <w:rFonts w:ascii="Cambria Math" w:hAnsi="Cambria Math" w:cs="Times New Roman"/>
                        <w:sz w:val="24"/>
                        <w:szCs w:val="24"/>
                      </w:rPr>
                      <m:t>+</m:t>
                    </w:ins>
                  </m:r>
                  <m:f>
                    <m:fPr>
                      <m:ctrlPr>
                        <w:ins w:id="748" w:author="Xin Zhou" w:date="2020-12-03T00:33:00Z">
                          <w:rPr>
                            <w:rFonts w:ascii="Cambria Math" w:hAnsi="Cambria Math" w:cs="Times New Roman"/>
                            <w:i/>
                            <w:iCs/>
                            <w:sz w:val="24"/>
                            <w:szCs w:val="24"/>
                          </w:rPr>
                        </w:ins>
                      </m:ctrlPr>
                    </m:fPr>
                    <m:num>
                      <m:sSub>
                        <m:sSubPr>
                          <m:ctrlPr>
                            <w:ins w:id="749" w:author="Xin Zhou" w:date="2020-12-03T00:33:00Z">
                              <w:rPr>
                                <w:rFonts w:ascii="Cambria Math" w:hAnsi="Cambria Math" w:cs="Times New Roman"/>
                                <w:i/>
                                <w:iCs/>
                                <w:sz w:val="24"/>
                                <w:szCs w:val="24"/>
                              </w:rPr>
                            </w:ins>
                          </m:ctrlPr>
                        </m:sSubPr>
                        <m:e>
                          <m:r>
                            <w:ins w:id="750" w:author="Xin Zhou" w:date="2020-12-03T00:33:00Z">
                              <w:rPr>
                                <w:rFonts w:ascii="Cambria Math" w:hAnsi="Cambria Math" w:cs="Times New Roman"/>
                                <w:sz w:val="24"/>
                                <w:szCs w:val="24"/>
                              </w:rPr>
                              <m:t>ρ</m:t>
                            </w:ins>
                          </m:r>
                        </m:e>
                        <m:sub>
                          <m:r>
                            <w:ins w:id="751" w:author="Xin Zhou" w:date="2020-12-03T00:33:00Z">
                              <w:rPr>
                                <w:rFonts w:ascii="Cambria Math" w:hAnsi="Cambria Math" w:cs="Times New Roman"/>
                                <w:sz w:val="24"/>
                                <w:szCs w:val="24"/>
                              </w:rPr>
                              <m:t>L</m:t>
                            </w:ins>
                          </m:r>
                        </m:sub>
                      </m:sSub>
                      <m:sSub>
                        <m:sSubPr>
                          <m:ctrlPr>
                            <w:ins w:id="752" w:author="Xin Zhou" w:date="2020-12-03T00:33:00Z">
                              <w:rPr>
                                <w:rFonts w:ascii="Cambria Math" w:hAnsi="Cambria Math" w:cs="Times New Roman"/>
                                <w:i/>
                                <w:iCs/>
                                <w:sz w:val="24"/>
                                <w:szCs w:val="24"/>
                              </w:rPr>
                            </w:ins>
                          </m:ctrlPr>
                        </m:sSubPr>
                        <m:e>
                          <m:r>
                            <w:ins w:id="753" w:author="Xin Zhou" w:date="2020-12-03T00:33:00Z">
                              <w:rPr>
                                <w:rFonts w:ascii="Cambria Math" w:hAnsi="Cambria Math" w:cs="Times New Roman"/>
                                <w:sz w:val="24"/>
                                <w:szCs w:val="24"/>
                              </w:rPr>
                              <m:t>R</m:t>
                            </w:ins>
                          </m:r>
                        </m:e>
                        <m:sub>
                          <m:r>
                            <w:ins w:id="754" w:author="Xin Zhou" w:date="2020-12-03T00:33:00Z">
                              <w:rPr>
                                <w:rFonts w:ascii="Cambria Math" w:hAnsi="Cambria Math" w:cs="Times New Roman"/>
                                <w:sz w:val="24"/>
                                <w:szCs w:val="24"/>
                              </w:rPr>
                              <m:t>v</m:t>
                            </w:ins>
                          </m:r>
                        </m:sub>
                      </m:sSub>
                      <m:r>
                        <w:ins w:id="755" w:author="Xin Zhou" w:date="2020-12-03T00:33:00Z">
                          <w:rPr>
                            <w:rFonts w:ascii="Cambria Math" w:hAnsi="Cambria Math" w:cs="Times New Roman"/>
                            <w:sz w:val="24"/>
                            <w:szCs w:val="24"/>
                          </w:rPr>
                          <m:t>T</m:t>
                        </w:ins>
                      </m:r>
                    </m:num>
                    <m:den>
                      <m:r>
                        <w:ins w:id="756" w:author="Xin Zhou" w:date="2020-12-03T00:33:00Z">
                          <w:rPr>
                            <w:rFonts w:ascii="Cambria Math" w:hAnsi="Cambria Math" w:cs="Times New Roman"/>
                            <w:sz w:val="24"/>
                            <w:szCs w:val="24"/>
                          </w:rPr>
                          <m:t>D</m:t>
                        </w:ins>
                      </m:r>
                      <m:sSub>
                        <m:sSubPr>
                          <m:ctrlPr>
                            <w:ins w:id="757" w:author="Xin Zhou" w:date="2020-12-03T00:33:00Z">
                              <w:rPr>
                                <w:rFonts w:ascii="Cambria Math" w:hAnsi="Cambria Math" w:cs="Times New Roman"/>
                                <w:i/>
                                <w:iCs/>
                                <w:sz w:val="24"/>
                                <w:szCs w:val="24"/>
                              </w:rPr>
                            </w:ins>
                          </m:ctrlPr>
                        </m:sSubPr>
                        <m:e>
                          <m:r>
                            <w:ins w:id="758" w:author="Xin Zhou" w:date="2020-12-03T00:33:00Z">
                              <w:rPr>
                                <w:rFonts w:ascii="Cambria Math" w:hAnsi="Cambria Math" w:cs="Times New Roman"/>
                                <w:sz w:val="24"/>
                                <w:szCs w:val="24"/>
                              </w:rPr>
                              <m:t>e</m:t>
                            </w:ins>
                          </m:r>
                        </m:e>
                        <m:sub>
                          <m:r>
                            <w:ins w:id="759" w:author="Xin Zhou" w:date="2020-12-03T00:33:00Z">
                              <w:rPr>
                                <w:rFonts w:ascii="Cambria Math" w:hAnsi="Cambria Math" w:cs="Times New Roman"/>
                                <w:sz w:val="24"/>
                                <w:szCs w:val="24"/>
                              </w:rPr>
                              <m:t>s</m:t>
                            </w:ins>
                          </m:r>
                        </m:sub>
                      </m:sSub>
                      <m:r>
                        <w:ins w:id="760" w:author="Xin Zhou" w:date="2020-12-03T00:33:00Z">
                          <w:rPr>
                            <w:rFonts w:ascii="Cambria Math" w:hAnsi="Cambria Math" w:cs="Times New Roman"/>
                            <w:sz w:val="24"/>
                            <w:szCs w:val="24"/>
                          </w:rPr>
                          <m:t>(T)</m:t>
                        </w:ins>
                      </m:r>
                    </m:den>
                  </m:f>
                </m:e>
              </m:d>
            </m:den>
          </m:f>
        </m:oMath>
      </m:oMathPara>
    </w:p>
    <w:p w14:paraId="3F9D63A0" w14:textId="77777777" w:rsidR="0036018A" w:rsidRDefault="0036018A" w:rsidP="0036018A">
      <w:pPr>
        <w:jc w:val="both"/>
        <w:rPr>
          <w:ins w:id="761" w:author="Xin Zhou" w:date="2020-12-03T00:33:00Z"/>
          <w:rFonts w:ascii="Times New Roman" w:hAnsi="Times New Roman" w:cs="Times New Roman"/>
          <w:sz w:val="24"/>
          <w:szCs w:val="24"/>
        </w:rPr>
      </w:pPr>
      <w:ins w:id="762" w:author="Xin Zhou" w:date="2020-12-03T00:33:00Z">
        <w:r>
          <w:rPr>
            <w:rFonts w:ascii="Times New Roman" w:hAnsi="Times New Roman" w:cs="Times New Roman"/>
            <w:iCs/>
            <w:sz w:val="24"/>
            <w:szCs w:val="24"/>
          </w:rPr>
          <w:t xml:space="preserve">in which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h</m:t>
              </m:r>
            </m:sub>
          </m:sSub>
        </m:oMath>
        <w:r>
          <w:rPr>
            <w:rFonts w:ascii="Times New Roman" w:hAnsi="Times New Roman" w:cs="Times New Roman"/>
            <w:iCs/>
            <w:sz w:val="24"/>
            <w:szCs w:val="24"/>
          </w:rPr>
          <w:t xml:space="preserve"> is the latent heat of evaporation,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v</m:t>
              </m:r>
            </m:sub>
          </m:sSub>
        </m:oMath>
        <w:r>
          <w:rPr>
            <w:rFonts w:ascii="Times New Roman" w:hAnsi="Times New Roman" w:cs="Times New Roman"/>
            <w:iCs/>
            <w:sz w:val="24"/>
            <w:szCs w:val="24"/>
          </w:rPr>
          <w:t xml:space="preserve"> is the specific gas constant for water vapor, </w:t>
        </w:r>
        <m:oMath>
          <m:sSub>
            <m:sSubPr>
              <m:ctrlPr>
                <w:rPr>
                  <w:rFonts w:ascii="Cambria Math" w:hAnsi="Cambria Math" w:cs="Times New Roman"/>
                  <w:i/>
                  <w:iCs/>
                  <w:sz w:val="24"/>
                  <w:szCs w:val="24"/>
                </w:rPr>
              </m:ctrlPr>
            </m:sSubPr>
            <m:e>
              <m:r>
                <w:rPr>
                  <w:rFonts w:ascii="Cambria Math" w:hAnsi="Cambria Math" w:cs="Times New Roman"/>
                  <w:sz w:val="24"/>
                  <w:szCs w:val="24"/>
                </w:rPr>
                <m:t>ρ</m:t>
              </m:r>
            </m:e>
            <m:sub>
              <m:r>
                <w:rPr>
                  <w:rFonts w:ascii="Cambria Math" w:hAnsi="Cambria Math" w:cs="Times New Roman"/>
                  <w:sz w:val="24"/>
                  <w:szCs w:val="24"/>
                </w:rPr>
                <m:t>L</m:t>
              </m:r>
            </m:sub>
          </m:sSub>
        </m:oMath>
        <w:r>
          <w:rPr>
            <w:rFonts w:ascii="Times New Roman" w:hAnsi="Times New Roman" w:cs="Times New Roman"/>
            <w:iCs/>
            <w:sz w:val="24"/>
            <w:szCs w:val="24"/>
          </w:rPr>
          <w:t xml:space="preserve"> is the density of liquid water, </w:t>
        </w:r>
        <m:oMath>
          <m:r>
            <w:rPr>
              <w:rFonts w:ascii="Cambria Math" w:hAnsi="Cambria Math" w:cs="Times New Roman"/>
              <w:sz w:val="24"/>
              <w:szCs w:val="24"/>
            </w:rPr>
            <m:t>K</m:t>
          </m:r>
        </m:oMath>
        <w:r w:rsidRPr="003B2F73">
          <w:rPr>
            <w:rFonts w:ascii="Times New Roman" w:hAnsi="Times New Roman" w:cs="Times New Roman"/>
            <w:iCs/>
            <w:sz w:val="24"/>
            <w:szCs w:val="24"/>
          </w:rPr>
          <w:t xml:space="preserve"> is </w:t>
        </w:r>
        <w:r>
          <w:rPr>
            <w:rFonts w:ascii="Times New Roman" w:hAnsi="Times New Roman" w:cs="Times New Roman"/>
            <w:iCs/>
            <w:sz w:val="24"/>
            <w:szCs w:val="24"/>
          </w:rPr>
          <w:t xml:space="preserve">the </w:t>
        </w:r>
        <w:r w:rsidRPr="003B2F73">
          <w:rPr>
            <w:rFonts w:ascii="Times New Roman" w:hAnsi="Times New Roman" w:cs="Times New Roman"/>
            <w:iCs/>
            <w:sz w:val="24"/>
            <w:szCs w:val="24"/>
          </w:rPr>
          <w:t xml:space="preserve">coefficient of thermal conductivity of air, </w:t>
        </w:r>
        <m:oMath>
          <m:r>
            <w:rPr>
              <w:rFonts w:ascii="Cambria Math" w:hAnsi="Cambria Math" w:cs="Times New Roman"/>
              <w:sz w:val="24"/>
              <w:szCs w:val="24"/>
            </w:rPr>
            <m:t>D</m:t>
          </m:r>
        </m:oMath>
        <w:r w:rsidRPr="003B2F73">
          <w:rPr>
            <w:rFonts w:ascii="Times New Roman" w:hAnsi="Times New Roman" w:cs="Times New Roman"/>
            <w:iCs/>
            <w:sz w:val="24"/>
            <w:szCs w:val="24"/>
          </w:rPr>
          <w:t xml:space="preserve"> is </w:t>
        </w:r>
        <w:r>
          <w:rPr>
            <w:rFonts w:ascii="Times New Roman" w:hAnsi="Times New Roman" w:cs="Times New Roman"/>
            <w:iCs/>
            <w:sz w:val="24"/>
            <w:szCs w:val="24"/>
          </w:rPr>
          <w:t xml:space="preserve">the </w:t>
        </w:r>
        <w:r w:rsidRPr="003B2F73">
          <w:rPr>
            <w:rFonts w:ascii="Times New Roman" w:hAnsi="Times New Roman" w:cs="Times New Roman"/>
            <w:iCs/>
            <w:sz w:val="24"/>
            <w:szCs w:val="24"/>
          </w:rPr>
          <w:t xml:space="preserve">coefficient of diffusion of water vapor in air, and </w:t>
        </w:r>
        <m:oMath>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r>
            <w:rPr>
              <w:rFonts w:ascii="Cambria Math" w:hAnsi="Cambria Math" w:cs="Times New Roman"/>
              <w:sz w:val="24"/>
              <w:szCs w:val="24"/>
            </w:rPr>
            <m:t>(T)</m:t>
          </m:r>
        </m:oMath>
        <w:r w:rsidRPr="003B2F73">
          <w:rPr>
            <w:rFonts w:ascii="Times New Roman" w:hAnsi="Times New Roman" w:cs="Times New Roman"/>
            <w:iCs/>
            <w:sz w:val="24"/>
            <w:szCs w:val="24"/>
          </w:rPr>
          <w:t xml:space="preserve"> is </w:t>
        </w:r>
        <w:r>
          <w:rPr>
            <w:rFonts w:ascii="Times New Roman" w:hAnsi="Times New Roman" w:cs="Times New Roman"/>
            <w:iCs/>
            <w:sz w:val="24"/>
            <w:szCs w:val="24"/>
          </w:rPr>
          <w:t xml:space="preserve">the </w:t>
        </w:r>
        <w:r w:rsidRPr="003B2F73">
          <w:rPr>
            <w:rFonts w:ascii="Times New Roman" w:hAnsi="Times New Roman" w:cs="Times New Roman"/>
            <w:iCs/>
            <w:sz w:val="24"/>
            <w:szCs w:val="24"/>
          </w:rPr>
          <w:t>saturation vapor pressure over a plane water surface at temperature T.</w:t>
        </w:r>
        <w:r>
          <w:rPr>
            <w:rFonts w:ascii="Times New Roman" w:hAnsi="Times New Roman" w:cs="Times New Roman"/>
            <w:iCs/>
            <w:sz w:val="24"/>
            <w:szCs w:val="24"/>
          </w:rPr>
          <w:t xml:space="preserve"> Then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evap</m:t>
              </m:r>
            </m:sub>
          </m:sSub>
        </m:oMath>
        <w:r>
          <w:rPr>
            <w:rFonts w:ascii="Times New Roman" w:hAnsi="Times New Roman" w:cs="Times New Roman"/>
            <w:sz w:val="24"/>
            <w:szCs w:val="24"/>
          </w:rPr>
          <w:t xml:space="preserve"> can be obtained by integrating the diffusional equation from r to r=0, e.g.,</w:t>
        </w:r>
      </w:ins>
    </w:p>
    <w:p w14:paraId="1403C546" w14:textId="77777777" w:rsidR="0036018A" w:rsidRDefault="00CC1315" w:rsidP="0036018A">
      <w:pPr>
        <w:jc w:val="both"/>
        <w:rPr>
          <w:ins w:id="763" w:author="Xin Zhou" w:date="2020-12-03T00:33:00Z"/>
          <w:rFonts w:ascii="Times New Roman" w:hAnsi="Times New Roman" w:cs="Times New Roman"/>
          <w:iCs/>
          <w:sz w:val="24"/>
          <w:szCs w:val="24"/>
        </w:rPr>
      </w:pPr>
      <m:oMathPara>
        <m:oMath>
          <m:sSub>
            <m:sSubPr>
              <m:ctrlPr>
                <w:ins w:id="764" w:author="Xin Zhou" w:date="2020-12-03T00:33:00Z">
                  <w:rPr>
                    <w:rFonts w:ascii="Cambria Math" w:hAnsi="Cambria Math" w:cs="Times New Roman"/>
                    <w:i/>
                    <w:sz w:val="24"/>
                    <w:szCs w:val="24"/>
                  </w:rPr>
                </w:ins>
              </m:ctrlPr>
            </m:sSubPr>
            <m:e>
              <m:r>
                <w:ins w:id="765" w:author="Xin Zhou" w:date="2020-12-03T00:33:00Z">
                  <w:rPr>
                    <w:rFonts w:ascii="Cambria Math" w:hAnsi="Cambria Math" w:cs="Times New Roman"/>
                    <w:sz w:val="24"/>
                    <w:szCs w:val="24"/>
                  </w:rPr>
                  <m:t>τ</m:t>
                </w:ins>
              </m:r>
            </m:e>
            <m:sub>
              <m:r>
                <w:ins w:id="766" w:author="Xin Zhou" w:date="2020-12-03T00:33:00Z">
                  <w:rPr>
                    <w:rFonts w:ascii="Cambria Math" w:hAnsi="Cambria Math" w:cs="Times New Roman"/>
                    <w:sz w:val="24"/>
                    <w:szCs w:val="24"/>
                  </w:rPr>
                  <m:t>evap</m:t>
                </w:ins>
              </m:r>
            </m:sub>
          </m:sSub>
          <m:r>
            <w:ins w:id="767" w:author="Xin Zhou" w:date="2020-12-03T00:33:00Z">
              <w:rPr>
                <w:rFonts w:ascii="Cambria Math" w:hAnsi="Cambria Math" w:cs="Times New Roman"/>
                <w:sz w:val="24"/>
                <w:szCs w:val="24"/>
              </w:rPr>
              <m:t>=-</m:t>
            </w:ins>
          </m:r>
          <m:f>
            <m:fPr>
              <m:ctrlPr>
                <w:ins w:id="768" w:author="Xin Zhou" w:date="2020-12-03T00:33:00Z">
                  <w:rPr>
                    <w:rFonts w:ascii="Cambria Math" w:hAnsi="Cambria Math" w:cs="Times New Roman"/>
                    <w:i/>
                    <w:sz w:val="24"/>
                    <w:szCs w:val="24"/>
                  </w:rPr>
                </w:ins>
              </m:ctrlPr>
            </m:fPr>
            <m:num>
              <m:sSup>
                <m:sSupPr>
                  <m:ctrlPr>
                    <w:ins w:id="769" w:author="Xin Zhou" w:date="2020-12-03T00:33:00Z">
                      <w:rPr>
                        <w:rFonts w:ascii="Cambria Math" w:hAnsi="Cambria Math" w:cs="Times New Roman"/>
                        <w:i/>
                        <w:sz w:val="24"/>
                        <w:szCs w:val="24"/>
                      </w:rPr>
                    </w:ins>
                  </m:ctrlPr>
                </m:sSupPr>
                <m:e>
                  <m:r>
                    <w:ins w:id="770" w:author="Xin Zhou" w:date="2020-12-03T00:33:00Z">
                      <w:rPr>
                        <w:rFonts w:ascii="Cambria Math" w:hAnsi="Cambria Math" w:cs="Times New Roman"/>
                        <w:sz w:val="24"/>
                        <w:szCs w:val="24"/>
                      </w:rPr>
                      <m:t>r</m:t>
                    </w:ins>
                  </m:r>
                </m:e>
                <m:sup>
                  <m:r>
                    <w:ins w:id="771" w:author="Xin Zhou" w:date="2020-12-03T00:33:00Z">
                      <w:rPr>
                        <w:rFonts w:ascii="Cambria Math" w:hAnsi="Cambria Math" w:cs="Times New Roman"/>
                        <w:sz w:val="24"/>
                        <w:szCs w:val="24"/>
                      </w:rPr>
                      <m:t>2</m:t>
                    </w:ins>
                  </m:r>
                </m:sup>
              </m:sSup>
            </m:num>
            <m:den>
              <m:r>
                <w:ins w:id="772" w:author="Xin Zhou" w:date="2020-12-03T00:33:00Z">
                  <w:rPr>
                    <w:rFonts w:ascii="Cambria Math" w:hAnsi="Cambria Math" w:cs="Times New Roman"/>
                    <w:sz w:val="24"/>
                    <w:szCs w:val="24"/>
                  </w:rPr>
                  <m:t>2A</m:t>
                </w:ins>
              </m:r>
              <m:sSub>
                <m:sSubPr>
                  <m:ctrlPr>
                    <w:ins w:id="773" w:author="Xin Zhou" w:date="2020-12-03T00:33:00Z">
                      <w:rPr>
                        <w:rFonts w:ascii="Cambria Math" w:hAnsi="Cambria Math" w:cs="Times New Roman"/>
                        <w:i/>
                        <w:iCs/>
                        <w:sz w:val="24"/>
                        <w:szCs w:val="24"/>
                      </w:rPr>
                    </w:ins>
                  </m:ctrlPr>
                </m:sSubPr>
                <m:e>
                  <m:r>
                    <w:ins w:id="774" w:author="Xin Zhou" w:date="2020-12-03T00:33:00Z">
                      <w:rPr>
                        <w:rFonts w:ascii="Cambria Math" w:hAnsi="Cambria Math" w:cs="Times New Roman"/>
                        <w:sz w:val="24"/>
                        <w:szCs w:val="24"/>
                      </w:rPr>
                      <m:t>S</m:t>
                    </w:ins>
                  </m:r>
                </m:e>
                <m:sub>
                  <m:r>
                    <w:ins w:id="775" w:author="Xin Zhou" w:date="2020-12-03T00:33:00Z">
                      <w:rPr>
                        <w:rFonts w:ascii="Cambria Math" w:hAnsi="Cambria Math" w:cs="Times New Roman"/>
                        <w:sz w:val="24"/>
                        <w:szCs w:val="24"/>
                      </w:rPr>
                      <m:t>e</m:t>
                    </w:ins>
                  </m:r>
                </m:sub>
              </m:sSub>
            </m:den>
          </m:f>
        </m:oMath>
      </m:oMathPara>
    </w:p>
    <w:p w14:paraId="6FB3C13A" w14:textId="70A48037" w:rsidR="0036018A" w:rsidRDefault="0036018A" w:rsidP="0036018A">
      <w:pPr>
        <w:ind w:firstLine="720"/>
        <w:jc w:val="both"/>
        <w:rPr>
          <w:ins w:id="776" w:author="Xin Zhou" w:date="2020-12-03T00:33:00Z"/>
          <w:rFonts w:ascii="Times New Roman" w:hAnsi="Times New Roman" w:cs="Times New Roman"/>
          <w:iCs/>
          <w:sz w:val="24"/>
          <w:szCs w:val="24"/>
        </w:rPr>
      </w:pPr>
      <w:ins w:id="777" w:author="Xin Zhou" w:date="2020-12-03T00:33:00Z">
        <w:r>
          <w:rPr>
            <w:rFonts w:ascii="Times New Roman" w:hAnsi="Times New Roman" w:cs="Times New Roman"/>
            <w:iCs/>
            <w:sz w:val="24"/>
            <w:szCs w:val="24"/>
          </w:rPr>
          <w:t xml:space="preserve">Note that the relative humidity of dry air, </w:t>
        </w:r>
        <m:oMath>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d</m:t>
              </m:r>
            </m:sub>
          </m:sSub>
          <m:r>
            <w:rPr>
              <w:rFonts w:ascii="Cambria Math" w:hAnsi="Cambria Math" w:cs="Times New Roman"/>
              <w:sz w:val="24"/>
              <w:szCs w:val="24"/>
            </w:rPr>
            <m:t>,</m:t>
          </m:r>
        </m:oMath>
        <w:r>
          <w:rPr>
            <w:rFonts w:ascii="Times New Roman" w:hAnsi="Times New Roman" w:cs="Times New Roman"/>
            <w:iCs/>
            <w:sz w:val="24"/>
            <w:szCs w:val="24"/>
          </w:rPr>
          <w:t xml:space="preserve">  is needed to calculate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e</m:t>
              </m:r>
            </m:sub>
          </m:sSub>
        </m:oMath>
        <w:r>
          <w:rPr>
            <w:rFonts w:ascii="Times New Roman" w:hAnsi="Times New Roman" w:cs="Times New Roman"/>
            <w:iCs/>
            <w:sz w:val="24"/>
            <w:szCs w:val="24"/>
          </w:rPr>
          <w:t xml:space="preserve"> in the diffusional growth equation. Since the model does not provide </w:t>
        </w:r>
        <m:oMath>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d</m:t>
              </m:r>
            </m:sub>
          </m:sSub>
        </m:oMath>
        <w:r>
          <w:rPr>
            <w:rFonts w:ascii="Times New Roman" w:hAnsi="Times New Roman" w:cs="Times New Roman"/>
            <w:iCs/>
            <w:sz w:val="24"/>
            <w:szCs w:val="24"/>
          </w:rPr>
          <w:t xml:space="preserve"> directly in the microphysics scheme, we estimate the </w:t>
        </w:r>
        <m:oMath>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d</m:t>
              </m:r>
            </m:sub>
          </m:sSub>
        </m:oMath>
        <w:r>
          <w:rPr>
            <w:rFonts w:ascii="Times New Roman" w:hAnsi="Times New Roman" w:cs="Times New Roman"/>
            <w:iCs/>
            <w:sz w:val="24"/>
            <w:szCs w:val="24"/>
          </w:rPr>
          <w:t xml:space="preserve"> using the cloud fraction, CF, and the averaged RH in the model grid</w:t>
        </w:r>
      </w:ins>
      <w:ins w:id="778" w:author="Liu, Yangang" w:date="2020-12-05T16:08:00Z">
        <w:r w:rsidR="00DF79E0">
          <w:rPr>
            <w:rFonts w:ascii="Times New Roman" w:hAnsi="Times New Roman" w:cs="Times New Roman"/>
            <w:iCs/>
            <w:sz w:val="24"/>
            <w:szCs w:val="24"/>
          </w:rPr>
          <w:t xml:space="preserve"> as follows. </w:t>
        </w:r>
        <w:proofErr w:type="gramStart"/>
        <w:r w:rsidR="00DF79E0">
          <w:rPr>
            <w:rFonts w:ascii="Times New Roman" w:hAnsi="Times New Roman" w:cs="Times New Roman"/>
            <w:iCs/>
            <w:sz w:val="24"/>
            <w:szCs w:val="24"/>
          </w:rPr>
          <w:t>First,</w:t>
        </w:r>
      </w:ins>
      <w:ins w:id="779" w:author="Xin Zhou" w:date="2020-12-03T00:33:00Z">
        <w:r>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ins>
      <w:ins w:id="780" w:author="Liu, Yangang" w:date="2020-12-05T16:08:00Z">
        <w:r w:rsidR="00DF79E0">
          <w:rPr>
            <w:rFonts w:ascii="Times New Roman" w:hAnsi="Times New Roman" w:cs="Times New Roman"/>
            <w:iCs/>
            <w:sz w:val="24"/>
            <w:szCs w:val="24"/>
          </w:rPr>
          <w:t>a</w:t>
        </w:r>
      </w:ins>
      <w:ins w:id="781" w:author="Xin Zhou" w:date="2020-12-03T00:33:00Z">
        <w:del w:id="782" w:author="Liu, Yangang" w:date="2020-12-05T16:08:00Z">
          <w:r w:rsidDel="00DF79E0">
            <w:rPr>
              <w:rFonts w:ascii="Times New Roman" w:hAnsi="Times New Roman" w:cs="Times New Roman"/>
              <w:iCs/>
              <w:sz w:val="24"/>
              <w:szCs w:val="24"/>
            </w:rPr>
            <w:delText>A</w:delText>
          </w:r>
        </w:del>
        <w:r w:rsidRPr="00B000EE">
          <w:rPr>
            <w:rFonts w:ascii="Times New Roman" w:hAnsi="Times New Roman" w:cs="Times New Roman"/>
            <w:iCs/>
            <w:sz w:val="24"/>
            <w:szCs w:val="24"/>
          </w:rPr>
          <w:t>ssuming that the cloudy part of the grid box is saturated (</w:t>
        </w:r>
        <w:proofErr w:type="spellStart"/>
        <w:r w:rsidRPr="00B000EE">
          <w:rPr>
            <w:rFonts w:ascii="Times New Roman" w:hAnsi="Times New Roman" w:cs="Times New Roman"/>
            <w:iCs/>
            <w:sz w:val="24"/>
            <w:szCs w:val="24"/>
          </w:rPr>
          <w:t>RHc</w:t>
        </w:r>
        <w:proofErr w:type="spellEnd"/>
        <w:r w:rsidRPr="00B000EE">
          <w:rPr>
            <w:rFonts w:ascii="Times New Roman" w:hAnsi="Times New Roman" w:cs="Times New Roman"/>
            <w:iCs/>
            <w:sz w:val="24"/>
            <w:szCs w:val="24"/>
          </w:rPr>
          <w:t xml:space="preserve"> =1) and has the same temperature as the cloud-free part</w:t>
        </w:r>
        <w:r>
          <w:rPr>
            <w:rFonts w:ascii="Times New Roman" w:hAnsi="Times New Roman" w:cs="Times New Roman"/>
            <w:iCs/>
            <w:sz w:val="24"/>
            <w:szCs w:val="24"/>
          </w:rPr>
          <w:t>, we have</w:t>
        </w:r>
      </w:ins>
    </w:p>
    <w:p w14:paraId="5E08D41E" w14:textId="77777777" w:rsidR="0036018A" w:rsidRPr="00D51F71" w:rsidRDefault="00CC1315" w:rsidP="0036018A">
      <w:pPr>
        <w:ind w:firstLine="720"/>
        <w:jc w:val="both"/>
        <w:rPr>
          <w:ins w:id="783" w:author="Xin Zhou" w:date="2020-12-03T00:33:00Z"/>
          <w:rFonts w:ascii="Times New Roman" w:hAnsi="Times New Roman" w:cs="Times New Roman"/>
          <w:iCs/>
          <w:sz w:val="24"/>
          <w:szCs w:val="24"/>
        </w:rPr>
      </w:pPr>
      <m:oMathPara>
        <m:oMath>
          <m:sSub>
            <m:sSubPr>
              <m:ctrlPr>
                <w:ins w:id="784" w:author="Xin Zhou" w:date="2020-12-03T00:33:00Z">
                  <w:rPr>
                    <w:rFonts w:ascii="Cambria Math" w:hAnsi="Cambria Math" w:cs="Times New Roman"/>
                    <w:i/>
                    <w:iCs/>
                    <w:sz w:val="24"/>
                    <w:szCs w:val="24"/>
                  </w:rPr>
                </w:ins>
              </m:ctrlPr>
            </m:sSubPr>
            <m:e>
              <m:r>
                <w:ins w:id="785" w:author="Xin Zhou" w:date="2020-12-03T00:33:00Z">
                  <w:rPr>
                    <w:rFonts w:ascii="Cambria Math" w:hAnsi="Cambria Math" w:cs="Times New Roman"/>
                    <w:sz w:val="24"/>
                    <w:szCs w:val="24"/>
                  </w:rPr>
                  <m:t>RH</m:t>
                </w:ins>
              </m:r>
            </m:e>
            <m:sub>
              <m:r>
                <w:ins w:id="786" w:author="Xin Zhou" w:date="2020-12-03T00:33:00Z">
                  <w:rPr>
                    <w:rFonts w:ascii="Cambria Math" w:hAnsi="Cambria Math" w:cs="Times New Roman"/>
                    <w:sz w:val="24"/>
                    <w:szCs w:val="24"/>
                  </w:rPr>
                  <m:t>d1</m:t>
                </w:ins>
              </m:r>
            </m:sub>
          </m:sSub>
          <m:r>
            <w:ins w:id="787" w:author="Xin Zhou" w:date="2020-12-03T00:33:00Z">
              <w:rPr>
                <w:rFonts w:ascii="Cambria Math" w:hAnsi="Cambria Math" w:cs="Times New Roman"/>
                <w:sz w:val="24"/>
                <w:szCs w:val="24"/>
              </w:rPr>
              <m:t>=</m:t>
            </w:ins>
          </m:r>
          <m:f>
            <m:fPr>
              <m:ctrlPr>
                <w:ins w:id="788" w:author="Xin Zhou" w:date="2020-12-03T00:33:00Z">
                  <w:rPr>
                    <w:rFonts w:ascii="Cambria Math" w:hAnsi="Cambria Math" w:cs="Times New Roman"/>
                    <w:i/>
                    <w:iCs/>
                    <w:sz w:val="24"/>
                    <w:szCs w:val="24"/>
                  </w:rPr>
                </w:ins>
              </m:ctrlPr>
            </m:fPr>
            <m:num>
              <m:r>
                <w:ins w:id="789" w:author="Xin Zhou" w:date="2020-12-03T00:33:00Z">
                  <w:rPr>
                    <w:rFonts w:ascii="Cambria Math" w:hAnsi="Cambria Math" w:cs="Times New Roman"/>
                    <w:sz w:val="24"/>
                    <w:szCs w:val="24"/>
                  </w:rPr>
                  <m:t>RH-CF</m:t>
                </w:ins>
              </m:r>
            </m:num>
            <m:den>
              <m:r>
                <w:ins w:id="790" w:author="Xin Zhou" w:date="2020-12-03T00:33:00Z">
                  <w:rPr>
                    <w:rFonts w:ascii="Cambria Math" w:hAnsi="Cambria Math" w:cs="Times New Roman"/>
                    <w:sz w:val="24"/>
                    <w:szCs w:val="24"/>
                  </w:rPr>
                  <m:t>1-CF</m:t>
                </w:ins>
              </m:r>
            </m:den>
          </m:f>
          <m:r>
            <w:ins w:id="791" w:author="Xin Zhou" w:date="2020-12-03T00:33:00Z">
              <w:rPr>
                <w:rFonts w:ascii="Cambria Math" w:hAnsi="Cambria Math" w:cs="Times New Roman"/>
                <w:sz w:val="24"/>
                <w:szCs w:val="24"/>
              </w:rPr>
              <m:t>.</m:t>
            </w:ins>
          </m:r>
        </m:oMath>
      </m:oMathPara>
    </w:p>
    <w:p w14:paraId="13BE5B18" w14:textId="69B23390" w:rsidR="0036018A" w:rsidRPr="000650A5" w:rsidRDefault="0036018A" w:rsidP="0036018A">
      <w:pPr>
        <w:jc w:val="both"/>
        <w:rPr>
          <w:ins w:id="792" w:author="Xin Zhou" w:date="2020-12-03T00:33:00Z"/>
          <w:rFonts w:ascii="Times New Roman" w:hAnsi="Times New Roman" w:cs="Times New Roman"/>
          <w:iCs/>
          <w:sz w:val="24"/>
          <w:szCs w:val="24"/>
        </w:rPr>
      </w:pPr>
      <w:ins w:id="793" w:author="Xin Zhou" w:date="2020-12-03T00:33:00Z">
        <w:r>
          <w:rPr>
            <w:rFonts w:ascii="Times New Roman" w:hAnsi="Times New Roman" w:cs="Times New Roman"/>
            <w:iCs/>
            <w:sz w:val="24"/>
            <w:szCs w:val="24"/>
          </w:rPr>
          <w:t xml:space="preserve">An alternative way is to approximate </w:t>
        </w:r>
        <m:oMath>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d</m:t>
              </m:r>
            </m:sub>
          </m:sSub>
        </m:oMath>
        <w:r>
          <w:rPr>
            <w:rFonts w:ascii="Times New Roman" w:hAnsi="Times New Roman" w:cs="Times New Roman"/>
            <w:iCs/>
            <w:sz w:val="24"/>
            <w:szCs w:val="24"/>
          </w:rPr>
          <w:t xml:space="preserve"> as the “critical relative humidity”</w:t>
        </w:r>
      </w:ins>
      <w:ins w:id="794" w:author="Liu, Yangang" w:date="2020-12-05T16:09:00Z">
        <w:r w:rsidR="00DF79E0">
          <w:rPr>
            <w:rFonts w:ascii="Times New Roman" w:hAnsi="Times New Roman" w:cs="Times New Roman"/>
            <w:iCs/>
            <w:sz w:val="24"/>
            <w:szCs w:val="24"/>
          </w:rPr>
          <w:t xml:space="preserve"> </w:t>
        </w:r>
      </w:ins>
      <w:ins w:id="795" w:author="Xin Zhou" w:date="2020-12-03T00:33:00Z">
        <w:del w:id="796" w:author="Liu, Yangang" w:date="2020-12-05T16:09:00Z">
          <w:r w:rsidDel="00DF79E0">
            <w:rPr>
              <w:rFonts w:ascii="Times New Roman" w:hAnsi="Times New Roman" w:cs="Times New Roman"/>
              <w:iCs/>
              <w:sz w:val="24"/>
              <w:szCs w:val="24"/>
            </w:rPr>
            <w:delText>,</w:delText>
          </w:r>
        </w:del>
        <w:r>
          <w:rPr>
            <w:rFonts w:ascii="Times New Roman"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c</m:t>
              </m:r>
            </m:sub>
          </m:sSub>
        </m:oMath>
        <w:r>
          <w:rPr>
            <w:rFonts w:ascii="Times New Roman" w:hAnsi="Times New Roman" w:cs="Times New Roman"/>
            <w:iCs/>
            <w:sz w:val="24"/>
            <w:szCs w:val="24"/>
          </w:rPr>
          <w:t xml:space="preserve">, </w:t>
        </w:r>
        <w:del w:id="797" w:author="Liu, Yangang" w:date="2020-12-05T16:10:00Z">
          <w:r w:rsidDel="00DF79E0">
            <w:rPr>
              <w:rFonts w:ascii="Times New Roman" w:hAnsi="Times New Roman" w:cs="Times New Roman"/>
              <w:iCs/>
              <w:sz w:val="24"/>
              <w:szCs w:val="24"/>
            </w:rPr>
            <w:delText xml:space="preserve">which </w:delText>
          </w:r>
        </w:del>
      </w:ins>
      <w:ins w:id="798" w:author="Liu, Yangang" w:date="2020-12-05T16:09:00Z">
        <w:r w:rsidR="00DF79E0">
          <w:rPr>
            <w:rFonts w:ascii="Times New Roman" w:hAnsi="Times New Roman" w:cs="Times New Roman"/>
            <w:iCs/>
            <w:sz w:val="24"/>
            <w:szCs w:val="24"/>
          </w:rPr>
          <w:t xml:space="preserve"> </w:t>
        </w:r>
      </w:ins>
      <w:ins w:id="799" w:author="Liu, Yangang" w:date="2020-12-05T16:11:00Z">
        <w:r w:rsidR="00DF79E0">
          <w:rPr>
            <w:rFonts w:ascii="Times New Roman" w:hAnsi="Times New Roman" w:cs="Times New Roman"/>
            <w:iCs/>
            <w:sz w:val="24"/>
            <w:szCs w:val="24"/>
          </w:rPr>
          <w:t xml:space="preserve">that is </w:t>
        </w:r>
      </w:ins>
      <w:ins w:id="800" w:author="Liu, Yangang" w:date="2020-12-05T16:09:00Z">
        <w:r w:rsidR="00DF79E0">
          <w:rPr>
            <w:rFonts w:ascii="Times New Roman" w:hAnsi="Times New Roman" w:cs="Times New Roman"/>
            <w:iCs/>
            <w:sz w:val="24"/>
            <w:szCs w:val="24"/>
          </w:rPr>
          <w:t xml:space="preserve">used </w:t>
        </w:r>
      </w:ins>
      <w:ins w:id="801" w:author="Liu, Yangang" w:date="2020-12-05T16:10:00Z">
        <w:r w:rsidR="00DF79E0">
          <w:rPr>
            <w:rFonts w:ascii="Times New Roman" w:hAnsi="Times New Roman" w:cs="Times New Roman"/>
            <w:iCs/>
            <w:sz w:val="24"/>
            <w:szCs w:val="24"/>
          </w:rPr>
          <w:t>in cloud fract</w:t>
        </w:r>
      </w:ins>
      <w:ins w:id="802" w:author="Liu, Yangang" w:date="2020-12-05T16:11:00Z">
        <w:r w:rsidR="00DF79E0">
          <w:rPr>
            <w:rFonts w:ascii="Times New Roman" w:hAnsi="Times New Roman" w:cs="Times New Roman"/>
            <w:iCs/>
            <w:sz w:val="24"/>
            <w:szCs w:val="24"/>
          </w:rPr>
          <w:t xml:space="preserve">ion parameterization and normally </w:t>
        </w:r>
      </w:ins>
      <w:ins w:id="803" w:author="Liu, Yangang" w:date="2020-12-05T16:10:00Z">
        <w:r w:rsidR="00DF79E0">
          <w:rPr>
            <w:rFonts w:ascii="Times New Roman" w:hAnsi="Times New Roman" w:cs="Times New Roman"/>
            <w:iCs/>
            <w:sz w:val="24"/>
            <w:szCs w:val="24"/>
          </w:rPr>
          <w:t xml:space="preserve">reflect </w:t>
        </w:r>
      </w:ins>
      <w:ins w:id="804" w:author="Liu, Yangang" w:date="2020-12-05T16:11:00Z">
        <w:r w:rsidR="00DF79E0">
          <w:rPr>
            <w:rFonts w:ascii="Times New Roman" w:hAnsi="Times New Roman" w:cs="Times New Roman"/>
            <w:iCs/>
            <w:sz w:val="24"/>
            <w:szCs w:val="24"/>
          </w:rPr>
          <w:t xml:space="preserve">the strength of </w:t>
        </w:r>
      </w:ins>
      <w:ins w:id="805" w:author="Liu, Yangang" w:date="2020-12-05T16:09:00Z">
        <w:r w:rsidR="00DF79E0">
          <w:rPr>
            <w:rFonts w:ascii="Times New Roman" w:hAnsi="Times New Roman" w:cs="Times New Roman"/>
            <w:iCs/>
            <w:sz w:val="24"/>
            <w:szCs w:val="24"/>
          </w:rPr>
          <w:t>subg</w:t>
        </w:r>
      </w:ins>
      <w:ins w:id="806" w:author="Liu, Yangang" w:date="2020-12-05T16:10:00Z">
        <w:r w:rsidR="00DF79E0">
          <w:rPr>
            <w:rFonts w:ascii="Times New Roman" w:hAnsi="Times New Roman" w:cs="Times New Roman"/>
            <w:iCs/>
            <w:sz w:val="24"/>
            <w:szCs w:val="24"/>
          </w:rPr>
          <w:t xml:space="preserve">rid cloud </w:t>
        </w:r>
        <w:r w:rsidR="00DF79E0">
          <w:rPr>
            <w:rFonts w:ascii="Times New Roman" w:hAnsi="Times New Roman" w:cs="Times New Roman"/>
            <w:iCs/>
            <w:sz w:val="24"/>
            <w:szCs w:val="24"/>
          </w:rPr>
          <w:lastRenderedPageBreak/>
          <w:t xml:space="preserve">variability </w:t>
        </w:r>
      </w:ins>
      <w:ins w:id="807" w:author="Xin Zhou" w:date="2020-12-03T00:33:00Z">
        <w:del w:id="808" w:author="Liu, Yangang" w:date="2020-12-05T16:12:00Z">
          <w:r w:rsidDel="00DF79E0">
            <w:rPr>
              <w:rFonts w:ascii="Times New Roman" w:hAnsi="Times New Roman" w:cs="Times New Roman"/>
              <w:iCs/>
              <w:sz w:val="24"/>
              <w:szCs w:val="24"/>
            </w:rPr>
            <w:delText xml:space="preserve">represents the critical value of RH that </w:delText>
          </w:r>
          <m:oMath>
            <m:r>
              <w:rPr>
                <w:rFonts w:ascii="Cambria Math" w:hAnsi="Cambria Math" w:cs="Times New Roman"/>
                <w:sz w:val="24"/>
                <w:szCs w:val="24"/>
              </w:rPr>
              <m:t>CF</m:t>
            </m:r>
            <m:r>
              <m:rPr>
                <m:sty m:val="p"/>
              </m:rPr>
              <w:rPr>
                <w:rFonts w:ascii="Cambria Math" w:hAnsi="Cambria Math" w:cs="Times New Roman"/>
                <w:sz w:val="24"/>
                <w:szCs w:val="24"/>
              </w:rPr>
              <m:t>=0</m:t>
            </m:r>
          </m:oMath>
          <w:r w:rsidDel="00DF79E0">
            <w:rPr>
              <w:rFonts w:ascii="Times New Roman" w:hAnsi="Times New Roman" w:cs="Times New Roman"/>
              <w:iCs/>
              <w:sz w:val="24"/>
              <w:szCs w:val="24"/>
            </w:rPr>
            <w:delText xml:space="preserve"> for </w:delText>
          </w:r>
          <m:oMath>
            <m:sSub>
              <m:sSubPr>
                <m:ctrlPr>
                  <w:rPr>
                    <w:rFonts w:ascii="Cambria Math" w:hAnsi="Cambria Math" w:cs="Times New Roman"/>
                    <w:iCs/>
                    <w:sz w:val="24"/>
                    <w:szCs w:val="24"/>
                  </w:rPr>
                </m:ctrlPr>
              </m:sSubPr>
              <m:e>
                <m:r>
                  <w:rPr>
                    <w:rFonts w:ascii="Cambria Math" w:hAnsi="Cambria Math" w:cs="Times New Roman"/>
                    <w:sz w:val="24"/>
                    <w:szCs w:val="24"/>
                  </w:rPr>
                  <m:t>RH</m:t>
                </m:r>
                <m:r>
                  <m:rPr>
                    <m:sty m:val="p"/>
                  </m:rPr>
                  <w:rPr>
                    <w:rFonts w:ascii="Cambria Math" w:hAnsi="Cambria Math" w:cs="Times New Roman"/>
                    <w:sz w:val="24"/>
                    <w:szCs w:val="24"/>
                  </w:rPr>
                  <m:t>&lt;</m:t>
                </m:r>
                <m:r>
                  <w:rPr>
                    <w:rFonts w:ascii="Cambria Math" w:hAnsi="Cambria Math" w:cs="Times New Roman"/>
                    <w:sz w:val="24"/>
                    <w:szCs w:val="24"/>
                  </w:rPr>
                  <m:t>RH</m:t>
                </m:r>
              </m:e>
              <m:sub>
                <m:r>
                  <w:rPr>
                    <w:rFonts w:ascii="Cambria Math" w:hAnsi="Cambria Math" w:cs="Times New Roman"/>
                    <w:sz w:val="24"/>
                    <w:szCs w:val="24"/>
                  </w:rPr>
                  <m:t>c</m:t>
                </m:r>
              </m:sub>
            </m:sSub>
          </m:oMath>
          <w:r w:rsidRPr="000650A5" w:rsidDel="00DF79E0">
            <w:rPr>
              <w:rFonts w:ascii="Times New Roman" w:hAnsi="Times New Roman" w:cs="Times New Roman"/>
              <w:iCs/>
              <w:sz w:val="24"/>
              <w:szCs w:val="24"/>
            </w:rPr>
            <w:delText xml:space="preserve"> and </w:delText>
          </w:r>
          <m:oMath>
            <m:r>
              <w:rPr>
                <w:rFonts w:ascii="Cambria Math" w:hAnsi="Cambria Math" w:cs="Times New Roman"/>
                <w:sz w:val="24"/>
                <w:szCs w:val="24"/>
              </w:rPr>
              <m:t>CF</m:t>
            </m:r>
            <m:r>
              <m:rPr>
                <m:sty m:val="p"/>
              </m:rPr>
              <w:rPr>
                <w:rFonts w:ascii="Cambria Math" w:hAnsi="Cambria Math" w:cs="Times New Roman"/>
                <w:sz w:val="24"/>
                <w:szCs w:val="24"/>
              </w:rPr>
              <m:t>=1</m:t>
            </m:r>
          </m:oMath>
          <w:r w:rsidRPr="000650A5" w:rsidDel="00DF79E0">
            <w:rPr>
              <w:rFonts w:ascii="Times New Roman" w:hAnsi="Times New Roman" w:cs="Times New Roman"/>
              <w:iCs/>
              <w:sz w:val="24"/>
              <w:szCs w:val="24"/>
            </w:rPr>
            <w:delText xml:space="preserve"> for </w:delText>
          </w:r>
          <m:oMath>
            <m:sSub>
              <m:sSubPr>
                <m:ctrlPr>
                  <w:rPr>
                    <w:rFonts w:ascii="Cambria Math" w:hAnsi="Cambria Math" w:cs="Times New Roman"/>
                    <w:iCs/>
                    <w:sz w:val="24"/>
                    <w:szCs w:val="24"/>
                  </w:rPr>
                </m:ctrlPr>
              </m:sSubPr>
              <m:e>
                <m:r>
                  <w:rPr>
                    <w:rFonts w:ascii="Cambria Math" w:hAnsi="Cambria Math" w:cs="Times New Roman"/>
                    <w:sz w:val="24"/>
                    <w:szCs w:val="24"/>
                  </w:rPr>
                  <m:t>RH</m:t>
                </m:r>
                <m:r>
                  <m:rPr>
                    <m:sty m:val="p"/>
                  </m:rPr>
                  <w:rPr>
                    <w:rFonts w:ascii="Cambria Math" w:hAnsi="Cambria Math" w:cs="Times New Roman"/>
                    <w:sz w:val="24"/>
                    <w:szCs w:val="24"/>
                  </w:rPr>
                  <m:t>&gt;</m:t>
                </m:r>
                <m:r>
                  <w:rPr>
                    <w:rFonts w:ascii="Cambria Math" w:hAnsi="Cambria Math" w:cs="Times New Roman"/>
                    <w:sz w:val="24"/>
                    <w:szCs w:val="24"/>
                  </w:rPr>
                  <m:t>RH</m:t>
                </m:r>
              </m:e>
              <m:sub>
                <m:r>
                  <w:rPr>
                    <w:rFonts w:ascii="Cambria Math" w:hAnsi="Cambria Math" w:cs="Times New Roman"/>
                    <w:sz w:val="24"/>
                    <w:szCs w:val="24"/>
                  </w:rPr>
                  <m:t>c</m:t>
                </m:r>
              </m:sub>
            </m:sSub>
          </m:oMath>
          <w:r w:rsidRPr="000650A5" w:rsidDel="00DF79E0">
            <w:rPr>
              <w:rFonts w:ascii="Times New Roman" w:hAnsi="Times New Roman" w:cs="Times New Roman"/>
              <w:iCs/>
              <w:sz w:val="24"/>
              <w:szCs w:val="24"/>
            </w:rPr>
            <w:delText xml:space="preserve"> </w:delText>
          </w:r>
        </w:del>
        <w:r w:rsidRPr="000650A5">
          <w:rPr>
            <w:rFonts w:ascii="Times New Roman" w:hAnsi="Times New Roman" w:cs="Times New Roman"/>
            <w:iCs/>
            <w:sz w:val="24"/>
            <w:szCs w:val="24"/>
          </w:rPr>
          <w:fldChar w:fldCharType="begin"/>
        </w:r>
        <w:r w:rsidRPr="000650A5">
          <w:rPr>
            <w:rFonts w:ascii="Times New Roman" w:hAnsi="Times New Roman" w:cs="Times New Roman"/>
            <w:iCs/>
            <w:sz w:val="24"/>
            <w:szCs w:val="24"/>
          </w:rPr>
          <w:instrText xml:space="preserve"> ADDIN ZOTERO_ITEM CSL_CITATION {"citationID":"1e0cHhG4","properties":{"formattedCitation":"(Quaas 2012)","plainCitation":"(Quaas 2012)","noteIndex":0},"citationItems":[{"id":977,"uris":["http://zotero.org/users/750269/items/Q3Q3LWRA"],"uri":["http://zotero.org/users/750269/items/Q3Q3LWRA"],"itemData":{"id":977,"type":"article-journal","abstract":"A simple way to diagnose fractional cloud cover in general circulation models is to relate it to the simulated relative humidity, and allowing for fractional cloud cover above a “critical relative humidity” of less than 100%. In the formulation chosen here, this is equivalent to assuming a uniform “top-hat” distribution of subgrid-scale total water content with a variance related to saturation. Critical relative humidity has frequently been treated as a “tunable” constant, yet it is an observable. Here, this parameter, and its spatial distribution, is examined from Atmospheric Infrared Sounder (AIRS) satellite retrievals, and from a combination of relative humidity from the ECMWF Re-Analyses (ERA-Interim) and cloud fraction obtained from CALIPSO lidar satellite data. These observational data are used to evaluate results from different simulations with the ECHAM general circulation model (GCM). In sensitivity studies, a cloud feedback parameter is analyzed from simulations applying the original parameter choice, and applying parameter choices guided by the satellite data. Model sensitivity studies applying parameters adjusted to match the observations show larger positive cloud-climate feedbacks, increasing by up to 30% compared to the standard simulation.","container-title":"Journal of Geophysical Research: Atmospheres","DOI":"https://doi.org/10.1029/2012JD017495","ISSN":"2156-2202","issue":"D9","language":"en","note":"_eprint: https://agupubs.onlinelibrary.wiley.com/doi/pdf/10.1029/2012JD017495","source":"Wiley Online Library","title":"Evaluating the “critical relative humidity” as a measure of subgrid-scale variability of humidity in general circulation model cloud cover parameterizations using satellite data","URL":"https://agupubs.onlinelibrary.wiley.com/doi/abs/10.1029/2012JD017495","volume":"117","author":[{"family":"Quaas","given":"Johannes"}],"accessed":{"date-parts":[["2020",12,2]]},"issued":{"date-parts":[["2012"]]}}}],"schema":"https://github.com/citation-style-language/schema/raw/master/csl-citation.json"} </w:instrText>
        </w:r>
        <w:r w:rsidRPr="000650A5">
          <w:rPr>
            <w:rFonts w:ascii="Times New Roman" w:hAnsi="Times New Roman" w:cs="Times New Roman"/>
            <w:iCs/>
            <w:sz w:val="24"/>
            <w:szCs w:val="24"/>
          </w:rPr>
          <w:fldChar w:fldCharType="separate"/>
        </w:r>
        <w:r w:rsidRPr="000650A5">
          <w:rPr>
            <w:rFonts w:ascii="Times New Roman" w:hAnsi="Times New Roman" w:cs="Times New Roman"/>
            <w:iCs/>
            <w:sz w:val="24"/>
            <w:szCs w:val="24"/>
          </w:rPr>
          <w:t>(</w:t>
        </w:r>
        <w:proofErr w:type="spellStart"/>
        <w:r w:rsidRPr="000650A5">
          <w:rPr>
            <w:rFonts w:ascii="Times New Roman" w:hAnsi="Times New Roman" w:cs="Times New Roman"/>
            <w:iCs/>
            <w:sz w:val="24"/>
            <w:szCs w:val="24"/>
          </w:rPr>
          <w:t>Quaas</w:t>
        </w:r>
        <w:proofErr w:type="spellEnd"/>
        <w:r w:rsidRPr="000650A5">
          <w:rPr>
            <w:rFonts w:ascii="Times New Roman" w:hAnsi="Times New Roman" w:cs="Times New Roman"/>
            <w:iCs/>
            <w:sz w:val="24"/>
            <w:szCs w:val="24"/>
          </w:rPr>
          <w:t xml:space="preserve"> 2012)</w:t>
        </w:r>
        <w:r w:rsidRPr="000650A5">
          <w:rPr>
            <w:rFonts w:ascii="Times New Roman" w:hAnsi="Times New Roman" w:cs="Times New Roman"/>
            <w:iCs/>
            <w:sz w:val="24"/>
            <w:szCs w:val="24"/>
          </w:rPr>
          <w:fldChar w:fldCharType="end"/>
        </w:r>
        <w:r>
          <w:rPr>
            <w:rFonts w:ascii="Times New Roman" w:hAnsi="Times New Roman" w:cs="Times New Roman"/>
            <w:iCs/>
            <w:sz w:val="24"/>
            <w:szCs w:val="24"/>
          </w:rPr>
          <w:t>,</w:t>
        </w:r>
      </w:ins>
    </w:p>
    <w:p w14:paraId="08B9532E" w14:textId="77777777" w:rsidR="0036018A" w:rsidRPr="000650A5" w:rsidRDefault="00CC1315" w:rsidP="0036018A">
      <w:pPr>
        <w:jc w:val="both"/>
        <w:rPr>
          <w:ins w:id="809" w:author="Xin Zhou" w:date="2020-12-03T00:33:00Z"/>
          <w:rFonts w:ascii="Times New Roman" w:hAnsi="Times New Roman" w:cs="Times New Roman"/>
          <w:iCs/>
          <w:sz w:val="24"/>
          <w:szCs w:val="24"/>
        </w:rPr>
      </w:pPr>
      <m:oMathPara>
        <m:oMath>
          <m:sSub>
            <m:sSubPr>
              <m:ctrlPr>
                <w:ins w:id="810" w:author="Xin Zhou" w:date="2020-12-03T00:33:00Z">
                  <w:rPr>
                    <w:rFonts w:ascii="Cambria Math" w:hAnsi="Cambria Math" w:cs="Times New Roman"/>
                    <w:i/>
                    <w:iCs/>
                    <w:sz w:val="24"/>
                    <w:szCs w:val="24"/>
                  </w:rPr>
                </w:ins>
              </m:ctrlPr>
            </m:sSubPr>
            <m:e>
              <m:r>
                <w:ins w:id="811" w:author="Xin Zhou" w:date="2020-12-03T00:33:00Z">
                  <w:rPr>
                    <w:rFonts w:ascii="Cambria Math" w:hAnsi="Cambria Math" w:cs="Times New Roman"/>
                    <w:sz w:val="24"/>
                    <w:szCs w:val="24"/>
                  </w:rPr>
                  <m:t>RH</m:t>
                </w:ins>
              </m:r>
            </m:e>
            <m:sub>
              <m:r>
                <w:ins w:id="812" w:author="Xin Zhou" w:date="2020-12-03T00:33:00Z">
                  <w:rPr>
                    <w:rFonts w:ascii="Cambria Math" w:hAnsi="Cambria Math" w:cs="Times New Roman"/>
                    <w:sz w:val="24"/>
                    <w:szCs w:val="24"/>
                  </w:rPr>
                  <m:t>d2</m:t>
                </w:ins>
              </m:r>
            </m:sub>
          </m:sSub>
          <m:r>
            <w:ins w:id="813" w:author="Xin Zhou" w:date="2020-12-03T00:33:00Z">
              <w:rPr>
                <w:rFonts w:ascii="Cambria Math" w:hAnsi="Cambria Math" w:cs="Times New Roman"/>
                <w:sz w:val="24"/>
                <w:szCs w:val="24"/>
              </w:rPr>
              <m:t>=</m:t>
            </w:ins>
          </m:r>
          <m:sSub>
            <m:sSubPr>
              <m:ctrlPr>
                <w:ins w:id="814" w:author="Xin Zhou" w:date="2020-12-03T00:33:00Z">
                  <w:rPr>
                    <w:rFonts w:ascii="Cambria Math" w:hAnsi="Cambria Math" w:cs="Times New Roman"/>
                    <w:i/>
                    <w:iCs/>
                    <w:sz w:val="24"/>
                    <w:szCs w:val="24"/>
                  </w:rPr>
                </w:ins>
              </m:ctrlPr>
            </m:sSubPr>
            <m:e>
              <m:r>
                <w:ins w:id="815" w:author="Xin Zhou" w:date="2020-12-03T00:33:00Z">
                  <w:rPr>
                    <w:rFonts w:ascii="Cambria Math" w:hAnsi="Cambria Math" w:cs="Times New Roman"/>
                    <w:sz w:val="24"/>
                    <w:szCs w:val="24"/>
                  </w:rPr>
                  <m:t>RH</m:t>
                </w:ins>
              </m:r>
            </m:e>
            <m:sub>
              <m:r>
                <w:ins w:id="816" w:author="Xin Zhou" w:date="2020-12-03T00:33:00Z">
                  <w:rPr>
                    <w:rFonts w:ascii="Cambria Math" w:hAnsi="Cambria Math" w:cs="Times New Roman"/>
                    <w:sz w:val="24"/>
                    <w:szCs w:val="24"/>
                  </w:rPr>
                  <m:t>c</m:t>
                </w:ins>
              </m:r>
            </m:sub>
          </m:sSub>
          <m:r>
            <w:ins w:id="817" w:author="Xin Zhou" w:date="2020-12-03T00:33:00Z">
              <w:rPr>
                <w:rFonts w:ascii="Cambria Math" w:hAnsi="Cambria Math" w:cs="Times New Roman"/>
                <w:sz w:val="24"/>
                <w:szCs w:val="24"/>
              </w:rPr>
              <m:t>=1-</m:t>
            </w:ins>
          </m:r>
          <m:f>
            <m:fPr>
              <m:ctrlPr>
                <w:ins w:id="818" w:author="Xin Zhou" w:date="2020-12-03T00:33:00Z">
                  <w:rPr>
                    <w:rFonts w:ascii="Cambria Math" w:hAnsi="Cambria Math" w:cs="Times New Roman"/>
                    <w:i/>
                    <w:iCs/>
                    <w:sz w:val="24"/>
                    <w:szCs w:val="24"/>
                  </w:rPr>
                </w:ins>
              </m:ctrlPr>
            </m:fPr>
            <m:num>
              <m:r>
                <w:ins w:id="819" w:author="Xin Zhou" w:date="2020-12-03T00:33:00Z">
                  <w:rPr>
                    <w:rFonts w:ascii="Cambria Math" w:hAnsi="Cambria Math" w:cs="Times New Roman"/>
                    <w:sz w:val="24"/>
                    <w:szCs w:val="24"/>
                  </w:rPr>
                  <m:t>1-RH</m:t>
                </w:ins>
              </m:r>
            </m:num>
            <m:den>
              <m:sSup>
                <m:sSupPr>
                  <m:ctrlPr>
                    <w:ins w:id="820" w:author="Xin Zhou" w:date="2020-12-03T00:33:00Z">
                      <w:rPr>
                        <w:rFonts w:ascii="Cambria Math" w:hAnsi="Cambria Math" w:cs="Times New Roman"/>
                        <w:i/>
                        <w:iCs/>
                        <w:sz w:val="24"/>
                        <w:szCs w:val="24"/>
                      </w:rPr>
                    </w:ins>
                  </m:ctrlPr>
                </m:sSupPr>
                <m:e>
                  <m:d>
                    <m:dPr>
                      <m:ctrlPr>
                        <w:ins w:id="821" w:author="Xin Zhou" w:date="2020-12-03T00:33:00Z">
                          <w:rPr>
                            <w:rFonts w:ascii="Cambria Math" w:hAnsi="Cambria Math" w:cs="Times New Roman"/>
                            <w:i/>
                            <w:iCs/>
                            <w:sz w:val="24"/>
                            <w:szCs w:val="24"/>
                          </w:rPr>
                        </w:ins>
                      </m:ctrlPr>
                    </m:dPr>
                    <m:e>
                      <m:r>
                        <w:ins w:id="822" w:author="Xin Zhou" w:date="2020-12-03T00:33:00Z">
                          <w:rPr>
                            <w:rFonts w:ascii="Cambria Math" w:hAnsi="Cambria Math" w:cs="Times New Roman"/>
                            <w:sz w:val="24"/>
                            <w:szCs w:val="24"/>
                          </w:rPr>
                          <m:t>1-CF</m:t>
                        </w:ins>
                      </m:r>
                    </m:e>
                  </m:d>
                </m:e>
                <m:sup>
                  <m:r>
                    <w:ins w:id="823" w:author="Xin Zhou" w:date="2020-12-03T00:33:00Z">
                      <w:rPr>
                        <w:rFonts w:ascii="Cambria Math" w:hAnsi="Cambria Math" w:cs="Times New Roman"/>
                        <w:sz w:val="24"/>
                        <w:szCs w:val="24"/>
                      </w:rPr>
                      <m:t>2</m:t>
                    </w:ins>
                  </m:r>
                </m:sup>
              </m:sSup>
            </m:den>
          </m:f>
          <m:r>
            <w:ins w:id="824" w:author="Xin Zhou" w:date="2020-12-03T00:33:00Z">
              <w:rPr>
                <w:rFonts w:ascii="Cambria Math" w:hAnsi="Cambria Math" w:cs="Times New Roman"/>
                <w:sz w:val="24"/>
                <w:szCs w:val="24"/>
              </w:rPr>
              <m:t>.</m:t>
            </w:ins>
          </m:r>
        </m:oMath>
      </m:oMathPara>
    </w:p>
    <w:p w14:paraId="48B8CCAC" w14:textId="0C9DC50B" w:rsidR="0036018A" w:rsidRDefault="0036018A" w:rsidP="0036018A">
      <w:pPr>
        <w:jc w:val="both"/>
        <w:rPr>
          <w:ins w:id="825" w:author="Xin Zhou" w:date="2020-12-03T00:33:00Z"/>
          <w:rFonts w:ascii="Times New Roman" w:hAnsi="Times New Roman" w:cs="Times New Roman"/>
          <w:iCs/>
          <w:sz w:val="24"/>
          <w:szCs w:val="24"/>
        </w:rPr>
      </w:pPr>
      <w:ins w:id="826" w:author="Xin Zhou" w:date="2020-12-03T00:33:00Z">
        <w:r>
          <w:rPr>
            <w:rFonts w:ascii="Times New Roman" w:hAnsi="Times New Roman" w:cs="Times New Roman"/>
            <w:iCs/>
            <w:sz w:val="24"/>
            <w:szCs w:val="24"/>
          </w:rPr>
          <w:t xml:space="preserve">The two ways of calculation result in different </w:t>
        </w:r>
        <m:oMath>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d</m:t>
              </m:r>
            </m:sub>
          </m:sSub>
        </m:oMath>
        <w:r>
          <w:rPr>
            <w:rFonts w:ascii="Times New Roman" w:hAnsi="Times New Roman" w:cs="Times New Roman"/>
            <w:iCs/>
            <w:sz w:val="24"/>
            <w:szCs w:val="24"/>
          </w:rPr>
          <w:t xml:space="preserve"> values with </w:t>
        </w:r>
        <m:oMath>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d2</m:t>
              </m:r>
            </m:sub>
          </m:sSub>
        </m:oMath>
        <w:r>
          <w:rPr>
            <w:rFonts w:ascii="Times New Roman" w:hAnsi="Times New Roman" w:cs="Times New Roman"/>
            <w:iCs/>
            <w:sz w:val="24"/>
            <w:szCs w:val="24"/>
          </w:rPr>
          <w:t xml:space="preserve"> normally lower than the </w:t>
        </w:r>
        <m:oMath>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d1</m:t>
              </m:r>
            </m:sub>
          </m:sSub>
        </m:oMath>
        <w:r>
          <w:rPr>
            <w:rFonts w:ascii="Times New Roman" w:hAnsi="Times New Roman" w:cs="Times New Roman"/>
            <w:iCs/>
            <w:sz w:val="24"/>
            <w:szCs w:val="24"/>
          </w:rPr>
          <w:t xml:space="preserve"> depending on the cloud fraction CF</w:t>
        </w:r>
      </w:ins>
      <w:ins w:id="827" w:author="Liu, Yangang" w:date="2020-12-05T16:12:00Z">
        <w:r w:rsidR="00DF79E0">
          <w:rPr>
            <w:rFonts w:ascii="Times New Roman" w:hAnsi="Times New Roman" w:cs="Times New Roman"/>
            <w:iCs/>
            <w:sz w:val="24"/>
            <w:szCs w:val="24"/>
          </w:rPr>
          <w:t xml:space="preserve"> and grid RH</w:t>
        </w:r>
      </w:ins>
      <w:ins w:id="828" w:author="Xin Zhou" w:date="2020-12-03T00:33:00Z">
        <w:del w:id="829" w:author="Liu, Yangang" w:date="2020-12-05T16:12:00Z">
          <w:r w:rsidDel="00DF79E0">
            <w:rPr>
              <w:rFonts w:ascii="Times New Roman" w:hAnsi="Times New Roman" w:cs="Times New Roman"/>
              <w:iCs/>
              <w:sz w:val="24"/>
              <w:szCs w:val="24"/>
            </w:rPr>
            <w:delText>,</w:delText>
          </w:r>
        </w:del>
        <w:r>
          <w:rPr>
            <w:rFonts w:ascii="Times New Roman" w:hAnsi="Times New Roman" w:cs="Times New Roman"/>
            <w:iCs/>
            <w:sz w:val="24"/>
            <w:szCs w:val="24"/>
          </w:rPr>
          <w:t xml:space="preserve"> and the real </w:t>
        </w:r>
        <m:oMath>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d</m:t>
              </m:r>
            </m:sub>
          </m:sSub>
        </m:oMath>
        <w:r>
          <w:rPr>
            <w:rFonts w:ascii="Times New Roman" w:hAnsi="Times New Roman" w:cs="Times New Roman"/>
            <w:iCs/>
            <w:sz w:val="24"/>
            <w:szCs w:val="24"/>
          </w:rPr>
          <w:t xml:space="preserve"> </w:t>
        </w:r>
        <w:del w:id="830" w:author="Liu, Yangang" w:date="2020-12-05T16:12:00Z">
          <w:r w:rsidDel="00DF79E0">
            <w:rPr>
              <w:rFonts w:ascii="Times New Roman" w:hAnsi="Times New Roman" w:cs="Times New Roman"/>
              <w:iCs/>
              <w:sz w:val="24"/>
              <w:szCs w:val="24"/>
            </w:rPr>
            <w:delText>may</w:delText>
          </w:r>
        </w:del>
        <w:r>
          <w:rPr>
            <w:rFonts w:ascii="Times New Roman" w:hAnsi="Times New Roman" w:cs="Times New Roman"/>
            <w:iCs/>
            <w:sz w:val="24"/>
            <w:szCs w:val="24"/>
          </w:rPr>
          <w:t xml:space="preserve"> li</w:t>
        </w:r>
      </w:ins>
      <w:ins w:id="831" w:author="Liu, Yangang" w:date="2020-12-05T16:12:00Z">
        <w:r w:rsidR="00DF79E0">
          <w:rPr>
            <w:rFonts w:ascii="Times New Roman" w:hAnsi="Times New Roman" w:cs="Times New Roman"/>
            <w:iCs/>
            <w:sz w:val="24"/>
            <w:szCs w:val="24"/>
          </w:rPr>
          <w:t>es li</w:t>
        </w:r>
      </w:ins>
      <w:ins w:id="832" w:author="Liu, Yangang" w:date="2020-12-05T16:13:00Z">
        <w:r w:rsidR="00DF79E0">
          <w:rPr>
            <w:rFonts w:ascii="Times New Roman" w:hAnsi="Times New Roman" w:cs="Times New Roman"/>
            <w:iCs/>
            <w:sz w:val="24"/>
            <w:szCs w:val="24"/>
          </w:rPr>
          <w:t>kely</w:t>
        </w:r>
      </w:ins>
      <w:ins w:id="833" w:author="Xin Zhou" w:date="2020-12-03T00:33:00Z">
        <w:del w:id="834" w:author="Liu, Yangang" w:date="2020-12-05T16:12:00Z">
          <w:r w:rsidDel="00DF79E0">
            <w:rPr>
              <w:rFonts w:ascii="Times New Roman" w:hAnsi="Times New Roman" w:cs="Times New Roman"/>
              <w:iCs/>
              <w:sz w:val="24"/>
              <w:szCs w:val="24"/>
            </w:rPr>
            <w:delText>e</w:delText>
          </w:r>
        </w:del>
        <w:r>
          <w:rPr>
            <w:rFonts w:ascii="Times New Roman" w:hAnsi="Times New Roman" w:cs="Times New Roman"/>
            <w:iCs/>
            <w:sz w:val="24"/>
            <w:szCs w:val="24"/>
          </w:rPr>
          <w:t xml:space="preserve"> between the two values. Thus, we propose a simple equation to combine the two methods and find </w:t>
        </w:r>
        <w:proofErr w:type="spellStart"/>
        <w:proofErr w:type="gramStart"/>
        <w:r>
          <w:rPr>
            <w:rFonts w:ascii="Times New Roman" w:hAnsi="Times New Roman" w:cs="Times New Roman"/>
            <w:iCs/>
            <w:sz w:val="24"/>
            <w:szCs w:val="24"/>
          </w:rPr>
          <w:t>a</w:t>
        </w:r>
        <w:proofErr w:type="spellEnd"/>
        <w:proofErr w:type="gramEnd"/>
        <w:r>
          <w:rPr>
            <w:rFonts w:ascii="Times New Roman" w:hAnsi="Times New Roman" w:cs="Times New Roman"/>
            <w:iCs/>
            <w:sz w:val="24"/>
            <w:szCs w:val="24"/>
          </w:rPr>
          <w:t xml:space="preserve"> intermediate value,</w:t>
        </w:r>
      </w:ins>
    </w:p>
    <w:p w14:paraId="7490CED4" w14:textId="77777777" w:rsidR="0036018A" w:rsidRPr="00D30F9D" w:rsidRDefault="00CC1315" w:rsidP="0036018A">
      <w:pPr>
        <w:jc w:val="both"/>
        <w:rPr>
          <w:ins w:id="835" w:author="Xin Zhou" w:date="2020-12-03T00:33:00Z"/>
          <w:rFonts w:ascii="Times New Roman" w:hAnsi="Times New Roman" w:cs="Times New Roman"/>
          <w:iCs/>
          <w:sz w:val="24"/>
          <w:szCs w:val="24"/>
        </w:rPr>
      </w:pPr>
      <m:oMathPara>
        <m:oMath>
          <m:sSub>
            <m:sSubPr>
              <m:ctrlPr>
                <w:ins w:id="836" w:author="Xin Zhou" w:date="2020-12-03T00:33:00Z">
                  <w:rPr>
                    <w:rFonts w:ascii="Cambria Math" w:hAnsi="Cambria Math" w:cs="Times New Roman"/>
                    <w:i/>
                    <w:iCs/>
                    <w:sz w:val="24"/>
                    <w:szCs w:val="24"/>
                  </w:rPr>
                </w:ins>
              </m:ctrlPr>
            </m:sSubPr>
            <m:e>
              <m:r>
                <w:ins w:id="837" w:author="Xin Zhou" w:date="2020-12-03T00:33:00Z">
                  <w:rPr>
                    <w:rFonts w:ascii="Cambria Math" w:hAnsi="Cambria Math" w:cs="Times New Roman"/>
                    <w:sz w:val="24"/>
                    <w:szCs w:val="24"/>
                  </w:rPr>
                  <m:t>RH</m:t>
                </w:ins>
              </m:r>
            </m:e>
            <m:sub>
              <m:r>
                <w:ins w:id="838" w:author="Xin Zhou" w:date="2020-12-03T00:33:00Z">
                  <w:rPr>
                    <w:rFonts w:ascii="Cambria Math" w:hAnsi="Cambria Math" w:cs="Times New Roman"/>
                    <w:sz w:val="24"/>
                    <w:szCs w:val="24"/>
                  </w:rPr>
                  <m:t>d3</m:t>
                </w:ins>
              </m:r>
            </m:sub>
          </m:sSub>
          <m:r>
            <w:ins w:id="839" w:author="Xin Zhou" w:date="2020-12-03T00:33:00Z">
              <w:rPr>
                <w:rFonts w:ascii="Cambria Math" w:hAnsi="Cambria Math" w:cs="Times New Roman"/>
                <w:sz w:val="24"/>
                <w:szCs w:val="24"/>
              </w:rPr>
              <m:t>=</m:t>
            </w:ins>
          </m:r>
          <m:sSub>
            <m:sSubPr>
              <m:ctrlPr>
                <w:ins w:id="840" w:author="Xin Zhou" w:date="2020-12-03T00:33:00Z">
                  <w:rPr>
                    <w:rFonts w:ascii="Cambria Math" w:hAnsi="Cambria Math" w:cs="Times New Roman"/>
                    <w:i/>
                    <w:iCs/>
                    <w:sz w:val="24"/>
                    <w:szCs w:val="24"/>
                  </w:rPr>
                </w:ins>
              </m:ctrlPr>
            </m:sSubPr>
            <m:e>
              <m:r>
                <w:ins w:id="841" w:author="Xin Zhou" w:date="2020-12-03T00:33:00Z">
                  <w:rPr>
                    <w:rFonts w:ascii="Cambria Math" w:hAnsi="Cambria Math" w:cs="Times New Roman"/>
                    <w:sz w:val="24"/>
                    <w:szCs w:val="24"/>
                  </w:rPr>
                  <m:t>RH</m:t>
                </w:ins>
              </m:r>
            </m:e>
            <m:sub>
              <m:r>
                <w:ins w:id="842" w:author="Xin Zhou" w:date="2020-12-03T00:33:00Z">
                  <w:rPr>
                    <w:rFonts w:ascii="Cambria Math" w:hAnsi="Cambria Math" w:cs="Times New Roman"/>
                    <w:sz w:val="24"/>
                    <w:szCs w:val="24"/>
                  </w:rPr>
                  <m:t>d1</m:t>
                </w:ins>
              </m:r>
            </m:sub>
          </m:sSub>
          <m:r>
            <w:ins w:id="843" w:author="Xin Zhou" w:date="2020-12-03T00:33:00Z">
              <w:rPr>
                <w:rFonts w:ascii="Cambria Math" w:hAnsi="Cambria Math" w:cs="Times New Roman"/>
                <w:sz w:val="24"/>
                <w:szCs w:val="24"/>
              </w:rPr>
              <m:t>+</m:t>
            </w:ins>
          </m:r>
          <m:d>
            <m:dPr>
              <m:ctrlPr>
                <w:ins w:id="844" w:author="Xin Zhou" w:date="2020-12-03T00:33:00Z">
                  <w:rPr>
                    <w:rFonts w:ascii="Cambria Math" w:hAnsi="Cambria Math" w:cs="Times New Roman"/>
                    <w:i/>
                    <w:iCs/>
                    <w:sz w:val="24"/>
                    <w:szCs w:val="24"/>
                  </w:rPr>
                </w:ins>
              </m:ctrlPr>
            </m:dPr>
            <m:e>
              <m:r>
                <w:ins w:id="845" w:author="Xin Zhou" w:date="2020-12-03T00:33:00Z">
                  <w:rPr>
                    <w:rFonts w:ascii="Cambria Math" w:hAnsi="Cambria Math" w:cs="Times New Roman"/>
                    <w:sz w:val="24"/>
                    <w:szCs w:val="24"/>
                  </w:rPr>
                  <m:t>1-c</m:t>
                </w:ins>
              </m:r>
            </m:e>
          </m:d>
          <m:sSub>
            <m:sSubPr>
              <m:ctrlPr>
                <w:ins w:id="846" w:author="Xin Zhou" w:date="2020-12-03T00:33:00Z">
                  <w:rPr>
                    <w:rFonts w:ascii="Cambria Math" w:hAnsi="Cambria Math" w:cs="Times New Roman"/>
                    <w:i/>
                    <w:iCs/>
                    <w:sz w:val="24"/>
                    <w:szCs w:val="24"/>
                  </w:rPr>
                </w:ins>
              </m:ctrlPr>
            </m:sSubPr>
            <m:e>
              <m:r>
                <w:ins w:id="847" w:author="Xin Zhou" w:date="2020-12-03T00:33:00Z">
                  <w:rPr>
                    <w:rFonts w:ascii="Cambria Math" w:hAnsi="Cambria Math" w:cs="Times New Roman"/>
                    <w:sz w:val="24"/>
                    <w:szCs w:val="24"/>
                  </w:rPr>
                  <m:t>RH</m:t>
                </w:ins>
              </m:r>
            </m:e>
            <m:sub>
              <m:r>
                <w:ins w:id="848" w:author="Xin Zhou" w:date="2020-12-03T00:33:00Z">
                  <w:rPr>
                    <w:rFonts w:ascii="Cambria Math" w:hAnsi="Cambria Math" w:cs="Times New Roman"/>
                    <w:sz w:val="24"/>
                    <w:szCs w:val="24"/>
                  </w:rPr>
                  <m:t>d2</m:t>
                </w:ins>
              </m:r>
            </m:sub>
          </m:sSub>
          <m:r>
            <w:ins w:id="849" w:author="Xin Zhou" w:date="2020-12-03T00:33:00Z">
              <w:rPr>
                <w:rFonts w:ascii="Cambria Math" w:hAnsi="Cambria Math" w:cs="Times New Roman"/>
                <w:sz w:val="24"/>
                <w:szCs w:val="24"/>
              </w:rPr>
              <m:t>= c</m:t>
            </w:ins>
          </m:r>
          <m:f>
            <m:fPr>
              <m:ctrlPr>
                <w:ins w:id="850" w:author="Xin Zhou" w:date="2020-12-03T00:33:00Z">
                  <w:rPr>
                    <w:rFonts w:ascii="Cambria Math" w:hAnsi="Cambria Math" w:cs="Times New Roman"/>
                    <w:i/>
                    <w:iCs/>
                    <w:sz w:val="24"/>
                    <w:szCs w:val="24"/>
                  </w:rPr>
                </w:ins>
              </m:ctrlPr>
            </m:fPr>
            <m:num>
              <m:r>
                <w:ins w:id="851" w:author="Xin Zhou" w:date="2020-12-03T00:33:00Z">
                  <w:rPr>
                    <w:rFonts w:ascii="Cambria Math" w:hAnsi="Cambria Math" w:cs="Times New Roman"/>
                    <w:sz w:val="24"/>
                    <w:szCs w:val="24"/>
                  </w:rPr>
                  <m:t>RH-CF</m:t>
                </w:ins>
              </m:r>
            </m:num>
            <m:den>
              <m:r>
                <w:ins w:id="852" w:author="Xin Zhou" w:date="2020-12-03T00:33:00Z">
                  <w:rPr>
                    <w:rFonts w:ascii="Cambria Math" w:hAnsi="Cambria Math" w:cs="Times New Roman"/>
                    <w:sz w:val="24"/>
                    <w:szCs w:val="24"/>
                  </w:rPr>
                  <m:t>1-CF</m:t>
                </w:ins>
              </m:r>
            </m:den>
          </m:f>
          <m:r>
            <w:ins w:id="853" w:author="Xin Zhou" w:date="2020-12-03T00:33:00Z">
              <w:rPr>
                <w:rFonts w:ascii="Cambria Math" w:hAnsi="Cambria Math" w:cs="Times New Roman"/>
                <w:sz w:val="24"/>
                <w:szCs w:val="24"/>
              </w:rPr>
              <m:t>+(1-c)</m:t>
            </w:ins>
          </m:r>
          <m:d>
            <m:dPr>
              <m:ctrlPr>
                <w:ins w:id="854" w:author="Xin Zhou" w:date="2020-12-03T00:33:00Z">
                  <w:rPr>
                    <w:rFonts w:ascii="Cambria Math" w:hAnsi="Cambria Math" w:cs="Times New Roman"/>
                    <w:i/>
                    <w:iCs/>
                    <w:sz w:val="24"/>
                    <w:szCs w:val="24"/>
                  </w:rPr>
                </w:ins>
              </m:ctrlPr>
            </m:dPr>
            <m:e>
              <m:r>
                <w:ins w:id="855" w:author="Xin Zhou" w:date="2020-12-03T00:33:00Z">
                  <w:rPr>
                    <w:rFonts w:ascii="Cambria Math" w:hAnsi="Cambria Math" w:cs="Times New Roman"/>
                    <w:sz w:val="24"/>
                    <w:szCs w:val="24"/>
                  </w:rPr>
                  <m:t>1-</m:t>
                </w:ins>
              </m:r>
              <m:f>
                <m:fPr>
                  <m:ctrlPr>
                    <w:ins w:id="856" w:author="Xin Zhou" w:date="2020-12-03T00:33:00Z">
                      <w:rPr>
                        <w:rFonts w:ascii="Cambria Math" w:hAnsi="Cambria Math" w:cs="Times New Roman"/>
                        <w:i/>
                        <w:iCs/>
                        <w:sz w:val="24"/>
                        <w:szCs w:val="24"/>
                      </w:rPr>
                    </w:ins>
                  </m:ctrlPr>
                </m:fPr>
                <m:num>
                  <m:r>
                    <w:ins w:id="857" w:author="Xin Zhou" w:date="2020-12-03T00:33:00Z">
                      <w:rPr>
                        <w:rFonts w:ascii="Cambria Math" w:hAnsi="Cambria Math" w:cs="Times New Roman"/>
                        <w:sz w:val="24"/>
                        <w:szCs w:val="24"/>
                      </w:rPr>
                      <m:t>1-RH</m:t>
                    </w:ins>
                  </m:r>
                </m:num>
                <m:den>
                  <m:sSup>
                    <m:sSupPr>
                      <m:ctrlPr>
                        <w:ins w:id="858" w:author="Xin Zhou" w:date="2020-12-03T00:33:00Z">
                          <w:rPr>
                            <w:rFonts w:ascii="Cambria Math" w:hAnsi="Cambria Math" w:cs="Times New Roman"/>
                            <w:i/>
                            <w:iCs/>
                            <w:sz w:val="24"/>
                            <w:szCs w:val="24"/>
                          </w:rPr>
                        </w:ins>
                      </m:ctrlPr>
                    </m:sSupPr>
                    <m:e>
                      <m:d>
                        <m:dPr>
                          <m:ctrlPr>
                            <w:ins w:id="859" w:author="Xin Zhou" w:date="2020-12-03T00:33:00Z">
                              <w:rPr>
                                <w:rFonts w:ascii="Cambria Math" w:hAnsi="Cambria Math" w:cs="Times New Roman"/>
                                <w:i/>
                                <w:iCs/>
                                <w:sz w:val="24"/>
                                <w:szCs w:val="24"/>
                              </w:rPr>
                            </w:ins>
                          </m:ctrlPr>
                        </m:dPr>
                        <m:e>
                          <m:r>
                            <w:ins w:id="860" w:author="Xin Zhou" w:date="2020-12-03T00:33:00Z">
                              <w:rPr>
                                <w:rFonts w:ascii="Cambria Math" w:hAnsi="Cambria Math" w:cs="Times New Roman"/>
                                <w:sz w:val="24"/>
                                <w:szCs w:val="24"/>
                              </w:rPr>
                              <m:t>1-CF</m:t>
                            </w:ins>
                          </m:r>
                        </m:e>
                      </m:d>
                    </m:e>
                    <m:sup>
                      <m:r>
                        <w:ins w:id="861" w:author="Xin Zhou" w:date="2020-12-03T00:33:00Z">
                          <w:rPr>
                            <w:rFonts w:ascii="Cambria Math" w:hAnsi="Cambria Math" w:cs="Times New Roman"/>
                            <w:sz w:val="24"/>
                            <w:szCs w:val="24"/>
                          </w:rPr>
                          <m:t>2</m:t>
                        </w:ins>
                      </m:r>
                    </m:sup>
                  </m:sSup>
                </m:den>
              </m:f>
            </m:e>
          </m:d>
        </m:oMath>
      </m:oMathPara>
    </w:p>
    <w:p w14:paraId="725B8DE1" w14:textId="48D782C6" w:rsidR="0036018A" w:rsidRDefault="0036018A" w:rsidP="0036018A">
      <w:pPr>
        <w:jc w:val="both"/>
        <w:rPr>
          <w:ins w:id="862" w:author="Xin Zhou" w:date="2020-12-03T00:33:00Z"/>
          <w:rFonts w:ascii="Times New Roman" w:hAnsi="Times New Roman" w:cs="Times New Roman"/>
          <w:iCs/>
          <w:sz w:val="24"/>
          <w:szCs w:val="24"/>
        </w:rPr>
      </w:pPr>
      <w:ins w:id="863" w:author="Xin Zhou" w:date="2020-12-03T00:33:00Z">
        <w:r>
          <w:rPr>
            <w:rFonts w:ascii="Times New Roman" w:hAnsi="Times New Roman" w:cs="Times New Roman"/>
            <w:iCs/>
            <w:sz w:val="24"/>
            <w:szCs w:val="24"/>
          </w:rPr>
          <w:t xml:space="preserve">where c is related </w:t>
        </w:r>
      </w:ins>
      <w:ins w:id="864" w:author="Liu, Yangang" w:date="2020-12-05T16:13:00Z">
        <w:r w:rsidR="00DF79E0">
          <w:rPr>
            <w:rFonts w:ascii="Times New Roman" w:hAnsi="Times New Roman" w:cs="Times New Roman"/>
            <w:iCs/>
            <w:sz w:val="24"/>
            <w:szCs w:val="24"/>
          </w:rPr>
          <w:t xml:space="preserve">likely </w:t>
        </w:r>
      </w:ins>
      <w:ins w:id="865" w:author="Xin Zhou" w:date="2020-12-03T00:33:00Z">
        <w:r>
          <w:rPr>
            <w:rFonts w:ascii="Times New Roman" w:hAnsi="Times New Roman" w:cs="Times New Roman"/>
            <w:iCs/>
            <w:sz w:val="24"/>
            <w:szCs w:val="24"/>
          </w:rPr>
          <w:t xml:space="preserve">to sub-grid cloud variability meriting further </w:t>
        </w:r>
        <w:proofErr w:type="gramStart"/>
        <w:r>
          <w:rPr>
            <w:rFonts w:ascii="Times New Roman" w:hAnsi="Times New Roman" w:cs="Times New Roman"/>
            <w:iCs/>
            <w:sz w:val="24"/>
            <w:szCs w:val="24"/>
          </w:rPr>
          <w:t>investigation</w:t>
        </w:r>
      </w:ins>
      <w:ins w:id="866" w:author="Liu, Yangang" w:date="2020-12-05T16:13:00Z">
        <w:r w:rsidR="00DF79E0">
          <w:rPr>
            <w:rFonts w:ascii="Times New Roman" w:hAnsi="Times New Roman" w:cs="Times New Roman"/>
            <w:iCs/>
            <w:sz w:val="24"/>
            <w:szCs w:val="24"/>
          </w:rPr>
          <w:t>,</w:t>
        </w:r>
      </w:ins>
      <w:ins w:id="867" w:author="Xin Zhou" w:date="2020-12-03T00:33:00Z">
        <w:r>
          <w:rPr>
            <w:rFonts w:ascii="Times New Roman" w:hAnsi="Times New Roman" w:cs="Times New Roman"/>
            <w:iCs/>
            <w:sz w:val="24"/>
            <w:szCs w:val="24"/>
          </w:rPr>
          <w:t xml:space="preserve"> but</w:t>
        </w:r>
        <w:proofErr w:type="gramEnd"/>
        <w:r>
          <w:rPr>
            <w:rFonts w:ascii="Times New Roman" w:hAnsi="Times New Roman" w:cs="Times New Roman"/>
            <w:iCs/>
            <w:sz w:val="24"/>
            <w:szCs w:val="24"/>
          </w:rPr>
          <w:t xml:space="preserve"> can be treated as a tunable parameter</w:t>
        </w:r>
      </w:ins>
      <w:ins w:id="868" w:author="Liu, Yangang" w:date="2020-12-05T16:14:00Z">
        <w:r w:rsidR="00DF79E0">
          <w:rPr>
            <w:rFonts w:ascii="Times New Roman" w:hAnsi="Times New Roman" w:cs="Times New Roman"/>
            <w:iCs/>
            <w:sz w:val="24"/>
            <w:szCs w:val="24"/>
          </w:rPr>
          <w:t xml:space="preserve"> before a general expression is obtained</w:t>
        </w:r>
      </w:ins>
      <w:ins w:id="869" w:author="Xin Zhou" w:date="2020-12-03T00:33:00Z">
        <w:r>
          <w:rPr>
            <w:rFonts w:ascii="Times New Roman" w:hAnsi="Times New Roman" w:cs="Times New Roman"/>
            <w:iCs/>
            <w:sz w:val="24"/>
            <w:szCs w:val="24"/>
          </w:rPr>
          <w:t xml:space="preserve">. For the current version of entrainment mixing parameterization, </w:t>
        </w:r>
        <m:oMath>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d1</m:t>
              </m:r>
            </m:sub>
          </m:sSub>
        </m:oMath>
        <w:r>
          <w:rPr>
            <w:rFonts w:ascii="Times New Roman" w:hAnsi="Times New Roman" w:cs="Times New Roman"/>
            <w:iCs/>
            <w:sz w:val="24"/>
            <w:szCs w:val="24"/>
          </w:rPr>
          <w:t xml:space="preserve"> is implemented in the model and we are implementing </w:t>
        </w:r>
        <m:oMath>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d3</m:t>
              </m:r>
            </m:sub>
          </m:sSub>
        </m:oMath>
        <w:r>
          <w:rPr>
            <w:rFonts w:ascii="Times New Roman" w:hAnsi="Times New Roman" w:cs="Times New Roman"/>
            <w:iCs/>
            <w:sz w:val="24"/>
            <w:szCs w:val="24"/>
          </w:rPr>
          <w:t xml:space="preserve"> which will be available in the future version</w:t>
        </w:r>
        <w:del w:id="870" w:author="Liu, Yangang" w:date="2020-12-05T16:14:00Z">
          <w:r w:rsidDel="00DF79E0">
            <w:rPr>
              <w:rFonts w:ascii="Times New Roman" w:hAnsi="Times New Roman" w:cs="Times New Roman"/>
              <w:iCs/>
              <w:sz w:val="24"/>
              <w:szCs w:val="24"/>
            </w:rPr>
            <w:delText>s</w:delText>
          </w:r>
        </w:del>
        <w:r>
          <w:rPr>
            <w:rFonts w:ascii="Times New Roman" w:hAnsi="Times New Roman" w:cs="Times New Roman"/>
            <w:iCs/>
            <w:sz w:val="24"/>
            <w:szCs w:val="24"/>
          </w:rPr>
          <w:t xml:space="preserve"> model.</w:t>
        </w:r>
      </w:ins>
    </w:p>
    <w:p w14:paraId="2C34448E" w14:textId="460FD6B1" w:rsidR="0036018A" w:rsidRPr="0036018A" w:rsidRDefault="0036018A" w:rsidP="0036018A">
      <w:pPr>
        <w:ind w:firstLine="720"/>
        <w:jc w:val="both"/>
        <w:rPr>
          <w:rFonts w:ascii="Times New Roman" w:hAnsi="Times New Roman" w:cs="Times New Roman"/>
          <w:iCs/>
          <w:sz w:val="24"/>
          <w:szCs w:val="24"/>
        </w:rPr>
      </w:pPr>
      <w:ins w:id="871" w:author="Xin Zhou" w:date="2020-12-03T00:33:00Z">
        <w:r>
          <w:rPr>
            <w:rFonts w:ascii="Times New Roman" w:hAnsi="Times New Roman" w:cs="Times New Roman"/>
            <w:iCs/>
            <w:sz w:val="24"/>
            <w:szCs w:val="24"/>
          </w:rPr>
          <w:t xml:space="preserve">Microphysics scheme does not provide CF needed to calculate </w:t>
        </w:r>
        <m:oMath>
          <m:sSub>
            <m:sSubPr>
              <m:ctrlPr>
                <w:rPr>
                  <w:rFonts w:ascii="Cambria Math" w:hAnsi="Cambria Math" w:cs="Times New Roman"/>
                  <w:i/>
                  <w:iCs/>
                  <w:sz w:val="24"/>
                  <w:szCs w:val="24"/>
                </w:rPr>
              </m:ctrlPr>
            </m:sSubPr>
            <m:e>
              <m:r>
                <w:rPr>
                  <w:rFonts w:ascii="Cambria Math" w:hAnsi="Cambria Math" w:cs="Times New Roman"/>
                  <w:sz w:val="24"/>
                  <w:szCs w:val="24"/>
                </w:rPr>
                <m:t>RH</m:t>
              </m:r>
            </m:e>
            <m:sub>
              <m:r>
                <w:rPr>
                  <w:rFonts w:ascii="Cambria Math" w:hAnsi="Cambria Math" w:cs="Times New Roman"/>
                  <w:sz w:val="24"/>
                  <w:szCs w:val="24"/>
                </w:rPr>
                <m:t>d</m:t>
              </m:r>
            </m:sub>
          </m:sSub>
        </m:oMath>
        <w:r>
          <w:rPr>
            <w:rFonts w:ascii="Times New Roman" w:hAnsi="Times New Roman" w:cs="Times New Roman"/>
            <w:iCs/>
            <w:sz w:val="24"/>
            <w:szCs w:val="24"/>
          </w:rPr>
          <w:t xml:space="preserve"> either. Thus we use </w:t>
        </w:r>
      </w:ins>
      <w:ins w:id="872" w:author="Liu, Yangang" w:date="2020-12-05T16:15:00Z">
        <w:r w:rsidR="00DF79E0">
          <w:rPr>
            <w:rFonts w:ascii="Times New Roman" w:hAnsi="Times New Roman" w:cs="Times New Roman"/>
            <w:iCs/>
            <w:sz w:val="24"/>
            <w:szCs w:val="24"/>
          </w:rPr>
          <w:t xml:space="preserve">the </w:t>
        </w:r>
      </w:ins>
      <w:ins w:id="873" w:author="Xin Zhou" w:date="2020-12-03T00:33:00Z">
        <w:r>
          <w:rPr>
            <w:rFonts w:ascii="Times New Roman" w:hAnsi="Times New Roman" w:cs="Times New Roman"/>
            <w:iCs/>
            <w:sz w:val="24"/>
            <w:szCs w:val="24"/>
          </w:rPr>
          <w:t xml:space="preserve">CF parameterization following </w:t>
        </w:r>
        <w:r>
          <w:rPr>
            <w:rFonts w:ascii="Times New Roman" w:hAnsi="Times New Roman" w:cs="Times New Roman"/>
            <w:iCs/>
            <w:sz w:val="24"/>
            <w:szCs w:val="24"/>
          </w:rPr>
          <w:fldChar w:fldCharType="begin"/>
        </w:r>
      </w:ins>
      <w:r w:rsidR="00422B75">
        <w:rPr>
          <w:rFonts w:ascii="Times New Roman" w:hAnsi="Times New Roman" w:cs="Times New Roman"/>
          <w:iCs/>
          <w:sz w:val="24"/>
          <w:szCs w:val="24"/>
        </w:rPr>
        <w:instrText xml:space="preserve"> ADDIN ZOTERO_ITEM CSL_CITATION {"citationID":"q7LBO2oP","properties":{"formattedCitation":"(Xu and Randall 1996)","plainCitation":"(Xu and Randall 1996)","dontUpdate":true,"noteIndex":0},"citationItems":[{"id":920,"uris":["http://zotero.org/users/750269/items/UJ23PDJG"],"uri":["http://zotero.org/users/750269/items/UJ23PDJG"],"itemData":{"id":920,"type":"article-journal","abstract":"Data produced from explicit simulations of observed tropical cloud systems and subtropical stratocumuli are used to develop a “semiempirical” cloudiness parameterization for use in climate models. The semiempirical cloudiness parameterization uses the large-scale average condensate (cloud water and cloud ice) mixing ratio as the primary predictor. The large-scale relative humidity and cumulus mass flux are also used in the parameterization as secondary predictors. The cloud amount is assumed to vary exponentially with the large-scale average condensate mixing ratio. The rate of variation is, however, a function of large-scale relative humidity and the intensity of convective circulations. The validity of such EL semiempirical approach and its dependency on cloud regime and horizontal-averaging distance are explored with the simulated datasets.","container-title":"Journal of the Atmospheric Sciences","DOI":"10.1175/1520-0469(1996)053&lt;3084:ASCPFU&gt;2.0.CO;2","ISSN":"0022-4928","issue":"21","journalAbbreviation":"J. Atmos. Sci.","note":"publisher: American Meteorological Society","page":"3084-3102","source":"journals.ametsoc.org (Atypon)","title":"A Semiempirical Cloudiness Parameterization for Use in Climate Models","volume":"53","author":[{"family":"Xu","given":"Kuan-Man"},{"family":"Randall","given":"David A."}],"issued":{"date-parts":[["1996",11,1]]}}}],"schema":"https://github.com/citation-style-language/schema/raw/master/csl-citation.json"} </w:instrText>
      </w:r>
      <w:ins w:id="874" w:author="Xin Zhou" w:date="2020-12-03T00:33:00Z">
        <w:r>
          <w:rPr>
            <w:rFonts w:ascii="Times New Roman" w:hAnsi="Times New Roman" w:cs="Times New Roman"/>
            <w:iCs/>
            <w:sz w:val="24"/>
            <w:szCs w:val="24"/>
          </w:rPr>
          <w:fldChar w:fldCharType="separate"/>
        </w:r>
        <w:r w:rsidRPr="007F7C9B">
          <w:rPr>
            <w:rFonts w:ascii="Times New Roman" w:hAnsi="Times New Roman" w:cs="Times New Roman"/>
            <w:sz w:val="24"/>
          </w:rPr>
          <w:t xml:space="preserve">Xu and Randall </w:t>
        </w:r>
        <w:r>
          <w:rPr>
            <w:rFonts w:ascii="Times New Roman" w:hAnsi="Times New Roman" w:cs="Times New Roman"/>
            <w:sz w:val="24"/>
          </w:rPr>
          <w:t>(</w:t>
        </w:r>
        <w:r w:rsidRPr="007F7C9B">
          <w:rPr>
            <w:rFonts w:ascii="Times New Roman" w:hAnsi="Times New Roman" w:cs="Times New Roman"/>
            <w:sz w:val="24"/>
          </w:rPr>
          <w:t>1996)</w:t>
        </w:r>
        <w:r>
          <w:rPr>
            <w:rFonts w:ascii="Times New Roman" w:hAnsi="Times New Roman" w:cs="Times New Roman"/>
            <w:iCs/>
            <w:sz w:val="24"/>
            <w:szCs w:val="24"/>
          </w:rPr>
          <w:fldChar w:fldCharType="end"/>
        </w:r>
        <w:r>
          <w:rPr>
            <w:rFonts w:ascii="Times New Roman" w:hAnsi="Times New Roman" w:cs="Times New Roman"/>
            <w:iCs/>
            <w:sz w:val="24"/>
            <w:szCs w:val="24"/>
          </w:rPr>
          <w:t xml:space="preserve"> with different fitting parameters optimized to a shallow cumulus case which will be discussed in Section 3.2. Note that the parameterized CF in the entrainment mixing process is locally available in the BNL microphysics scheme, a separate calculation of CF in the radiation driver using the original Xu and Randall</w:t>
        </w:r>
      </w:ins>
      <w:ins w:id="875" w:author="Xin Zhou" w:date="2020-12-03T00:34:00Z">
        <w:r>
          <w:rPr>
            <w:rFonts w:ascii="Times New Roman" w:hAnsi="Times New Roman" w:cs="Times New Roman"/>
            <w:iCs/>
            <w:sz w:val="24"/>
            <w:szCs w:val="24"/>
          </w:rPr>
          <w:t>’s</w:t>
        </w:r>
      </w:ins>
      <w:ins w:id="876" w:author="Xin Zhou" w:date="2020-12-03T00:33:00Z">
        <w:r>
          <w:rPr>
            <w:rFonts w:ascii="Times New Roman" w:hAnsi="Times New Roman" w:cs="Times New Roman"/>
            <w:iCs/>
            <w:sz w:val="24"/>
            <w:szCs w:val="24"/>
          </w:rPr>
          <w:t xml:space="preserve"> formula is the default input of CF to radiative scheme in WRF model.</w:t>
        </w:r>
      </w:ins>
    </w:p>
    <w:p w14:paraId="6D61A73E" w14:textId="74E406D4"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2.</w:t>
      </w:r>
      <w:del w:id="877" w:author="Xin Zhou" w:date="2020-12-03T00:32:00Z">
        <w:r w:rsidRPr="008E7109" w:rsidDel="0036018A">
          <w:rPr>
            <w:rFonts w:ascii="Times New Roman" w:hAnsi="Times New Roman" w:cs="Times New Roman"/>
            <w:b/>
            <w:bCs/>
            <w:sz w:val="24"/>
            <w:szCs w:val="24"/>
          </w:rPr>
          <w:delText>2</w:delText>
        </w:r>
      </w:del>
      <w:ins w:id="878" w:author="Xin Zhou" w:date="2020-12-03T00:32:00Z">
        <w:r w:rsidR="0036018A">
          <w:rPr>
            <w:rFonts w:ascii="Times New Roman" w:hAnsi="Times New Roman" w:cs="Times New Roman"/>
            <w:b/>
            <w:bCs/>
            <w:sz w:val="24"/>
            <w:szCs w:val="24"/>
          </w:rPr>
          <w:t>3</w:t>
        </w:r>
      </w:ins>
      <w:r w:rsidRPr="008E7109">
        <w:rPr>
          <w:rFonts w:ascii="Times New Roman" w:hAnsi="Times New Roman" w:cs="Times New Roman"/>
          <w:b/>
          <w:bCs/>
          <w:sz w:val="24"/>
          <w:szCs w:val="24"/>
        </w:rPr>
        <w:t>. List of potential parameters in “BNL” microphysics</w:t>
      </w:r>
    </w:p>
    <w:p w14:paraId="5659DBE0" w14:textId="1913A42D" w:rsidR="00A73F86" w:rsidRPr="008E7109" w:rsidRDefault="00A73F86" w:rsidP="00EF4C85">
      <w:pPr>
        <w:ind w:firstLine="720"/>
        <w:jc w:val="both"/>
        <w:rPr>
          <w:rFonts w:ascii="Times New Roman" w:hAnsi="Times New Roman" w:cs="Times New Roman"/>
          <w:sz w:val="24"/>
          <w:szCs w:val="24"/>
        </w:rPr>
      </w:pPr>
      <w:r w:rsidRPr="008E7109">
        <w:rPr>
          <w:rFonts w:ascii="Times New Roman" w:hAnsi="Times New Roman" w:cs="Times New Roman"/>
          <w:sz w:val="24"/>
          <w:szCs w:val="24"/>
        </w:rPr>
        <w:t>A list of tunable parameters in the microphysics scheme is provided below. Note that if no reference is found for the range, a percentage of +/-15% is recommended for start. “-” indicates that a parameter is not preferred to be tuned in combination of other tuning parameters.</w:t>
      </w:r>
      <w:r w:rsidR="0036018A">
        <w:rPr>
          <w:rFonts w:ascii="Times New Roman" w:hAnsi="Times New Roman" w:cs="Times New Roman"/>
          <w:sz w:val="24"/>
          <w:szCs w:val="24"/>
        </w:rPr>
        <w:t xml:space="preserve"> </w:t>
      </w:r>
      <w:ins w:id="879" w:author="Xin Zhou" w:date="2020-12-03T00:38:00Z">
        <w:r w:rsidR="0036018A">
          <w:rPr>
            <w:rFonts w:ascii="Times New Roman" w:hAnsi="Times New Roman" w:cs="Times New Roman"/>
            <w:sz w:val="24"/>
            <w:szCs w:val="24"/>
          </w:rPr>
          <w:t xml:space="preserve">The parameters related to entrainment mixing in blue color are only available in the latest version of microphysics. Yellow colored parameters will be implemented in the </w:t>
        </w:r>
        <w:proofErr w:type="spellStart"/>
        <w:r w:rsidR="0036018A">
          <w:rPr>
            <w:rFonts w:ascii="Times New Roman" w:hAnsi="Times New Roman" w:cs="Times New Roman"/>
            <w:sz w:val="24"/>
            <w:szCs w:val="24"/>
          </w:rPr>
          <w:t>up coming</w:t>
        </w:r>
        <w:proofErr w:type="spellEnd"/>
        <w:r w:rsidR="0036018A">
          <w:rPr>
            <w:rFonts w:ascii="Times New Roman" w:hAnsi="Times New Roman" w:cs="Times New Roman"/>
            <w:sz w:val="24"/>
            <w:szCs w:val="24"/>
          </w:rPr>
          <w:t xml:space="preserve"> versions of the code.</w:t>
        </w:r>
      </w:ins>
    </w:p>
    <w:p w14:paraId="5054FF02" w14:textId="77777777" w:rsidR="00A73F86" w:rsidRPr="008E7109" w:rsidRDefault="00A73F86" w:rsidP="00A73F86">
      <w:pPr>
        <w:rPr>
          <w:rFonts w:ascii="Times New Roman" w:hAnsi="Times New Roman" w:cs="Times New Roman"/>
          <w:b/>
          <w:bCs/>
          <w:sz w:val="24"/>
          <w:szCs w:val="24"/>
        </w:rPr>
      </w:pPr>
    </w:p>
    <w:p w14:paraId="67C7D960" w14:textId="77777777" w:rsidR="00A73F86" w:rsidRPr="008E7109" w:rsidRDefault="00A73F86" w:rsidP="00A73F86">
      <w:pPr>
        <w:rPr>
          <w:rFonts w:ascii="Times New Roman" w:hAnsi="Times New Roman" w:cs="Times New Roman"/>
          <w:sz w:val="24"/>
          <w:szCs w:val="24"/>
        </w:rPr>
      </w:pPr>
      <w:commentRangeStart w:id="880"/>
      <w:r w:rsidRPr="008E7109">
        <w:rPr>
          <w:rFonts w:ascii="Times New Roman" w:hAnsi="Times New Roman" w:cs="Times New Roman"/>
          <w:sz w:val="24"/>
          <w:szCs w:val="24"/>
        </w:rPr>
        <w:t>Path: /WRF/</w:t>
      </w:r>
      <w:proofErr w:type="spellStart"/>
      <w:r w:rsidRPr="008E7109">
        <w:rPr>
          <w:rFonts w:ascii="Times New Roman" w:hAnsi="Times New Roman" w:cs="Times New Roman"/>
          <w:sz w:val="24"/>
          <w:szCs w:val="24"/>
        </w:rPr>
        <w:t>phys</w:t>
      </w:r>
      <w:proofErr w:type="spellEnd"/>
      <w:r w:rsidRPr="008E7109">
        <w:rPr>
          <w:rFonts w:ascii="Times New Roman" w:hAnsi="Times New Roman" w:cs="Times New Roman"/>
          <w:sz w:val="24"/>
          <w:szCs w:val="24"/>
        </w:rPr>
        <w:t>/</w:t>
      </w:r>
      <w:proofErr w:type="spellStart"/>
      <w:r w:rsidRPr="008E7109">
        <w:rPr>
          <w:rFonts w:ascii="Times New Roman" w:hAnsi="Times New Roman" w:cs="Times New Roman"/>
          <w:sz w:val="24"/>
          <w:szCs w:val="24"/>
        </w:rPr>
        <w:t>module_mp_thompson.F</w:t>
      </w:r>
      <w:commentRangeEnd w:id="880"/>
      <w:proofErr w:type="spellEnd"/>
      <w:r w:rsidRPr="008E7109">
        <w:rPr>
          <w:rStyle w:val="CommentReference"/>
          <w:sz w:val="24"/>
          <w:szCs w:val="24"/>
        </w:rPr>
        <w:commentReference w:id="880"/>
      </w:r>
    </w:p>
    <w:tbl>
      <w:tblPr>
        <w:tblStyle w:val="TableGrid"/>
        <w:tblW w:w="0" w:type="auto"/>
        <w:tblLook w:val="04A0" w:firstRow="1" w:lastRow="0" w:firstColumn="1" w:lastColumn="0" w:noHBand="0" w:noVBand="1"/>
      </w:tblPr>
      <w:tblGrid>
        <w:gridCol w:w="1461"/>
        <w:gridCol w:w="2719"/>
        <w:gridCol w:w="1805"/>
        <w:gridCol w:w="1870"/>
        <w:gridCol w:w="1495"/>
      </w:tblGrid>
      <w:tr w:rsidR="00A73F86" w:rsidRPr="005A699E" w14:paraId="46D151E3" w14:textId="77777777" w:rsidTr="0036018A">
        <w:tc>
          <w:tcPr>
            <w:tcW w:w="1232" w:type="dxa"/>
          </w:tcPr>
          <w:p w14:paraId="78EB160F"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Parameters</w:t>
            </w:r>
          </w:p>
        </w:tc>
        <w:tc>
          <w:tcPr>
            <w:tcW w:w="2719" w:type="dxa"/>
          </w:tcPr>
          <w:p w14:paraId="6DBA23A6"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Description</w:t>
            </w:r>
          </w:p>
        </w:tc>
        <w:tc>
          <w:tcPr>
            <w:tcW w:w="1805" w:type="dxa"/>
          </w:tcPr>
          <w:p w14:paraId="18F68E38" w14:textId="77777777" w:rsidR="00A73F86" w:rsidRPr="005A699E" w:rsidRDefault="00A73F86" w:rsidP="00C35CA0">
            <w:pPr>
              <w:rPr>
                <w:rFonts w:ascii="Times New Roman" w:hAnsi="Times New Roman" w:cs="Times New Roman"/>
              </w:rPr>
            </w:pPr>
            <w:r>
              <w:rPr>
                <w:rFonts w:ascii="Times New Roman" w:hAnsi="Times New Roman" w:cs="Times New Roman"/>
              </w:rPr>
              <w:t xml:space="preserve">Default </w:t>
            </w:r>
            <w:r w:rsidRPr="005A699E">
              <w:rPr>
                <w:rFonts w:ascii="Times New Roman" w:hAnsi="Times New Roman" w:cs="Times New Roman"/>
              </w:rPr>
              <w:t>Value</w:t>
            </w:r>
          </w:p>
        </w:tc>
        <w:tc>
          <w:tcPr>
            <w:tcW w:w="2033" w:type="dxa"/>
          </w:tcPr>
          <w:p w14:paraId="45BAB802"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Range</w:t>
            </w:r>
          </w:p>
        </w:tc>
        <w:tc>
          <w:tcPr>
            <w:tcW w:w="1561" w:type="dxa"/>
          </w:tcPr>
          <w:p w14:paraId="27321160"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Code</w:t>
            </w:r>
          </w:p>
        </w:tc>
      </w:tr>
      <w:tr w:rsidR="00A73F86" w:rsidRPr="005A699E" w14:paraId="1BE9D24C" w14:textId="77777777" w:rsidTr="0036018A">
        <w:tc>
          <w:tcPr>
            <w:tcW w:w="1232" w:type="dxa"/>
          </w:tcPr>
          <w:p w14:paraId="673F4C47" w14:textId="77777777" w:rsidR="00A73F86" w:rsidRPr="005A699E" w:rsidRDefault="00CC1315" w:rsidP="00C35CA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oMath>
            </m:oMathPara>
          </w:p>
        </w:tc>
        <w:tc>
          <w:tcPr>
            <w:tcW w:w="2719" w:type="dxa"/>
          </w:tcPr>
          <w:p w14:paraId="025E1F55"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Density of snow</w:t>
            </w:r>
            <w:r>
              <w:rPr>
                <w:rFonts w:ascii="Times New Roman" w:hAnsi="Times New Roman" w:cs="Times New Roman"/>
              </w:rPr>
              <w:t xml:space="preserve"> </w:t>
            </w:r>
          </w:p>
        </w:tc>
        <w:tc>
          <w:tcPr>
            <w:tcW w:w="1805" w:type="dxa"/>
          </w:tcPr>
          <w:p w14:paraId="6FE4A3B1"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100</w:t>
            </w:r>
            <w:r>
              <w:rPr>
                <w:rFonts w:ascii="Times New Roman" w:hAnsi="Times New Roman" w:cs="Times New Roman"/>
              </w:rPr>
              <w:t xml:space="preserve">, kg/m^3 </w:t>
            </w:r>
          </w:p>
        </w:tc>
        <w:tc>
          <w:tcPr>
            <w:tcW w:w="2033" w:type="dxa"/>
          </w:tcPr>
          <w:p w14:paraId="3168B6C3"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50-200</w:t>
            </w:r>
            <w:r>
              <w:rPr>
                <w:rFonts w:ascii="Times New Roman" w:hAnsi="Times New Roman" w:cs="Times New Roman"/>
              </w:rPr>
              <w:t>, kg/m^3</w:t>
            </w:r>
          </w:p>
        </w:tc>
        <w:tc>
          <w:tcPr>
            <w:tcW w:w="1561" w:type="dxa"/>
          </w:tcPr>
          <w:p w14:paraId="1938322E"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rho_s</w:t>
            </w:r>
            <w:proofErr w:type="spellEnd"/>
            <w:r w:rsidRPr="005A699E">
              <w:rPr>
                <w:rFonts w:ascii="Times New Roman" w:hAnsi="Times New Roman" w:cs="Times New Roman"/>
              </w:rPr>
              <w:t>, Line 88</w:t>
            </w:r>
          </w:p>
        </w:tc>
      </w:tr>
      <w:tr w:rsidR="00A73F86" w:rsidRPr="005A699E" w14:paraId="54CB6024" w14:textId="77777777" w:rsidTr="0036018A">
        <w:tc>
          <w:tcPr>
            <w:tcW w:w="1232" w:type="dxa"/>
          </w:tcPr>
          <w:p w14:paraId="7435814D" w14:textId="77777777" w:rsidR="00A73F86" w:rsidRPr="005A699E" w:rsidRDefault="00CC1315" w:rsidP="00C35CA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g</m:t>
                    </m:r>
                  </m:sub>
                </m:sSub>
              </m:oMath>
            </m:oMathPara>
          </w:p>
        </w:tc>
        <w:tc>
          <w:tcPr>
            <w:tcW w:w="2719" w:type="dxa"/>
          </w:tcPr>
          <w:p w14:paraId="43AE630E"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Density of graupel</w:t>
            </w:r>
          </w:p>
        </w:tc>
        <w:tc>
          <w:tcPr>
            <w:tcW w:w="1805" w:type="dxa"/>
          </w:tcPr>
          <w:p w14:paraId="141AE223"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500</w:t>
            </w:r>
            <w:r>
              <w:rPr>
                <w:rFonts w:ascii="Times New Roman" w:hAnsi="Times New Roman" w:cs="Times New Roman"/>
              </w:rPr>
              <w:t>, kg/m^3</w:t>
            </w:r>
          </w:p>
        </w:tc>
        <w:tc>
          <w:tcPr>
            <w:tcW w:w="2033" w:type="dxa"/>
          </w:tcPr>
          <w:p w14:paraId="66620838"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450-700</w:t>
            </w:r>
            <w:r>
              <w:rPr>
                <w:rFonts w:ascii="Times New Roman" w:hAnsi="Times New Roman" w:cs="Times New Roman"/>
              </w:rPr>
              <w:t>, kg/m^3</w:t>
            </w:r>
          </w:p>
        </w:tc>
        <w:tc>
          <w:tcPr>
            <w:tcW w:w="1561" w:type="dxa"/>
          </w:tcPr>
          <w:p w14:paraId="59E22C53"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rho_g</w:t>
            </w:r>
            <w:proofErr w:type="spellEnd"/>
            <w:r w:rsidRPr="005A699E">
              <w:rPr>
                <w:rFonts w:ascii="Times New Roman" w:hAnsi="Times New Roman" w:cs="Times New Roman"/>
              </w:rPr>
              <w:t>, Line 89</w:t>
            </w:r>
          </w:p>
        </w:tc>
      </w:tr>
      <w:tr w:rsidR="00A73F86" w:rsidRPr="005A699E" w14:paraId="2E83002C" w14:textId="77777777" w:rsidTr="0036018A">
        <w:tc>
          <w:tcPr>
            <w:tcW w:w="1232" w:type="dxa"/>
          </w:tcPr>
          <w:p w14:paraId="193425D0" w14:textId="77777777" w:rsidR="00A73F86" w:rsidRPr="005A699E" w:rsidRDefault="00CC1315" w:rsidP="00C35CA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i</m:t>
                    </m:r>
                  </m:sub>
                </m:sSub>
              </m:oMath>
            </m:oMathPara>
          </w:p>
        </w:tc>
        <w:tc>
          <w:tcPr>
            <w:tcW w:w="2719" w:type="dxa"/>
          </w:tcPr>
          <w:p w14:paraId="009B6326"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Density of ice</w:t>
            </w:r>
          </w:p>
        </w:tc>
        <w:tc>
          <w:tcPr>
            <w:tcW w:w="1805" w:type="dxa"/>
          </w:tcPr>
          <w:p w14:paraId="64376053"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890</w:t>
            </w:r>
            <w:r>
              <w:rPr>
                <w:rFonts w:ascii="Times New Roman" w:hAnsi="Times New Roman" w:cs="Times New Roman"/>
              </w:rPr>
              <w:t>, kg/m^3</w:t>
            </w:r>
          </w:p>
        </w:tc>
        <w:tc>
          <w:tcPr>
            <w:tcW w:w="2033" w:type="dxa"/>
          </w:tcPr>
          <w:p w14:paraId="3B7740D9"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700-900</w:t>
            </w:r>
            <w:r>
              <w:rPr>
                <w:rFonts w:ascii="Times New Roman" w:hAnsi="Times New Roman" w:cs="Times New Roman"/>
              </w:rPr>
              <w:t>, kg/m^3</w:t>
            </w:r>
          </w:p>
        </w:tc>
        <w:tc>
          <w:tcPr>
            <w:tcW w:w="1561" w:type="dxa"/>
          </w:tcPr>
          <w:p w14:paraId="68FF8AF6"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rho_i</w:t>
            </w:r>
            <w:proofErr w:type="spellEnd"/>
            <w:r w:rsidRPr="005A699E">
              <w:rPr>
                <w:rFonts w:ascii="Times New Roman" w:hAnsi="Times New Roman" w:cs="Times New Roman"/>
              </w:rPr>
              <w:t>, Line 90</w:t>
            </w:r>
          </w:p>
        </w:tc>
      </w:tr>
      <w:tr w:rsidR="00A73F86" w:rsidRPr="005A699E" w14:paraId="2110EF05" w14:textId="77777777" w:rsidTr="0036018A">
        <w:tc>
          <w:tcPr>
            <w:tcW w:w="1232" w:type="dxa"/>
          </w:tcPr>
          <w:p w14:paraId="72AA54AC" w14:textId="77777777" w:rsidR="00A73F86" w:rsidRPr="005A699E" w:rsidRDefault="00A73F86" w:rsidP="00C35CA0">
            <w:pPr>
              <w:rPr>
                <w:rFonts w:ascii="Times New Roman" w:hAnsi="Times New Roman" w:cs="Times New Roman"/>
              </w:rPr>
            </w:pPr>
            <m:oMathPara>
              <m:oMath>
                <m:r>
                  <w:rPr>
                    <w:rFonts w:ascii="Cambria Math" w:hAnsi="Cambria Math" w:cs="Times New Roman"/>
                  </w:rPr>
                  <m:t>a</m:t>
                </m:r>
              </m:oMath>
            </m:oMathPara>
          </w:p>
        </w:tc>
        <w:tc>
          <w:tcPr>
            <w:tcW w:w="2719" w:type="dxa"/>
          </w:tcPr>
          <w:p w14:paraId="0B7F4FA3"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Mass power-law constant</w:t>
            </w:r>
          </w:p>
        </w:tc>
        <w:tc>
          <w:tcPr>
            <w:tcW w:w="1805" w:type="dxa"/>
          </w:tcPr>
          <w:p w14:paraId="2E1ECB26"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 xml:space="preserve">Snow: 0.069 </w:t>
            </w:r>
          </w:p>
        </w:tc>
        <w:tc>
          <w:tcPr>
            <w:tcW w:w="2033" w:type="dxa"/>
          </w:tcPr>
          <w:p w14:paraId="6E644DB7"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0.0185-0.176</w:t>
            </w:r>
            <w:r w:rsidRPr="005A699E">
              <w:rPr>
                <w:rFonts w:ascii="Times New Roman" w:hAnsi="Times New Roman" w:cs="Times New Roman"/>
              </w:rPr>
              <w:fldChar w:fldCharType="begin"/>
            </w:r>
            <w:r w:rsidRPr="005A699E">
              <w:rPr>
                <w:rFonts w:ascii="Times New Roman" w:hAnsi="Times New Roman" w:cs="Times New Roman"/>
              </w:rPr>
              <w:instrText xml:space="preserve"> ADDIN ZOTERO_ITEM CSL_CITATION {"citationID":"8AczcOei","properties":{"formattedCitation":"(Cotton et al. 2013)","plainCitation":"(Cotton et al. 2013)","noteIndex":0},"citationItems":[{"id":929,"uris":["http://zotero.org/users/750269/items/9DRCF6NM"],"uri":["http://zotero.org/users/750269/items/9DRCF6NM"],"itemData":{"id":929,"type":"article-journal","abstract":"The effective ice-particle density, parametrized through a mass–dimension relation, is widely used in ice microphysical schemes for weather and climate models. In this study, we use aircraft-based observations in mid-latitude cirrus taken during the Constrain field programme in 2010. The low temperatures and a humidity often close to ice saturation meant that the typical ice particles observed were small (maximum dimension 20–800 µm) and ice water contents were low (0.001–0.05 g m−3). Two new instruments are included in this study: the Small Ice Detector Mark-2 (SID-2) and the deep-cone Nevzorov Total Water Content probe. SID-2 is a new single-particle light-scattering instrument and was used to identify and size small ice particles (10–150 µm). The deep-cone Nevzorov probe is shown to be able to collect small ice masses with sufficient sensitivity. The focus of this article is on the effective density of small ice particles (both pristine ice crystals and small aggregates up to 600 µm maximum dimension). Due to instrument limitations in previous studies, the effective density of small ice particles is questionable. Aircraft flights in six cirrus cases provided ice-particle measurements throughout the depth of the cirrus. The particle size distribution (PSD) was mostly bimodal. The smaller ice-crystal mode dominated the PSD near cloud top and the larger ice-aggregate mode dominated near cloud base. A mass–dimension relation valid for both ice crystals and aggregates was found that provided a best fit to the observations. For small ice particles (less than 70 µm diameter) the density is constant (700 kg m−3), while for larger ice crystals or aggregates the mass–dimension relation is m(D) = 0.0257D2.0. These measurements allow testing of the diagnostic split between ice crystals and aggregates used in the Met Office Unified Model.","container-title":"Quarterly Journal of the Royal Meteorological Society","DOI":"10.1002/qj.2058","ISSN":"1477-870X","issue":"676","language":"en","note":"_eprint: https://rmets.onlinelibrary.wiley.com/doi/pdf/10.1002/qj.2058","page":"1923-1934","source":"Wiley Online Library","title":"The effective density of small ice particles obtained from in situ aircraft observations of mid-latitude cirrus","volume":"139","author":[{"family":"Cotton","given":"R. J."},{"family":"Field","given":"P. R."},{"family":"Ulanowski","given":"Z."},{"family":"Kaye","given":"P. H."},{"family":"Hirst","given":"E."},{"family":"Greenaway","given":"R. S."},{"family":"Crawford","given":"I."},{"family":"Crosier","given":"J."},{"family":"Dorsey","given":"J."}],"issued":{"date-parts":[["2013"]]}}}],"schema":"https://github.com/citation-style-language/schema/raw/master/csl-citation.json"} </w:instrText>
            </w:r>
            <w:r w:rsidRPr="005A699E">
              <w:rPr>
                <w:rFonts w:ascii="Times New Roman" w:hAnsi="Times New Roman" w:cs="Times New Roman"/>
              </w:rPr>
              <w:fldChar w:fldCharType="separate"/>
            </w:r>
            <w:r w:rsidRPr="005A699E">
              <w:rPr>
                <w:rFonts w:ascii="Times New Roman" w:hAnsi="Times New Roman" w:cs="Times New Roman"/>
              </w:rPr>
              <w:t>(Cotton et al. 2013)</w:t>
            </w:r>
            <w:r w:rsidRPr="005A699E">
              <w:rPr>
                <w:rFonts w:ascii="Times New Roman" w:hAnsi="Times New Roman" w:cs="Times New Roman"/>
              </w:rPr>
              <w:fldChar w:fldCharType="end"/>
            </w:r>
          </w:p>
        </w:tc>
        <w:tc>
          <w:tcPr>
            <w:tcW w:w="1561" w:type="dxa"/>
          </w:tcPr>
          <w:p w14:paraId="19064850"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am_s</w:t>
            </w:r>
            <w:proofErr w:type="spellEnd"/>
            <w:r w:rsidRPr="005A699E">
              <w:rPr>
                <w:rFonts w:ascii="Times New Roman" w:hAnsi="Times New Roman" w:cs="Times New Roman"/>
              </w:rPr>
              <w:t>, Line 139</w:t>
            </w:r>
          </w:p>
        </w:tc>
      </w:tr>
      <w:tr w:rsidR="00A73F86" w:rsidRPr="005A699E" w14:paraId="4A6E5C01" w14:textId="77777777" w:rsidTr="0036018A">
        <w:tc>
          <w:tcPr>
            <w:tcW w:w="1232" w:type="dxa"/>
          </w:tcPr>
          <w:p w14:paraId="21AE5102" w14:textId="77777777" w:rsidR="00A73F86" w:rsidRPr="005A699E" w:rsidRDefault="00A73F86" w:rsidP="00C35CA0">
            <w:pPr>
              <w:rPr>
                <w:rFonts w:ascii="Times New Roman" w:hAnsi="Times New Roman" w:cs="Times New Roman"/>
                <w:b/>
                <w:bCs/>
              </w:rPr>
            </w:pPr>
            <m:oMathPara>
              <m:oMath>
                <m:r>
                  <w:rPr>
                    <w:rFonts w:ascii="Cambria Math" w:hAnsi="Cambria Math" w:cs="Times New Roman"/>
                  </w:rPr>
                  <m:t>b</m:t>
                </m:r>
              </m:oMath>
            </m:oMathPara>
          </w:p>
        </w:tc>
        <w:tc>
          <w:tcPr>
            <w:tcW w:w="2719" w:type="dxa"/>
          </w:tcPr>
          <w:p w14:paraId="37668A6D"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Mass power-law constant</w:t>
            </w:r>
          </w:p>
        </w:tc>
        <w:tc>
          <w:tcPr>
            <w:tcW w:w="1805" w:type="dxa"/>
          </w:tcPr>
          <w:p w14:paraId="73D9431F"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Snow: 2</w:t>
            </w:r>
          </w:p>
        </w:tc>
        <w:tc>
          <w:tcPr>
            <w:tcW w:w="2033" w:type="dxa"/>
          </w:tcPr>
          <w:p w14:paraId="70F1000F"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1.9-2.2</w:t>
            </w:r>
          </w:p>
        </w:tc>
        <w:tc>
          <w:tcPr>
            <w:tcW w:w="1561" w:type="dxa"/>
          </w:tcPr>
          <w:p w14:paraId="689C2CC4"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bm_s</w:t>
            </w:r>
            <w:proofErr w:type="spellEnd"/>
            <w:r w:rsidRPr="005A699E">
              <w:rPr>
                <w:rFonts w:ascii="Times New Roman" w:hAnsi="Times New Roman" w:cs="Times New Roman"/>
              </w:rPr>
              <w:t>, Line 140</w:t>
            </w:r>
          </w:p>
        </w:tc>
      </w:tr>
      <w:tr w:rsidR="00A73F86" w:rsidRPr="005A699E" w14:paraId="67D284BA" w14:textId="77777777" w:rsidTr="0036018A">
        <w:tc>
          <w:tcPr>
            <w:tcW w:w="1232" w:type="dxa"/>
          </w:tcPr>
          <w:p w14:paraId="06CC756C" w14:textId="77777777" w:rsidR="00A73F86" w:rsidRPr="005A699E" w:rsidRDefault="00A73F86" w:rsidP="00C35CA0">
            <w:pPr>
              <w:rPr>
                <w:rFonts w:ascii="Times New Roman" w:eastAsia="DengXian" w:hAnsi="Times New Roman" w:cs="Times New Roman"/>
              </w:rPr>
            </w:pPr>
            <m:oMathPara>
              <m:oMath>
                <m:r>
                  <w:rPr>
                    <w:rFonts w:ascii="Cambria Math" w:eastAsia="DengXian" w:hAnsi="Cambria Math" w:cs="Times New Roman"/>
                  </w:rPr>
                  <w:lastRenderedPageBreak/>
                  <m:t>α</m:t>
                </m:r>
              </m:oMath>
            </m:oMathPara>
          </w:p>
        </w:tc>
        <w:tc>
          <w:tcPr>
            <w:tcW w:w="2719" w:type="dxa"/>
          </w:tcPr>
          <w:p w14:paraId="6CC168A7"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Fall speed power-law constant</w:t>
            </w:r>
          </w:p>
        </w:tc>
        <w:tc>
          <w:tcPr>
            <w:tcW w:w="1805" w:type="dxa"/>
          </w:tcPr>
          <w:p w14:paraId="52D8C641"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Rain: 4854</w:t>
            </w:r>
          </w:p>
          <w:p w14:paraId="613A818E"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Ice: 1847.5</w:t>
            </w:r>
          </w:p>
          <w:p w14:paraId="1C890B8A"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Snow: 40</w:t>
            </w:r>
          </w:p>
          <w:p w14:paraId="508C76A3"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Graupel: 442</w:t>
            </w:r>
          </w:p>
        </w:tc>
        <w:tc>
          <w:tcPr>
            <w:tcW w:w="2033" w:type="dxa"/>
          </w:tcPr>
          <w:p w14:paraId="37B02C53"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Rain: 15 %</w:t>
            </w:r>
          </w:p>
          <w:p w14:paraId="7CA12F36"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Ice: 336-1847.5</w:t>
            </w:r>
          </w:p>
          <w:p w14:paraId="4E9D1A43"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Snow: 129.6-40</w:t>
            </w:r>
          </w:p>
          <w:p w14:paraId="7C0548B0"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Graupel: 351.2-442</w:t>
            </w:r>
          </w:p>
        </w:tc>
        <w:tc>
          <w:tcPr>
            <w:tcW w:w="1561" w:type="dxa"/>
          </w:tcPr>
          <w:p w14:paraId="71C28BA9"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 xml:space="preserve">R: </w:t>
            </w:r>
            <w:proofErr w:type="spellStart"/>
            <w:r w:rsidRPr="005A699E">
              <w:rPr>
                <w:rFonts w:ascii="Times New Roman" w:hAnsi="Times New Roman" w:cs="Times New Roman"/>
              </w:rPr>
              <w:t>av_r</w:t>
            </w:r>
            <w:proofErr w:type="spellEnd"/>
            <w:r w:rsidRPr="005A699E">
              <w:rPr>
                <w:rFonts w:ascii="Times New Roman" w:hAnsi="Times New Roman" w:cs="Times New Roman"/>
              </w:rPr>
              <w:t>, L149</w:t>
            </w:r>
          </w:p>
          <w:p w14:paraId="4F74B8D2"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 xml:space="preserve">I: </w:t>
            </w:r>
            <w:proofErr w:type="spellStart"/>
            <w:r w:rsidRPr="005A699E">
              <w:rPr>
                <w:rFonts w:ascii="Times New Roman" w:hAnsi="Times New Roman" w:cs="Times New Roman"/>
              </w:rPr>
              <w:t>av_i</w:t>
            </w:r>
            <w:proofErr w:type="spellEnd"/>
            <w:r w:rsidRPr="005A699E">
              <w:rPr>
                <w:rFonts w:ascii="Times New Roman" w:hAnsi="Times New Roman" w:cs="Times New Roman"/>
              </w:rPr>
              <w:t>, L157</w:t>
            </w:r>
          </w:p>
          <w:p w14:paraId="4BE335D1"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 xml:space="preserve">S: </w:t>
            </w:r>
            <w:proofErr w:type="spellStart"/>
            <w:r w:rsidRPr="005A699E">
              <w:rPr>
                <w:rFonts w:ascii="Times New Roman" w:hAnsi="Times New Roman" w:cs="Times New Roman"/>
              </w:rPr>
              <w:t>av_s</w:t>
            </w:r>
            <w:proofErr w:type="spellEnd"/>
            <w:r w:rsidRPr="005A699E">
              <w:rPr>
                <w:rFonts w:ascii="Times New Roman" w:hAnsi="Times New Roman" w:cs="Times New Roman"/>
              </w:rPr>
              <w:t>, L152</w:t>
            </w:r>
          </w:p>
          <w:p w14:paraId="6694717C"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 xml:space="preserve">G: </w:t>
            </w:r>
            <w:proofErr w:type="spellStart"/>
            <w:r w:rsidRPr="005A699E">
              <w:rPr>
                <w:rFonts w:ascii="Times New Roman" w:hAnsi="Times New Roman" w:cs="Times New Roman"/>
              </w:rPr>
              <w:t>av_g</w:t>
            </w:r>
            <w:proofErr w:type="spellEnd"/>
            <w:r w:rsidRPr="005A699E">
              <w:rPr>
                <w:rFonts w:ascii="Times New Roman" w:hAnsi="Times New Roman" w:cs="Times New Roman"/>
              </w:rPr>
              <w:t>, L155</w:t>
            </w:r>
          </w:p>
        </w:tc>
      </w:tr>
      <w:tr w:rsidR="00A73F86" w:rsidRPr="005A699E" w14:paraId="2D542953" w14:textId="77777777" w:rsidTr="0036018A">
        <w:tc>
          <w:tcPr>
            <w:tcW w:w="1232" w:type="dxa"/>
          </w:tcPr>
          <w:p w14:paraId="123AB5E1" w14:textId="77777777" w:rsidR="00A73F86" w:rsidRPr="005A699E" w:rsidRDefault="00A73F86" w:rsidP="00C35CA0">
            <w:pPr>
              <w:rPr>
                <w:rFonts w:ascii="Times New Roman" w:eastAsia="DengXian" w:hAnsi="Times New Roman" w:cs="Times New Roman"/>
              </w:rPr>
            </w:pPr>
            <m:oMathPara>
              <m:oMath>
                <m:r>
                  <w:rPr>
                    <w:rFonts w:ascii="Cambria Math" w:eastAsia="DengXian" w:hAnsi="Cambria Math" w:cs="Times New Roman"/>
                  </w:rPr>
                  <m:t>β</m:t>
                </m:r>
              </m:oMath>
            </m:oMathPara>
          </w:p>
        </w:tc>
        <w:tc>
          <w:tcPr>
            <w:tcW w:w="2719" w:type="dxa"/>
          </w:tcPr>
          <w:p w14:paraId="71603833"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Fall speed power-law constant</w:t>
            </w:r>
          </w:p>
        </w:tc>
        <w:tc>
          <w:tcPr>
            <w:tcW w:w="1805" w:type="dxa"/>
          </w:tcPr>
          <w:p w14:paraId="1358F6F7"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Rain: 1</w:t>
            </w:r>
          </w:p>
          <w:p w14:paraId="57070DB6"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Ice: 1</w:t>
            </w:r>
          </w:p>
          <w:p w14:paraId="44A5F0DC"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Snow: 0.55</w:t>
            </w:r>
          </w:p>
          <w:p w14:paraId="2D15F76C"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Graupel: 0.89</w:t>
            </w:r>
          </w:p>
        </w:tc>
        <w:tc>
          <w:tcPr>
            <w:tcW w:w="2033" w:type="dxa"/>
          </w:tcPr>
          <w:p w14:paraId="3EC1B95C"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Rain: -</w:t>
            </w:r>
          </w:p>
          <w:p w14:paraId="28F0D112"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Ice: 0.6635-1</w:t>
            </w:r>
          </w:p>
          <w:p w14:paraId="3991606D"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Snow:0.42- 0.55</w:t>
            </w:r>
          </w:p>
          <w:p w14:paraId="192D1AFA"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Graupel: 0.37-0.89</w:t>
            </w:r>
          </w:p>
        </w:tc>
        <w:tc>
          <w:tcPr>
            <w:tcW w:w="1561" w:type="dxa"/>
          </w:tcPr>
          <w:p w14:paraId="7270B971"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 xml:space="preserve">R: </w:t>
            </w:r>
          </w:p>
          <w:p w14:paraId="69870EF9"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 xml:space="preserve">I: </w:t>
            </w:r>
            <w:proofErr w:type="spellStart"/>
            <w:r w:rsidRPr="005A699E">
              <w:rPr>
                <w:rFonts w:ascii="Times New Roman" w:hAnsi="Times New Roman" w:cs="Times New Roman"/>
              </w:rPr>
              <w:t>bv_i</w:t>
            </w:r>
            <w:proofErr w:type="spellEnd"/>
            <w:r w:rsidRPr="005A699E">
              <w:rPr>
                <w:rFonts w:ascii="Times New Roman" w:hAnsi="Times New Roman" w:cs="Times New Roman"/>
              </w:rPr>
              <w:t>, L158</w:t>
            </w:r>
          </w:p>
          <w:p w14:paraId="7D564816"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 xml:space="preserve">S: </w:t>
            </w:r>
            <w:proofErr w:type="spellStart"/>
            <w:r w:rsidRPr="005A699E">
              <w:rPr>
                <w:rFonts w:ascii="Times New Roman" w:hAnsi="Times New Roman" w:cs="Times New Roman"/>
              </w:rPr>
              <w:t>bv_s</w:t>
            </w:r>
            <w:proofErr w:type="spellEnd"/>
            <w:r w:rsidRPr="005A699E">
              <w:rPr>
                <w:rFonts w:ascii="Times New Roman" w:hAnsi="Times New Roman" w:cs="Times New Roman"/>
              </w:rPr>
              <w:t>, L153</w:t>
            </w:r>
          </w:p>
          <w:p w14:paraId="721867D4"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 xml:space="preserve">G: </w:t>
            </w:r>
            <w:proofErr w:type="spellStart"/>
            <w:r w:rsidRPr="005A699E">
              <w:rPr>
                <w:rFonts w:ascii="Times New Roman" w:hAnsi="Times New Roman" w:cs="Times New Roman"/>
              </w:rPr>
              <w:t>bv_g</w:t>
            </w:r>
            <w:proofErr w:type="spellEnd"/>
            <w:r w:rsidRPr="005A699E">
              <w:rPr>
                <w:rFonts w:ascii="Times New Roman" w:hAnsi="Times New Roman" w:cs="Times New Roman"/>
              </w:rPr>
              <w:t>, L156</w:t>
            </w:r>
          </w:p>
        </w:tc>
      </w:tr>
      <w:tr w:rsidR="00A73F86" w:rsidRPr="005A699E" w14:paraId="37B637C2" w14:textId="77777777" w:rsidTr="0036018A">
        <w:tc>
          <w:tcPr>
            <w:tcW w:w="1232" w:type="dxa"/>
          </w:tcPr>
          <w:p w14:paraId="10C231FE" w14:textId="77777777" w:rsidR="00A73F86" w:rsidRPr="005A699E" w:rsidRDefault="00A73F86" w:rsidP="00C35CA0">
            <w:pPr>
              <w:rPr>
                <w:rFonts w:ascii="Times New Roman" w:eastAsia="DengXian" w:hAnsi="Times New Roman" w:cs="Times New Roman"/>
              </w:rPr>
            </w:pPr>
            <m:oMathPara>
              <m:oMath>
                <m:r>
                  <w:rPr>
                    <w:rFonts w:ascii="Cambria Math" w:eastAsia="DengXian" w:hAnsi="Cambria Math" w:cs="Times New Roman"/>
                  </w:rPr>
                  <m:t>f</m:t>
                </m:r>
              </m:oMath>
            </m:oMathPara>
          </w:p>
        </w:tc>
        <w:tc>
          <w:tcPr>
            <w:tcW w:w="2719" w:type="dxa"/>
          </w:tcPr>
          <w:p w14:paraId="050492C7"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Fall speed power-law constant</w:t>
            </w:r>
          </w:p>
        </w:tc>
        <w:tc>
          <w:tcPr>
            <w:tcW w:w="1805" w:type="dxa"/>
          </w:tcPr>
          <w:p w14:paraId="1B7F83EF"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Rain: 195</w:t>
            </w:r>
          </w:p>
          <w:p w14:paraId="05F51EAD"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Ice: 0</w:t>
            </w:r>
          </w:p>
          <w:p w14:paraId="27A684D4"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Snow: 125</w:t>
            </w:r>
          </w:p>
          <w:p w14:paraId="3A427269"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Graupel: 0</w:t>
            </w:r>
          </w:p>
        </w:tc>
        <w:tc>
          <w:tcPr>
            <w:tcW w:w="2033" w:type="dxa"/>
          </w:tcPr>
          <w:p w14:paraId="222C053B"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Rain: -</w:t>
            </w:r>
          </w:p>
          <w:p w14:paraId="0DD16F2B"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Ice: -</w:t>
            </w:r>
          </w:p>
          <w:p w14:paraId="36A28A15"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Snow: 100-125</w:t>
            </w:r>
          </w:p>
          <w:p w14:paraId="149809B8"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Graupel: -</w:t>
            </w:r>
          </w:p>
        </w:tc>
        <w:tc>
          <w:tcPr>
            <w:tcW w:w="1561" w:type="dxa"/>
          </w:tcPr>
          <w:p w14:paraId="27B99344"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R:</w:t>
            </w:r>
          </w:p>
          <w:p w14:paraId="15534CC1"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I:</w:t>
            </w:r>
          </w:p>
          <w:p w14:paraId="37B452AB"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 xml:space="preserve">S: </w:t>
            </w:r>
            <w:proofErr w:type="spellStart"/>
            <w:r w:rsidRPr="005A699E">
              <w:rPr>
                <w:rFonts w:ascii="Times New Roman" w:hAnsi="Times New Roman" w:cs="Times New Roman"/>
              </w:rPr>
              <w:t>fv_s</w:t>
            </w:r>
            <w:proofErr w:type="spellEnd"/>
            <w:r w:rsidRPr="005A699E">
              <w:rPr>
                <w:rFonts w:ascii="Times New Roman" w:hAnsi="Times New Roman" w:cs="Times New Roman"/>
              </w:rPr>
              <w:t>, L154</w:t>
            </w:r>
          </w:p>
          <w:p w14:paraId="1BD439B3"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G:</w:t>
            </w:r>
          </w:p>
        </w:tc>
      </w:tr>
      <w:tr w:rsidR="00A73F86" w:rsidRPr="005A699E" w14:paraId="14303131" w14:textId="77777777" w:rsidTr="0036018A">
        <w:tc>
          <w:tcPr>
            <w:tcW w:w="1232" w:type="dxa"/>
          </w:tcPr>
          <w:p w14:paraId="6485DC00" w14:textId="77777777" w:rsidR="00A73F86" w:rsidRPr="005A699E" w:rsidRDefault="00A73F86" w:rsidP="00C35CA0">
            <w:pPr>
              <w:rPr>
                <w:rFonts w:ascii="Times New Roman" w:eastAsia="DengXian" w:hAnsi="Times New Roman" w:cs="Times New Roman"/>
              </w:rPr>
            </w:pPr>
            <m:oMathPara>
              <m:oMath>
                <m:r>
                  <w:rPr>
                    <w:rFonts w:ascii="Cambria Math" w:eastAsia="DengXian" w:hAnsi="Cambria Math" w:cs="Times New Roman"/>
                  </w:rPr>
                  <m:t>C</m:t>
                </m:r>
              </m:oMath>
            </m:oMathPara>
          </w:p>
        </w:tc>
        <w:tc>
          <w:tcPr>
            <w:tcW w:w="2719" w:type="dxa"/>
          </w:tcPr>
          <w:p w14:paraId="7E55D39F"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Capacitance of hydromete</w:t>
            </w:r>
            <w:r>
              <w:rPr>
                <w:rFonts w:ascii="Times New Roman" w:hAnsi="Times New Roman" w:cs="Times New Roman"/>
              </w:rPr>
              <w:t>o</w:t>
            </w:r>
            <w:r w:rsidRPr="005A699E">
              <w:rPr>
                <w:rFonts w:ascii="Times New Roman" w:hAnsi="Times New Roman" w:cs="Times New Roman"/>
              </w:rPr>
              <w:t>rs</w:t>
            </w:r>
          </w:p>
        </w:tc>
        <w:tc>
          <w:tcPr>
            <w:tcW w:w="1805" w:type="dxa"/>
          </w:tcPr>
          <w:p w14:paraId="3DA482FB"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Sphere: 0.5</w:t>
            </w:r>
          </w:p>
          <w:p w14:paraId="6B41B9B6"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Plates/aggregates: 0.15</w:t>
            </w:r>
          </w:p>
        </w:tc>
        <w:tc>
          <w:tcPr>
            <w:tcW w:w="2033" w:type="dxa"/>
          </w:tcPr>
          <w:p w14:paraId="537E75D9"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Sphere: 15%</w:t>
            </w:r>
          </w:p>
          <w:p w14:paraId="357BF40D"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Plates/aggregates: 15%</w:t>
            </w:r>
          </w:p>
        </w:tc>
        <w:tc>
          <w:tcPr>
            <w:tcW w:w="1561" w:type="dxa"/>
          </w:tcPr>
          <w:p w14:paraId="6F4E77FA"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 xml:space="preserve">S: </w:t>
            </w:r>
            <w:proofErr w:type="spellStart"/>
            <w:r w:rsidRPr="005A699E">
              <w:rPr>
                <w:rFonts w:ascii="Times New Roman" w:hAnsi="Times New Roman" w:cs="Times New Roman"/>
              </w:rPr>
              <w:t>C_cube</w:t>
            </w:r>
            <w:proofErr w:type="spellEnd"/>
            <w:r w:rsidRPr="005A699E">
              <w:rPr>
                <w:rFonts w:ascii="Times New Roman" w:hAnsi="Times New Roman" w:cs="Times New Roman"/>
              </w:rPr>
              <w:t>, L163</w:t>
            </w:r>
          </w:p>
          <w:p w14:paraId="305DA92F"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 xml:space="preserve">P: </w:t>
            </w:r>
            <w:proofErr w:type="spellStart"/>
            <w:r w:rsidRPr="005A699E">
              <w:rPr>
                <w:rFonts w:ascii="Times New Roman" w:hAnsi="Times New Roman" w:cs="Times New Roman"/>
              </w:rPr>
              <w:t>C_sqrd</w:t>
            </w:r>
            <w:proofErr w:type="spellEnd"/>
            <w:r w:rsidRPr="005A699E">
              <w:rPr>
                <w:rFonts w:ascii="Times New Roman" w:hAnsi="Times New Roman" w:cs="Times New Roman"/>
              </w:rPr>
              <w:t>, L164</w:t>
            </w:r>
          </w:p>
        </w:tc>
      </w:tr>
      <w:tr w:rsidR="00A73F86" w:rsidRPr="005A699E" w14:paraId="23879D94" w14:textId="77777777" w:rsidTr="0036018A">
        <w:tc>
          <w:tcPr>
            <w:tcW w:w="1232" w:type="dxa"/>
          </w:tcPr>
          <w:p w14:paraId="17DBD25C" w14:textId="77777777" w:rsidR="00A73F86" w:rsidRPr="005A699E" w:rsidRDefault="00CC1315" w:rsidP="00C35CA0">
            <w:pPr>
              <w:rPr>
                <w:rFonts w:ascii="Times New Roman" w:eastAsia="DengXi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yx</m:t>
                    </m:r>
                  </m:sub>
                </m:sSub>
              </m:oMath>
            </m:oMathPara>
          </w:p>
        </w:tc>
        <w:tc>
          <w:tcPr>
            <w:tcW w:w="2719" w:type="dxa"/>
          </w:tcPr>
          <w:p w14:paraId="6721D7AE"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Collection efficiencies, y collects x</w:t>
            </w:r>
          </w:p>
        </w:tc>
        <w:tc>
          <w:tcPr>
            <w:tcW w:w="1805" w:type="dxa"/>
          </w:tcPr>
          <w:p w14:paraId="185C1A43"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si</w:t>
            </w:r>
            <w:proofErr w:type="spellEnd"/>
            <w:r w:rsidRPr="005A699E">
              <w:rPr>
                <w:rFonts w:ascii="Times New Roman" w:hAnsi="Times New Roman" w:cs="Times New Roman"/>
              </w:rPr>
              <w:t>: 0.05</w:t>
            </w:r>
          </w:p>
          <w:p w14:paraId="20682CF8"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rs</w:t>
            </w:r>
            <w:proofErr w:type="spellEnd"/>
            <w:r w:rsidRPr="005A699E">
              <w:rPr>
                <w:rFonts w:ascii="Times New Roman" w:hAnsi="Times New Roman" w:cs="Times New Roman"/>
              </w:rPr>
              <w:t>: 0.95</w:t>
            </w:r>
          </w:p>
          <w:p w14:paraId="5791FB83" w14:textId="77777777" w:rsidR="00A73F86" w:rsidRPr="005A699E" w:rsidRDefault="00A73F86" w:rsidP="00C35CA0">
            <w:pPr>
              <w:rPr>
                <w:rFonts w:ascii="Times New Roman" w:hAnsi="Times New Roman" w:cs="Times New Roman"/>
              </w:rPr>
            </w:pPr>
            <w:r w:rsidRPr="005A699E">
              <w:rPr>
                <w:rFonts w:ascii="Times New Roman" w:hAnsi="Times New Roman" w:cs="Times New Roman"/>
              </w:rPr>
              <w:t>rg:0.75</w:t>
            </w:r>
          </w:p>
          <w:p w14:paraId="166AAD21"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ri</w:t>
            </w:r>
            <w:proofErr w:type="spellEnd"/>
            <w:r w:rsidRPr="005A699E">
              <w:rPr>
                <w:rFonts w:ascii="Times New Roman" w:hAnsi="Times New Roman" w:cs="Times New Roman"/>
              </w:rPr>
              <w:t>: 0.95</w:t>
            </w:r>
          </w:p>
        </w:tc>
        <w:tc>
          <w:tcPr>
            <w:tcW w:w="2033" w:type="dxa"/>
          </w:tcPr>
          <w:p w14:paraId="15808AFB"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si</w:t>
            </w:r>
            <w:proofErr w:type="spellEnd"/>
            <w:r w:rsidRPr="005A699E">
              <w:rPr>
                <w:rFonts w:ascii="Times New Roman" w:hAnsi="Times New Roman" w:cs="Times New Roman"/>
              </w:rPr>
              <w:t>: 15 % within 0-1</w:t>
            </w:r>
          </w:p>
          <w:p w14:paraId="7F60774D"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rs</w:t>
            </w:r>
            <w:proofErr w:type="spellEnd"/>
            <w:r w:rsidRPr="005A699E">
              <w:rPr>
                <w:rFonts w:ascii="Times New Roman" w:hAnsi="Times New Roman" w:cs="Times New Roman"/>
              </w:rPr>
              <w:t>: 15 % within 0-1</w:t>
            </w:r>
          </w:p>
          <w:p w14:paraId="32CDC70D"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rg</w:t>
            </w:r>
            <w:proofErr w:type="spellEnd"/>
            <w:r w:rsidRPr="005A699E">
              <w:rPr>
                <w:rFonts w:ascii="Times New Roman" w:hAnsi="Times New Roman" w:cs="Times New Roman"/>
              </w:rPr>
              <w:t>: 15 % within 0-1</w:t>
            </w:r>
          </w:p>
          <w:p w14:paraId="1B59FDCA"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ri</w:t>
            </w:r>
            <w:proofErr w:type="spellEnd"/>
            <w:r w:rsidRPr="005A699E">
              <w:rPr>
                <w:rFonts w:ascii="Times New Roman" w:hAnsi="Times New Roman" w:cs="Times New Roman"/>
              </w:rPr>
              <w:t>: 15 % within 0-1</w:t>
            </w:r>
          </w:p>
        </w:tc>
        <w:tc>
          <w:tcPr>
            <w:tcW w:w="1561" w:type="dxa"/>
          </w:tcPr>
          <w:p w14:paraId="6669ED78"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si</w:t>
            </w:r>
            <w:proofErr w:type="spellEnd"/>
            <w:r w:rsidRPr="005A699E">
              <w:rPr>
                <w:rFonts w:ascii="Times New Roman" w:hAnsi="Times New Roman" w:cs="Times New Roman"/>
              </w:rPr>
              <w:t xml:space="preserve">: </w:t>
            </w:r>
            <w:proofErr w:type="spellStart"/>
            <w:r w:rsidRPr="005A699E">
              <w:rPr>
                <w:rFonts w:ascii="Times New Roman" w:hAnsi="Times New Roman" w:cs="Times New Roman"/>
              </w:rPr>
              <w:t>Ef_si</w:t>
            </w:r>
            <w:proofErr w:type="spellEnd"/>
            <w:r w:rsidRPr="005A699E">
              <w:rPr>
                <w:rFonts w:ascii="Times New Roman" w:hAnsi="Times New Roman" w:cs="Times New Roman"/>
              </w:rPr>
              <w:t>, L170</w:t>
            </w:r>
          </w:p>
          <w:p w14:paraId="08C8128D"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rs</w:t>
            </w:r>
            <w:proofErr w:type="spellEnd"/>
            <w:r w:rsidRPr="005A699E">
              <w:rPr>
                <w:rFonts w:ascii="Times New Roman" w:hAnsi="Times New Roman" w:cs="Times New Roman"/>
              </w:rPr>
              <w:t xml:space="preserve">: </w:t>
            </w:r>
            <w:proofErr w:type="spellStart"/>
            <w:r w:rsidRPr="005A699E">
              <w:rPr>
                <w:rFonts w:ascii="Times New Roman" w:hAnsi="Times New Roman" w:cs="Times New Roman"/>
              </w:rPr>
              <w:t>Ef_rs</w:t>
            </w:r>
            <w:proofErr w:type="spellEnd"/>
            <w:r w:rsidRPr="005A699E">
              <w:rPr>
                <w:rFonts w:ascii="Times New Roman" w:hAnsi="Times New Roman" w:cs="Times New Roman"/>
              </w:rPr>
              <w:t>, L171</w:t>
            </w:r>
          </w:p>
          <w:p w14:paraId="7E7C6BA8"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rg</w:t>
            </w:r>
            <w:proofErr w:type="spellEnd"/>
            <w:r w:rsidRPr="005A699E">
              <w:rPr>
                <w:rFonts w:ascii="Times New Roman" w:hAnsi="Times New Roman" w:cs="Times New Roman"/>
              </w:rPr>
              <w:t xml:space="preserve">: </w:t>
            </w:r>
            <w:proofErr w:type="spellStart"/>
            <w:r w:rsidRPr="005A699E">
              <w:rPr>
                <w:rFonts w:ascii="Times New Roman" w:hAnsi="Times New Roman" w:cs="Times New Roman"/>
              </w:rPr>
              <w:t>Ef_rg</w:t>
            </w:r>
            <w:proofErr w:type="spellEnd"/>
            <w:r w:rsidRPr="005A699E">
              <w:rPr>
                <w:rFonts w:ascii="Times New Roman" w:hAnsi="Times New Roman" w:cs="Times New Roman"/>
              </w:rPr>
              <w:t>, L172</w:t>
            </w:r>
          </w:p>
          <w:p w14:paraId="063B1454" w14:textId="77777777" w:rsidR="00A73F86" w:rsidRPr="005A699E" w:rsidRDefault="00A73F86" w:rsidP="00C35CA0">
            <w:pPr>
              <w:rPr>
                <w:rFonts w:ascii="Times New Roman" w:hAnsi="Times New Roman" w:cs="Times New Roman"/>
              </w:rPr>
            </w:pPr>
            <w:proofErr w:type="spellStart"/>
            <w:r w:rsidRPr="005A699E">
              <w:rPr>
                <w:rFonts w:ascii="Times New Roman" w:hAnsi="Times New Roman" w:cs="Times New Roman"/>
              </w:rPr>
              <w:t>ri</w:t>
            </w:r>
            <w:proofErr w:type="spellEnd"/>
            <w:r w:rsidRPr="005A699E">
              <w:rPr>
                <w:rFonts w:ascii="Times New Roman" w:hAnsi="Times New Roman" w:cs="Times New Roman"/>
              </w:rPr>
              <w:t xml:space="preserve">: </w:t>
            </w:r>
            <w:proofErr w:type="spellStart"/>
            <w:r w:rsidRPr="005A699E">
              <w:rPr>
                <w:rFonts w:ascii="Times New Roman" w:hAnsi="Times New Roman" w:cs="Times New Roman"/>
              </w:rPr>
              <w:t>Ef_ri</w:t>
            </w:r>
            <w:proofErr w:type="spellEnd"/>
            <w:r w:rsidRPr="005A699E">
              <w:rPr>
                <w:rFonts w:ascii="Times New Roman" w:hAnsi="Times New Roman" w:cs="Times New Roman"/>
              </w:rPr>
              <w:t>, L173</w:t>
            </w:r>
          </w:p>
        </w:tc>
      </w:tr>
      <w:tr w:rsidR="00A73F86" w:rsidRPr="005A699E" w14:paraId="7540662D" w14:textId="77777777" w:rsidTr="0036018A">
        <w:tc>
          <w:tcPr>
            <w:tcW w:w="1232" w:type="dxa"/>
          </w:tcPr>
          <w:p w14:paraId="24B5000C" w14:textId="77777777" w:rsidR="00A73F86" w:rsidRPr="005A699E" w:rsidRDefault="00CC1315" w:rsidP="00C35CA0">
            <w:pPr>
              <w:rPr>
                <w:rFonts w:ascii="Times New Roman" w:eastAsia="DengXian" w:hAnsi="Times New Roman" w:cs="Times New Roman"/>
              </w:rPr>
            </w:pPr>
            <m:oMathPara>
              <m:oMath>
                <m:sSub>
                  <m:sSubPr>
                    <m:ctrlPr>
                      <w:rPr>
                        <w:rFonts w:ascii="Cambria Math" w:hAnsi="Cambria Math" w:cs="Arial"/>
                        <w:sz w:val="24"/>
                        <w:szCs w:val="24"/>
                      </w:rPr>
                    </m:ctrlPr>
                  </m:sSubPr>
                  <m:e>
                    <m:r>
                      <w:rPr>
                        <w:rFonts w:ascii="Cambria Math" w:hAnsi="Cambria Math" w:cs="Arial"/>
                        <w:sz w:val="24"/>
                        <w:szCs w:val="24"/>
                      </w:rPr>
                      <m:t>β</m:t>
                    </m:r>
                  </m:e>
                  <m:sub>
                    <m:r>
                      <w:rPr>
                        <w:rFonts w:ascii="Cambria Math" w:hAnsi="Cambria Math" w:cs="Arial"/>
                        <w:sz w:val="24"/>
                        <w:szCs w:val="24"/>
                      </w:rPr>
                      <m:t>con</m:t>
                    </m:r>
                  </m:sub>
                </m:sSub>
              </m:oMath>
            </m:oMathPara>
          </w:p>
        </w:tc>
        <w:tc>
          <w:tcPr>
            <w:tcW w:w="2719" w:type="dxa"/>
          </w:tcPr>
          <w:p w14:paraId="4ECF9890" w14:textId="77777777" w:rsidR="00A73F86" w:rsidRPr="005A699E" w:rsidRDefault="00A73F86" w:rsidP="00C35CA0">
            <w:pPr>
              <w:rPr>
                <w:rFonts w:ascii="Times New Roman" w:hAnsi="Times New Roman" w:cs="Times New Roman"/>
              </w:rPr>
            </w:pPr>
            <w:r>
              <w:rPr>
                <w:rFonts w:ascii="Times New Roman" w:hAnsi="Times New Roman" w:cs="Times New Roman"/>
              </w:rPr>
              <w:t xml:space="preserve">Condensation rate constant. Set </w:t>
            </w:r>
            <w:proofErr w:type="spellStart"/>
            <w:r>
              <w:rPr>
                <w:rFonts w:ascii="Times New Roman" w:hAnsi="Times New Roman" w:cs="Times New Roman"/>
              </w:rPr>
              <w:t>turbopt</w:t>
            </w:r>
            <w:proofErr w:type="spellEnd"/>
            <w:r>
              <w:rPr>
                <w:rFonts w:ascii="Times New Roman" w:hAnsi="Times New Roman" w:cs="Times New Roman"/>
              </w:rPr>
              <w:t xml:space="preserve"> (L77) to 1 to use tunable </w:t>
            </w:r>
            <m:oMath>
              <m:sSub>
                <m:sSubPr>
                  <m:ctrlPr>
                    <w:rPr>
                      <w:rFonts w:ascii="Cambria Math" w:hAnsi="Cambria Math" w:cs="Arial"/>
                      <w:sz w:val="24"/>
                      <w:szCs w:val="24"/>
                    </w:rPr>
                  </m:ctrlPr>
                </m:sSubPr>
                <m:e>
                  <m:r>
                    <w:rPr>
                      <w:rFonts w:ascii="Cambria Math" w:hAnsi="Cambria Math" w:cs="Arial"/>
                      <w:sz w:val="24"/>
                      <w:szCs w:val="24"/>
                    </w:rPr>
                    <m:t>β</m:t>
                  </m:r>
                </m:e>
                <m:sub>
                  <m:r>
                    <w:rPr>
                      <w:rFonts w:ascii="Cambria Math" w:hAnsi="Cambria Math" w:cs="Arial"/>
                      <w:sz w:val="24"/>
                      <w:szCs w:val="24"/>
                    </w:rPr>
                    <m:t>con</m:t>
                  </m:r>
                </m:sub>
              </m:sSub>
            </m:oMath>
            <w:r>
              <w:rPr>
                <w:rFonts w:ascii="Times New Roman" w:hAnsi="Times New Roman" w:cs="Times New Roman"/>
              </w:rPr>
              <w:t xml:space="preserve"> </w:t>
            </w:r>
          </w:p>
        </w:tc>
        <w:tc>
          <w:tcPr>
            <w:tcW w:w="1805" w:type="dxa"/>
          </w:tcPr>
          <w:p w14:paraId="0D1C9BBD" w14:textId="77777777" w:rsidR="00A73F86" w:rsidRPr="005A699E" w:rsidRDefault="00A73F86" w:rsidP="00C35CA0">
            <w:pPr>
              <w:rPr>
                <w:rFonts w:ascii="Times New Roman" w:hAnsi="Times New Roman" w:cs="Times New Roman"/>
              </w:rPr>
            </w:pPr>
            <w:r w:rsidRPr="0078310E">
              <w:rPr>
                <w:rFonts w:ascii="Times New Roman" w:hAnsi="Times New Roman" w:cs="Times New Roman"/>
              </w:rPr>
              <w:t>1.15E23</w:t>
            </w:r>
            <w:r>
              <w:rPr>
                <w:rFonts w:ascii="Times New Roman" w:hAnsi="Times New Roman" w:cs="Times New Roman"/>
              </w:rPr>
              <w:t>, s^-1</w:t>
            </w:r>
          </w:p>
        </w:tc>
        <w:tc>
          <w:tcPr>
            <w:tcW w:w="2033" w:type="dxa"/>
          </w:tcPr>
          <w:p w14:paraId="1D8F69D2" w14:textId="77777777" w:rsidR="00A73F86" w:rsidRPr="005A699E" w:rsidRDefault="00A73F86" w:rsidP="00C35CA0">
            <w:pPr>
              <w:rPr>
                <w:rFonts w:ascii="Times New Roman" w:hAnsi="Times New Roman" w:cs="Times New Roman"/>
              </w:rPr>
            </w:pPr>
            <w:r>
              <w:rPr>
                <w:rFonts w:ascii="Times New Roman" w:hAnsi="Times New Roman" w:cs="Times New Roman"/>
              </w:rPr>
              <w:t xml:space="preserve">1.02E20 – 1.67e24 </w:t>
            </w:r>
            <w:r>
              <w:rPr>
                <w:rFonts w:ascii="Times New Roman" w:hAnsi="Times New Roman" w:cs="Times New Roman"/>
              </w:rPr>
              <w:fldChar w:fldCharType="begin"/>
            </w:r>
            <w:r>
              <w:rPr>
                <w:rFonts w:ascii="Times New Roman" w:hAnsi="Times New Roman" w:cs="Times New Roman"/>
              </w:rPr>
              <w:instrText xml:space="preserve"> ADDIN ZOTERO_ITEM CSL_CITATION {"citationID":"45mhrH6a","properties":{"formattedCitation":"(Liu et al. 2004)","plainCitation":"(Liu et al. 2004)","noteIndex":0},"citationItems":[{"id":912,"uris":["http://zotero.org/users/750269/items/E7QP49Q5"],"uri":["http://zotero.org/users/750269/items/E7QP49Q5"],"itemData":{"id":912,"type":"article-journal","abstract":"An analytical expression for the critical radius associated with Kessler-type parameterizations of the autoconversion process is derived. The expression can be used to predict the critical radius from the cloud liquid water content and the droplet number concentration, eliminating the need to prescribe the critical radius as an empirical constant in numerical models. Data from stratiform clouds are analyzed, indicating that on average continental clouds have larger critical radii than maritime clouds. This work further suggests that anthropogenic aerosols affect the autoconversion process by increasing the critical radius and decreasing the characteristic radius, which in turn inhibits the initiation of embryonic raindrops, and by decreasing the autoconversion rate after the initiation process. The potential impact of this work on the evaluation of the second indirect aerosol effect is discussed.","container-title":"Geophysical Research Letters","DOI":"10.1029/2003GL019117","ISSN":"1944-8007","issue":"6","language":"en","note":"_eprint: https://agupubs.onlinelibrary.wiley.com/doi/pdf/10.1029/2003GL019117","source":"Wiley Online Library","title":"An analytical expression for predicting the critical radius in the autoconversion parameterization","URL":"https://agupubs.onlinelibrary.wiley.com/doi/abs/10.1029/2003GL019117","volume":"31","author":[{"family":"Liu","given":"Yangang"},{"family":"Daum","given":"Peter H."},{"family":"McGraw","given":"Robert"}],"accessed":{"date-parts":[["2020",3,16]]},"issued":{"date-parts":[["2004"]]}}}],"schema":"https://github.com/citation-style-language/schema/raw/master/csl-citation.json"} </w:instrText>
            </w:r>
            <w:r>
              <w:rPr>
                <w:rFonts w:ascii="Times New Roman" w:hAnsi="Times New Roman" w:cs="Times New Roman"/>
              </w:rPr>
              <w:fldChar w:fldCharType="separate"/>
            </w:r>
            <w:r w:rsidRPr="00DB5FE6">
              <w:rPr>
                <w:rFonts w:ascii="Times New Roman" w:hAnsi="Times New Roman" w:cs="Times New Roman"/>
              </w:rPr>
              <w:t>(Liu et al. 2004)</w:t>
            </w:r>
            <w:r>
              <w:rPr>
                <w:rFonts w:ascii="Times New Roman" w:hAnsi="Times New Roman" w:cs="Times New Roman"/>
              </w:rPr>
              <w:fldChar w:fldCharType="end"/>
            </w:r>
          </w:p>
        </w:tc>
        <w:tc>
          <w:tcPr>
            <w:tcW w:w="1561" w:type="dxa"/>
          </w:tcPr>
          <w:p w14:paraId="21DB4DB2" w14:textId="77777777" w:rsidR="00A73F86" w:rsidRPr="005A699E" w:rsidRDefault="00A73F86" w:rsidP="00C35CA0">
            <w:pPr>
              <w:rPr>
                <w:rFonts w:ascii="Times New Roman" w:hAnsi="Times New Roman" w:cs="Times New Roman"/>
              </w:rPr>
            </w:pPr>
            <w:proofErr w:type="spellStart"/>
            <w:r w:rsidRPr="00DB5FE6">
              <w:rPr>
                <w:rFonts w:ascii="Times New Roman" w:hAnsi="Times New Roman" w:cs="Times New Roman"/>
              </w:rPr>
              <w:t>beta_con</w:t>
            </w:r>
            <w:proofErr w:type="spellEnd"/>
            <w:r>
              <w:rPr>
                <w:rFonts w:ascii="Times New Roman" w:hAnsi="Times New Roman" w:cs="Times New Roman"/>
              </w:rPr>
              <w:t>, L78</w:t>
            </w:r>
          </w:p>
        </w:tc>
      </w:tr>
      <w:tr w:rsidR="00A73F86" w:rsidRPr="005A699E" w14:paraId="0F5797A4" w14:textId="77777777" w:rsidTr="0036018A">
        <w:tc>
          <w:tcPr>
            <w:tcW w:w="1232" w:type="dxa"/>
          </w:tcPr>
          <w:p w14:paraId="429CB53F" w14:textId="77777777" w:rsidR="00A73F86" w:rsidRDefault="00A73F86" w:rsidP="00C35CA0">
            <w:pPr>
              <w:rPr>
                <w:rFonts w:ascii="Calibri" w:eastAsia="DengXian" w:hAnsi="Calibri" w:cs="Times New Roman"/>
                <w:sz w:val="24"/>
                <w:szCs w:val="24"/>
              </w:rPr>
            </w:pPr>
            <m:oMathPara>
              <m:oMath>
                <m:r>
                  <w:rPr>
                    <w:rFonts w:ascii="Cambria Math" w:eastAsia="DengXian" w:hAnsi="Cambria Math" w:cs="Times New Roman"/>
                    <w:sz w:val="24"/>
                    <w:szCs w:val="24"/>
                  </w:rPr>
                  <m:t>dispers</m:t>
                </m:r>
              </m:oMath>
            </m:oMathPara>
          </w:p>
        </w:tc>
        <w:tc>
          <w:tcPr>
            <w:tcW w:w="2719" w:type="dxa"/>
          </w:tcPr>
          <w:p w14:paraId="10E2171E" w14:textId="77777777" w:rsidR="00A73F86" w:rsidRDefault="00A73F86" w:rsidP="00C35CA0">
            <w:pPr>
              <w:rPr>
                <w:rFonts w:ascii="Times New Roman" w:hAnsi="Times New Roman" w:cs="Times New Roman"/>
              </w:rPr>
            </w:pPr>
            <w:r>
              <w:rPr>
                <w:rFonts w:ascii="Times New Roman" w:hAnsi="Times New Roman" w:cs="Times New Roman"/>
              </w:rPr>
              <w:t xml:space="preserve">Options for relative dispersion. Use option 1 for tunable </w:t>
            </w:r>
            <m:oMath>
              <m:r>
                <w:rPr>
                  <w:rFonts w:ascii="Cambria Math" w:hAnsi="Cambria Math" w:cs="Times New Roman"/>
                  <w:sz w:val="24"/>
                  <w:szCs w:val="24"/>
                </w:rPr>
                <m:t>ε</m:t>
              </m:r>
            </m:oMath>
            <w:r>
              <w:rPr>
                <w:rFonts w:ascii="Times New Roman" w:hAnsi="Times New Roman" w:cs="Times New Roman"/>
                <w:sz w:val="24"/>
                <w:szCs w:val="24"/>
              </w:rPr>
              <w:t xml:space="preserve"> values. Other options are for specific </w:t>
            </w:r>
            <m:oMath>
              <m:r>
                <w:rPr>
                  <w:rFonts w:ascii="Cambria Math" w:hAnsi="Cambria Math" w:cs="Times New Roman"/>
                  <w:sz w:val="24"/>
                  <w:szCs w:val="24"/>
                </w:rPr>
                <m:t>ε~N</m:t>
              </m:r>
            </m:oMath>
            <w:r>
              <w:rPr>
                <w:rFonts w:ascii="Times New Roman" w:hAnsi="Times New Roman" w:cs="Times New Roman"/>
                <w:sz w:val="24"/>
                <w:szCs w:val="24"/>
              </w:rPr>
              <w:t xml:space="preserve"> relations currently not to be tuned.</w:t>
            </w:r>
          </w:p>
        </w:tc>
        <w:tc>
          <w:tcPr>
            <w:tcW w:w="1805" w:type="dxa"/>
          </w:tcPr>
          <w:p w14:paraId="4C9D9C96" w14:textId="77777777" w:rsidR="00A73F86" w:rsidRPr="0078310E" w:rsidRDefault="00A73F86" w:rsidP="00C35CA0">
            <w:pPr>
              <w:rPr>
                <w:rFonts w:ascii="Times New Roman" w:hAnsi="Times New Roman" w:cs="Times New Roman"/>
              </w:rPr>
            </w:pPr>
            <w:r>
              <w:rPr>
                <w:rFonts w:ascii="Times New Roman" w:hAnsi="Times New Roman" w:cs="Times New Roman"/>
              </w:rPr>
              <w:t>1</w:t>
            </w:r>
          </w:p>
        </w:tc>
        <w:tc>
          <w:tcPr>
            <w:tcW w:w="2033" w:type="dxa"/>
          </w:tcPr>
          <w:p w14:paraId="558CF34B" w14:textId="77777777" w:rsidR="00A73F86" w:rsidRDefault="00A73F86" w:rsidP="00C35CA0">
            <w:pPr>
              <w:rPr>
                <w:rFonts w:ascii="Times New Roman" w:hAnsi="Times New Roman" w:cs="Times New Roman"/>
              </w:rPr>
            </w:pPr>
            <w:r>
              <w:rPr>
                <w:rFonts w:ascii="Times New Roman" w:hAnsi="Times New Roman" w:cs="Times New Roman"/>
              </w:rPr>
              <w:t>1,2,3,4,5</w:t>
            </w:r>
          </w:p>
        </w:tc>
        <w:tc>
          <w:tcPr>
            <w:tcW w:w="1561" w:type="dxa"/>
          </w:tcPr>
          <w:p w14:paraId="1B5E650E" w14:textId="77777777" w:rsidR="00A73F86" w:rsidRPr="00DB5FE6" w:rsidRDefault="00A73F86" w:rsidP="00C35CA0">
            <w:pPr>
              <w:rPr>
                <w:rFonts w:ascii="Times New Roman" w:hAnsi="Times New Roman" w:cs="Times New Roman"/>
              </w:rPr>
            </w:pPr>
            <w:proofErr w:type="spellStart"/>
            <w:r>
              <w:rPr>
                <w:rFonts w:ascii="Times New Roman" w:hAnsi="Times New Roman" w:cs="Times New Roman"/>
              </w:rPr>
              <w:t>dispers</w:t>
            </w:r>
            <w:proofErr w:type="spellEnd"/>
            <w:r>
              <w:rPr>
                <w:rFonts w:ascii="Times New Roman" w:hAnsi="Times New Roman" w:cs="Times New Roman"/>
              </w:rPr>
              <w:t>, L68</w:t>
            </w:r>
          </w:p>
        </w:tc>
      </w:tr>
      <w:tr w:rsidR="00A73F86" w:rsidRPr="005A699E" w14:paraId="0D688110" w14:textId="77777777" w:rsidTr="0036018A">
        <w:tc>
          <w:tcPr>
            <w:tcW w:w="1232" w:type="dxa"/>
          </w:tcPr>
          <w:p w14:paraId="2E6121FB" w14:textId="77777777" w:rsidR="00A73F86" w:rsidRDefault="00A73F86" w:rsidP="00C35CA0">
            <w:pPr>
              <w:rPr>
                <w:rFonts w:ascii="Calibri" w:eastAsia="DengXian" w:hAnsi="Calibri" w:cs="Times New Roman"/>
                <w:sz w:val="24"/>
                <w:szCs w:val="24"/>
              </w:rPr>
            </w:pPr>
            <m:oMathPara>
              <m:oMath>
                <m:r>
                  <w:rPr>
                    <w:rFonts w:ascii="Cambria Math" w:hAnsi="Cambria Math" w:cs="Times New Roman"/>
                    <w:sz w:val="24"/>
                    <w:szCs w:val="24"/>
                  </w:rPr>
                  <m:t>ε</m:t>
                </m:r>
              </m:oMath>
            </m:oMathPara>
          </w:p>
        </w:tc>
        <w:tc>
          <w:tcPr>
            <w:tcW w:w="2719" w:type="dxa"/>
          </w:tcPr>
          <w:p w14:paraId="5F6164E3" w14:textId="77777777" w:rsidR="00A73F86" w:rsidRDefault="00A73F86" w:rsidP="00C35CA0">
            <w:pPr>
              <w:rPr>
                <w:rFonts w:ascii="Times New Roman" w:hAnsi="Times New Roman" w:cs="Times New Roman"/>
              </w:rPr>
            </w:pPr>
            <w:r>
              <w:rPr>
                <w:rFonts w:ascii="Times New Roman" w:hAnsi="Times New Roman" w:cs="Times New Roman"/>
              </w:rPr>
              <w:t xml:space="preserve">Relative dispersion of cloud droplet spectrum, set </w:t>
            </w:r>
            <w:proofErr w:type="spellStart"/>
            <w:r>
              <w:rPr>
                <w:rFonts w:ascii="Times New Roman" w:hAnsi="Times New Roman" w:cs="Times New Roman"/>
              </w:rPr>
              <w:t>dispers</w:t>
            </w:r>
            <w:proofErr w:type="spellEnd"/>
            <w:r>
              <w:rPr>
                <w:rFonts w:ascii="Times New Roman" w:hAnsi="Times New Roman" w:cs="Times New Roman"/>
              </w:rPr>
              <w:t xml:space="preserve"> to 1 before tuning</w:t>
            </w:r>
          </w:p>
        </w:tc>
        <w:tc>
          <w:tcPr>
            <w:tcW w:w="1805" w:type="dxa"/>
          </w:tcPr>
          <w:p w14:paraId="366835FA" w14:textId="77777777" w:rsidR="00A73F86" w:rsidRDefault="00A73F86" w:rsidP="00C35CA0">
            <w:pPr>
              <w:rPr>
                <w:rFonts w:ascii="Times New Roman" w:hAnsi="Times New Roman" w:cs="Times New Roman"/>
              </w:rPr>
            </w:pPr>
            <w:r>
              <w:rPr>
                <w:rFonts w:ascii="Times New Roman" w:hAnsi="Times New Roman" w:cs="Times New Roman"/>
              </w:rPr>
              <w:t>0.1</w:t>
            </w:r>
          </w:p>
        </w:tc>
        <w:tc>
          <w:tcPr>
            <w:tcW w:w="2033" w:type="dxa"/>
          </w:tcPr>
          <w:p w14:paraId="56EB85AB" w14:textId="77777777" w:rsidR="00A73F86" w:rsidRDefault="00A73F86" w:rsidP="00C35CA0">
            <w:pPr>
              <w:rPr>
                <w:rFonts w:ascii="Times New Roman" w:hAnsi="Times New Roman" w:cs="Times New Roman"/>
              </w:rPr>
            </w:pPr>
            <w:r>
              <w:rPr>
                <w:rFonts w:ascii="Times New Roman" w:hAnsi="Times New Roman" w:cs="Times New Roman"/>
              </w:rPr>
              <w:t>0.01 to 1.4</w:t>
            </w:r>
          </w:p>
        </w:tc>
        <w:tc>
          <w:tcPr>
            <w:tcW w:w="1561" w:type="dxa"/>
          </w:tcPr>
          <w:p w14:paraId="2473E6C3" w14:textId="77777777" w:rsidR="00A73F86" w:rsidRDefault="00A73F86" w:rsidP="00C35CA0">
            <w:pPr>
              <w:rPr>
                <w:rFonts w:ascii="Times New Roman" w:hAnsi="Times New Roman" w:cs="Times New Roman"/>
              </w:rPr>
            </w:pPr>
            <w:proofErr w:type="spellStart"/>
            <w:r>
              <w:rPr>
                <w:rFonts w:ascii="Times New Roman" w:hAnsi="Times New Roman" w:cs="Times New Roman"/>
              </w:rPr>
              <w:t>vdis</w:t>
            </w:r>
            <w:proofErr w:type="spellEnd"/>
            <w:r>
              <w:rPr>
                <w:rFonts w:ascii="Times New Roman" w:hAnsi="Times New Roman" w:cs="Times New Roman"/>
              </w:rPr>
              <w:t>, L69</w:t>
            </w:r>
          </w:p>
        </w:tc>
      </w:tr>
      <w:tr w:rsidR="00A73F86" w:rsidRPr="005A699E" w14:paraId="209086CB" w14:textId="77777777" w:rsidTr="0036018A">
        <w:tc>
          <w:tcPr>
            <w:tcW w:w="1232" w:type="dxa"/>
          </w:tcPr>
          <w:p w14:paraId="7D2BFB74" w14:textId="77777777" w:rsidR="00A73F86" w:rsidRDefault="00CC1315" w:rsidP="00C35CA0">
            <w:pPr>
              <w:rPr>
                <w:rFonts w:ascii="Times New Roman" w:eastAsia="DengXian" w:hAnsi="Times New Roman" w:cs="Times New Roman"/>
                <w:sz w:val="24"/>
                <w:szCs w:val="24"/>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oMath>
            </m:oMathPara>
          </w:p>
        </w:tc>
        <w:tc>
          <w:tcPr>
            <w:tcW w:w="2719" w:type="dxa"/>
          </w:tcPr>
          <w:p w14:paraId="1B5A9DA2" w14:textId="77777777" w:rsidR="00A73F86" w:rsidRDefault="00A73F86" w:rsidP="00C35CA0">
            <w:pPr>
              <w:rPr>
                <w:rFonts w:ascii="Times New Roman" w:hAnsi="Times New Roman" w:cs="Times New Roman"/>
              </w:rPr>
            </w:pPr>
            <w:commentRangeStart w:id="881"/>
            <w:commentRangeStart w:id="882"/>
            <w:commentRangeStart w:id="883"/>
            <w:commentRangeStart w:id="884"/>
            <w:r>
              <w:rPr>
                <w:rFonts w:ascii="Times New Roman" w:hAnsi="Times New Roman" w:cs="Times New Roman"/>
              </w:rPr>
              <w:t>Lower limit of hydrometeor diameters</w:t>
            </w:r>
            <w:commentRangeEnd w:id="881"/>
            <w:r>
              <w:rPr>
                <w:rStyle w:val="CommentReference"/>
              </w:rPr>
              <w:commentReference w:id="881"/>
            </w:r>
            <w:commentRangeEnd w:id="882"/>
            <w:r>
              <w:rPr>
                <w:rStyle w:val="CommentReference"/>
              </w:rPr>
              <w:commentReference w:id="882"/>
            </w:r>
            <w:commentRangeEnd w:id="883"/>
            <w:r>
              <w:rPr>
                <w:rStyle w:val="CommentReference"/>
              </w:rPr>
              <w:commentReference w:id="883"/>
            </w:r>
            <w:commentRangeEnd w:id="884"/>
            <w:r>
              <w:rPr>
                <w:rStyle w:val="CommentReference"/>
              </w:rPr>
              <w:commentReference w:id="884"/>
            </w:r>
          </w:p>
        </w:tc>
        <w:tc>
          <w:tcPr>
            <w:tcW w:w="1805" w:type="dxa"/>
          </w:tcPr>
          <w:p w14:paraId="7E5E1981" w14:textId="77777777" w:rsidR="00A73F86" w:rsidRDefault="00A73F86" w:rsidP="00C35CA0">
            <w:pPr>
              <w:rPr>
                <w:rFonts w:ascii="Times New Roman" w:hAnsi="Times New Roman" w:cs="Times New Roman"/>
              </w:rPr>
            </w:pPr>
            <w:r>
              <w:rPr>
                <w:rFonts w:ascii="Times New Roman" w:hAnsi="Times New Roman" w:cs="Times New Roman"/>
              </w:rPr>
              <w:t>Cloud:1e-6, m</w:t>
            </w:r>
          </w:p>
          <w:p w14:paraId="7B0558E7" w14:textId="77777777" w:rsidR="00A73F86" w:rsidRDefault="00A73F86" w:rsidP="00C35CA0">
            <w:pPr>
              <w:rPr>
                <w:rFonts w:ascii="Times New Roman" w:hAnsi="Times New Roman" w:cs="Times New Roman"/>
              </w:rPr>
            </w:pPr>
            <w:r>
              <w:rPr>
                <w:rFonts w:ascii="Times New Roman" w:hAnsi="Times New Roman" w:cs="Times New Roman"/>
              </w:rPr>
              <w:t>Rain: 50e-6, m</w:t>
            </w:r>
          </w:p>
          <w:p w14:paraId="17309D9E" w14:textId="77777777" w:rsidR="00A73F86" w:rsidRDefault="00A73F86" w:rsidP="00C35CA0">
            <w:pPr>
              <w:rPr>
                <w:rFonts w:ascii="Times New Roman" w:hAnsi="Times New Roman" w:cs="Times New Roman"/>
              </w:rPr>
            </w:pPr>
            <w:r>
              <w:rPr>
                <w:rFonts w:ascii="Times New Roman" w:hAnsi="Times New Roman" w:cs="Times New Roman"/>
              </w:rPr>
              <w:t>Snow: 200e-6, m</w:t>
            </w:r>
          </w:p>
          <w:p w14:paraId="3F1B6814" w14:textId="77777777" w:rsidR="00A73F86" w:rsidRPr="0078310E" w:rsidRDefault="00A73F86" w:rsidP="00C35CA0">
            <w:pPr>
              <w:rPr>
                <w:rFonts w:ascii="Times New Roman" w:hAnsi="Times New Roman" w:cs="Times New Roman"/>
              </w:rPr>
            </w:pPr>
            <w:r>
              <w:rPr>
                <w:rFonts w:ascii="Times New Roman" w:hAnsi="Times New Roman" w:cs="Times New Roman"/>
              </w:rPr>
              <w:t>Graupel: 250e-6, m</w:t>
            </w:r>
          </w:p>
        </w:tc>
        <w:tc>
          <w:tcPr>
            <w:tcW w:w="2033" w:type="dxa"/>
          </w:tcPr>
          <w:p w14:paraId="19748B27" w14:textId="77777777" w:rsidR="00A73F86" w:rsidRDefault="00A73F86" w:rsidP="00C35CA0">
            <w:pPr>
              <w:rPr>
                <w:rFonts w:ascii="Times New Roman" w:hAnsi="Times New Roman" w:cs="Times New Roman"/>
              </w:rPr>
            </w:pPr>
            <w:r>
              <w:rPr>
                <w:rFonts w:ascii="Times New Roman" w:hAnsi="Times New Roman" w:cs="Times New Roman"/>
              </w:rPr>
              <w:t>C: [0.5e-6, 2e-6]</w:t>
            </w:r>
          </w:p>
          <w:p w14:paraId="270B2060" w14:textId="77777777" w:rsidR="00A73F86" w:rsidRDefault="00A73F86" w:rsidP="00C35CA0">
            <w:pPr>
              <w:rPr>
                <w:rFonts w:ascii="Times New Roman" w:hAnsi="Times New Roman" w:cs="Times New Roman"/>
              </w:rPr>
            </w:pPr>
            <w:r>
              <w:rPr>
                <w:rFonts w:ascii="Times New Roman" w:hAnsi="Times New Roman" w:cs="Times New Roman"/>
              </w:rPr>
              <w:t>R: [50e-6, 100e-6]</w:t>
            </w:r>
          </w:p>
          <w:p w14:paraId="70E5C81B" w14:textId="77777777" w:rsidR="00A73F86" w:rsidRDefault="00A73F86" w:rsidP="00C35CA0">
            <w:pPr>
              <w:rPr>
                <w:rFonts w:ascii="Times New Roman" w:hAnsi="Times New Roman" w:cs="Times New Roman"/>
              </w:rPr>
            </w:pPr>
            <w:r>
              <w:rPr>
                <w:rFonts w:ascii="Times New Roman" w:hAnsi="Times New Roman" w:cs="Times New Roman"/>
              </w:rPr>
              <w:t>S: [150e-6, 250e-6]</w:t>
            </w:r>
          </w:p>
          <w:p w14:paraId="3A3AADB8" w14:textId="77777777" w:rsidR="00A73F86" w:rsidRDefault="00A73F86" w:rsidP="00C35CA0">
            <w:pPr>
              <w:rPr>
                <w:rFonts w:ascii="Times New Roman" w:hAnsi="Times New Roman" w:cs="Times New Roman"/>
              </w:rPr>
            </w:pPr>
            <w:r>
              <w:rPr>
                <w:rFonts w:ascii="Times New Roman" w:hAnsi="Times New Roman" w:cs="Times New Roman"/>
              </w:rPr>
              <w:t>G: [200e-6,300e-6]</w:t>
            </w:r>
          </w:p>
        </w:tc>
        <w:tc>
          <w:tcPr>
            <w:tcW w:w="1561" w:type="dxa"/>
          </w:tcPr>
          <w:p w14:paraId="782733B2" w14:textId="77777777" w:rsidR="00A73F86" w:rsidRDefault="00A73F86" w:rsidP="00C35CA0">
            <w:pPr>
              <w:rPr>
                <w:rFonts w:ascii="Times New Roman" w:hAnsi="Times New Roman" w:cs="Times New Roman"/>
              </w:rPr>
            </w:pPr>
            <w:r>
              <w:rPr>
                <w:rFonts w:ascii="Times New Roman" w:hAnsi="Times New Roman" w:cs="Times New Roman"/>
              </w:rPr>
              <w:t>C: D0c, L220</w:t>
            </w:r>
          </w:p>
          <w:p w14:paraId="12F73B4A" w14:textId="77777777" w:rsidR="00A73F86" w:rsidRDefault="00A73F86" w:rsidP="00C35CA0">
            <w:pPr>
              <w:rPr>
                <w:rFonts w:ascii="Times New Roman" w:hAnsi="Times New Roman" w:cs="Times New Roman"/>
              </w:rPr>
            </w:pPr>
            <w:r>
              <w:rPr>
                <w:rFonts w:ascii="Times New Roman" w:hAnsi="Times New Roman" w:cs="Times New Roman"/>
              </w:rPr>
              <w:t>R: D0r, L221</w:t>
            </w:r>
          </w:p>
          <w:p w14:paraId="31AA30AB" w14:textId="77777777" w:rsidR="00A73F86" w:rsidRDefault="00A73F86" w:rsidP="00C35CA0">
            <w:pPr>
              <w:rPr>
                <w:rFonts w:ascii="Times New Roman" w:hAnsi="Times New Roman" w:cs="Times New Roman"/>
              </w:rPr>
            </w:pPr>
            <w:r>
              <w:rPr>
                <w:rFonts w:ascii="Times New Roman" w:hAnsi="Times New Roman" w:cs="Times New Roman"/>
              </w:rPr>
              <w:t>S: D0s, L222</w:t>
            </w:r>
          </w:p>
          <w:p w14:paraId="6919DF18" w14:textId="77777777" w:rsidR="00A73F86" w:rsidRPr="00DB5FE6" w:rsidRDefault="00A73F86" w:rsidP="00C35CA0">
            <w:pPr>
              <w:rPr>
                <w:rFonts w:ascii="Times New Roman" w:hAnsi="Times New Roman" w:cs="Times New Roman"/>
              </w:rPr>
            </w:pPr>
            <w:r>
              <w:rPr>
                <w:rFonts w:ascii="Times New Roman" w:hAnsi="Times New Roman" w:cs="Times New Roman"/>
              </w:rPr>
              <w:t>G: D0g, L223</w:t>
            </w:r>
          </w:p>
        </w:tc>
      </w:tr>
      <w:tr w:rsidR="0036018A" w:rsidRPr="005A699E" w14:paraId="3A0AF0BD" w14:textId="77777777" w:rsidTr="0036018A">
        <w:tc>
          <w:tcPr>
            <w:tcW w:w="1232" w:type="dxa"/>
          </w:tcPr>
          <w:p w14:paraId="776C89DF" w14:textId="112A12A1" w:rsidR="0036018A" w:rsidRDefault="0036018A" w:rsidP="0036018A">
            <w:pPr>
              <w:rPr>
                <w:rFonts w:ascii="Calibri" w:eastAsia="DengXian" w:hAnsi="Calibri" w:cs="Times New Roman"/>
              </w:rPr>
            </w:pPr>
            <w:proofErr w:type="spellStart"/>
            <w:r w:rsidRPr="000F33FB">
              <w:rPr>
                <w:rFonts w:ascii="Cambria Math" w:eastAsia="DengXian" w:hAnsi="Cambria Math" w:cs="Times New Roman"/>
                <w:i/>
                <w:color w:val="00B0F0"/>
                <w:sz w:val="24"/>
                <w:szCs w:val="24"/>
              </w:rPr>
              <w:t>entrmix_opt</w:t>
            </w:r>
            <w:proofErr w:type="spellEnd"/>
          </w:p>
        </w:tc>
        <w:tc>
          <w:tcPr>
            <w:tcW w:w="2719" w:type="dxa"/>
          </w:tcPr>
          <w:p w14:paraId="19F22DD2" w14:textId="1619654F" w:rsidR="0036018A" w:rsidRDefault="0036018A" w:rsidP="0036018A">
            <w:pPr>
              <w:rPr>
                <w:rFonts w:ascii="Times New Roman" w:hAnsi="Times New Roman" w:cs="Times New Roman"/>
              </w:rPr>
            </w:pPr>
            <w:r w:rsidRPr="000F33FB">
              <w:rPr>
                <w:rFonts w:ascii="Times New Roman" w:hAnsi="Times New Roman" w:cs="Times New Roman"/>
                <w:color w:val="00B0F0"/>
              </w:rPr>
              <w:t>Option of entrainment mixing</w:t>
            </w:r>
          </w:p>
        </w:tc>
        <w:tc>
          <w:tcPr>
            <w:tcW w:w="1805" w:type="dxa"/>
          </w:tcPr>
          <w:p w14:paraId="7AD483DD" w14:textId="675051BA" w:rsidR="0036018A" w:rsidRDefault="0036018A" w:rsidP="0036018A">
            <w:pPr>
              <w:rPr>
                <w:rFonts w:ascii="Times New Roman" w:hAnsi="Times New Roman" w:cs="Times New Roman"/>
              </w:rPr>
            </w:pPr>
            <w:r w:rsidRPr="000F33FB">
              <w:rPr>
                <w:rFonts w:ascii="Times New Roman" w:hAnsi="Times New Roman" w:cs="Times New Roman"/>
                <w:color w:val="00B0F0"/>
              </w:rPr>
              <w:t>0, no entrainment mixing turned on</w:t>
            </w:r>
          </w:p>
        </w:tc>
        <w:tc>
          <w:tcPr>
            <w:tcW w:w="2033" w:type="dxa"/>
          </w:tcPr>
          <w:p w14:paraId="0F5C3819" w14:textId="77777777" w:rsidR="0036018A" w:rsidRPr="000F33FB" w:rsidRDefault="0036018A" w:rsidP="0036018A">
            <w:pPr>
              <w:rPr>
                <w:rFonts w:ascii="Times New Roman" w:hAnsi="Times New Roman" w:cs="Times New Roman"/>
                <w:color w:val="00B0F0"/>
              </w:rPr>
            </w:pPr>
            <w:r w:rsidRPr="000F33FB">
              <w:rPr>
                <w:rFonts w:ascii="Times New Roman" w:hAnsi="Times New Roman" w:cs="Times New Roman"/>
                <w:color w:val="00B0F0"/>
              </w:rPr>
              <w:t xml:space="preserve">0, 1, 2, </w:t>
            </w:r>
            <w:r w:rsidRPr="000F33FB">
              <w:rPr>
                <w:rFonts w:ascii="Times New Roman" w:hAnsi="Times New Roman" w:cs="Times New Roman"/>
                <w:color w:val="ED7D31" w:themeColor="accent2"/>
              </w:rPr>
              <w:t>3</w:t>
            </w:r>
          </w:p>
          <w:p w14:paraId="5FE0BD4B" w14:textId="77777777" w:rsidR="0036018A" w:rsidRPr="000F33FB" w:rsidRDefault="0036018A" w:rsidP="0036018A">
            <w:pPr>
              <w:rPr>
                <w:rFonts w:ascii="Times New Roman" w:hAnsi="Times New Roman" w:cs="Times New Roman"/>
                <w:color w:val="00B0F0"/>
              </w:rPr>
            </w:pPr>
            <w:r w:rsidRPr="000F33FB">
              <w:rPr>
                <w:rFonts w:ascii="Times New Roman" w:hAnsi="Times New Roman" w:cs="Times New Roman"/>
                <w:color w:val="00B0F0"/>
              </w:rPr>
              <w:t>0: no entrainment mixing</w:t>
            </w:r>
          </w:p>
          <w:p w14:paraId="4BCAD883" w14:textId="77777777" w:rsidR="0036018A" w:rsidRPr="000F33FB" w:rsidRDefault="0036018A" w:rsidP="0036018A">
            <w:pPr>
              <w:rPr>
                <w:rFonts w:ascii="Times New Roman" w:hAnsi="Times New Roman" w:cs="Times New Roman"/>
                <w:color w:val="00B0F0"/>
              </w:rPr>
            </w:pPr>
            <w:r w:rsidRPr="000F33FB">
              <w:rPr>
                <w:rFonts w:ascii="Times New Roman" w:hAnsi="Times New Roman" w:cs="Times New Roman"/>
                <w:color w:val="00B0F0"/>
              </w:rPr>
              <w:t>1: entrainment mixing for cumulus case</w:t>
            </w:r>
          </w:p>
          <w:p w14:paraId="3FE0F381" w14:textId="77777777" w:rsidR="0036018A" w:rsidRDefault="0036018A" w:rsidP="0036018A">
            <w:pPr>
              <w:rPr>
                <w:rFonts w:ascii="Times New Roman" w:hAnsi="Times New Roman" w:cs="Times New Roman"/>
                <w:color w:val="00B0F0"/>
              </w:rPr>
            </w:pPr>
            <w:r w:rsidRPr="000F33FB">
              <w:rPr>
                <w:rFonts w:ascii="Times New Roman" w:hAnsi="Times New Roman" w:cs="Times New Roman"/>
                <w:color w:val="00B0F0"/>
              </w:rPr>
              <w:lastRenderedPageBreak/>
              <w:t>2: entrainment mixing for stratocumulus case</w:t>
            </w:r>
          </w:p>
          <w:p w14:paraId="33EA7481" w14:textId="77777777" w:rsidR="0036018A" w:rsidRPr="000F33FB" w:rsidRDefault="0036018A" w:rsidP="0036018A">
            <w:pPr>
              <w:rPr>
                <w:rFonts w:ascii="Times New Roman" w:hAnsi="Times New Roman" w:cs="Times New Roman"/>
                <w:color w:val="ED7D31" w:themeColor="accent2"/>
              </w:rPr>
            </w:pPr>
            <w:r w:rsidRPr="000F33FB">
              <w:rPr>
                <w:rFonts w:ascii="Times New Roman" w:hAnsi="Times New Roman" w:cs="Times New Roman"/>
                <w:color w:val="ED7D31" w:themeColor="accent2"/>
              </w:rPr>
              <w:t>3: entrainment mixing considering</w:t>
            </w:r>
          </w:p>
          <w:p w14:paraId="45D3A66D" w14:textId="44844E22" w:rsidR="0036018A" w:rsidRDefault="0036018A" w:rsidP="0036018A">
            <w:pPr>
              <w:rPr>
                <w:rFonts w:ascii="Times New Roman" w:hAnsi="Times New Roman" w:cs="Times New Roman"/>
              </w:rPr>
            </w:pPr>
            <m:oMath>
              <m:r>
                <w:rPr>
                  <w:rFonts w:ascii="Cambria Math" w:hAnsi="Cambria Math" w:cs="Times New Roman"/>
                  <w:color w:val="ED7D31" w:themeColor="accent2"/>
                </w:rPr>
                <m:t>ψ</m:t>
              </m:r>
              <m:r>
                <m:rPr>
                  <m:sty m:val="p"/>
                </m:rPr>
                <w:rPr>
                  <w:rFonts w:ascii="Cambria Math" w:hAnsi="Cambria Math" w:cs="Times New Roman"/>
                  <w:color w:val="ED7D31" w:themeColor="accent2"/>
                </w:rPr>
                <m:t>=</m:t>
              </m:r>
              <m:r>
                <w:rPr>
                  <w:rFonts w:ascii="Cambria Math" w:hAnsi="Cambria Math" w:cs="Times New Roman"/>
                  <w:color w:val="ED7D31" w:themeColor="accent2"/>
                </w:rPr>
                <m:t>a</m:t>
              </m:r>
              <m:sSup>
                <m:sSupPr>
                  <m:ctrlPr>
                    <w:rPr>
                      <w:rFonts w:ascii="Cambria Math" w:hAnsi="Cambria Math" w:cs="Times New Roman"/>
                      <w:color w:val="ED7D31" w:themeColor="accent2"/>
                    </w:rPr>
                  </m:ctrlPr>
                </m:sSupPr>
                <m:e>
                  <m:sSub>
                    <m:sSubPr>
                      <m:ctrlPr>
                        <w:rPr>
                          <w:rFonts w:ascii="Cambria Math" w:hAnsi="Cambria Math" w:cs="Times New Roman"/>
                          <w:color w:val="ED7D31" w:themeColor="accent2"/>
                        </w:rPr>
                      </m:ctrlPr>
                    </m:sSubPr>
                    <m:e>
                      <m:r>
                        <w:rPr>
                          <w:rFonts w:ascii="Cambria Math" w:hAnsi="Cambria Math" w:cs="Times New Roman"/>
                          <w:color w:val="ED7D31" w:themeColor="accent2"/>
                        </w:rPr>
                        <m:t>N</m:t>
                      </m:r>
                    </m:e>
                    <m:sub>
                      <m:r>
                        <w:rPr>
                          <w:rFonts w:ascii="Cambria Math" w:hAnsi="Cambria Math" w:cs="Times New Roman"/>
                          <w:color w:val="ED7D31" w:themeColor="accent2"/>
                        </w:rPr>
                        <m:t>L</m:t>
                      </m:r>
                    </m:sub>
                  </m:sSub>
                </m:e>
                <m:sup>
                  <m:r>
                    <w:rPr>
                      <w:rFonts w:ascii="Cambria Math" w:hAnsi="Cambria Math" w:cs="Times New Roman"/>
                      <w:color w:val="ED7D31" w:themeColor="accent2"/>
                    </w:rPr>
                    <m:t>b</m:t>
                  </m:r>
                </m:sup>
              </m:sSup>
            </m:oMath>
            <w:r>
              <w:rPr>
                <w:rFonts w:ascii="Times New Roman" w:hAnsi="Times New Roman" w:cs="Times New Roman"/>
                <w:color w:val="ED7D31" w:themeColor="accent2"/>
              </w:rPr>
              <w:t xml:space="preserve">, and </w:t>
            </w:r>
            <m:oMath>
              <m:r>
                <w:rPr>
                  <w:rFonts w:ascii="Cambria Math" w:hAnsi="Cambria Math" w:cs="Times New Roman"/>
                  <w:color w:val="ED7D31" w:themeColor="accent2"/>
                </w:rPr>
                <m:t>b</m:t>
              </m:r>
              <m:r>
                <m:rPr>
                  <m:sty m:val="p"/>
                </m:rPr>
                <w:rPr>
                  <w:rFonts w:ascii="Cambria Math" w:hAnsi="Cambria Math" w:cs="Times New Roman"/>
                  <w:color w:val="ED7D31" w:themeColor="accent2"/>
                </w:rPr>
                <m:t>=-0.0017</m:t>
              </m:r>
              <m:r>
                <w:rPr>
                  <w:rFonts w:ascii="Cambria Math" w:hAnsi="Cambria Math" w:cs="Times New Roman"/>
                  <w:color w:val="ED7D31" w:themeColor="accent2"/>
                </w:rPr>
                <m:t>a</m:t>
              </m:r>
              <m:r>
                <m:rPr>
                  <m:sty m:val="p"/>
                </m:rPr>
                <w:rPr>
                  <w:rFonts w:ascii="Cambria Math" w:hAnsi="Cambria Math" w:cs="Times New Roman"/>
                  <w:color w:val="ED7D31" w:themeColor="accent2"/>
                </w:rPr>
                <m:t>+0.1722</m:t>
              </m:r>
            </m:oMath>
          </w:p>
        </w:tc>
        <w:tc>
          <w:tcPr>
            <w:tcW w:w="1561" w:type="dxa"/>
          </w:tcPr>
          <w:p w14:paraId="63A48839" w14:textId="22B63CF4" w:rsidR="0036018A" w:rsidRDefault="0036018A" w:rsidP="0036018A">
            <w:pPr>
              <w:rPr>
                <w:rFonts w:ascii="Times New Roman" w:hAnsi="Times New Roman" w:cs="Times New Roman"/>
              </w:rPr>
            </w:pPr>
            <w:r w:rsidRPr="000F33FB">
              <w:rPr>
                <w:rFonts w:ascii="Times New Roman" w:hAnsi="Times New Roman" w:cs="Times New Roman"/>
                <w:color w:val="00B0F0"/>
              </w:rPr>
              <w:lastRenderedPageBreak/>
              <w:t xml:space="preserve">Modify in the </w:t>
            </w:r>
            <w:proofErr w:type="spellStart"/>
            <w:r w:rsidRPr="000F33FB">
              <w:rPr>
                <w:rFonts w:ascii="Times New Roman" w:hAnsi="Times New Roman" w:cs="Times New Roman"/>
                <w:color w:val="00B0F0"/>
              </w:rPr>
              <w:t>namelist.input</w:t>
            </w:r>
            <w:proofErr w:type="spellEnd"/>
            <w:r w:rsidRPr="000F33FB">
              <w:rPr>
                <w:rFonts w:ascii="Times New Roman" w:hAnsi="Times New Roman" w:cs="Times New Roman"/>
                <w:color w:val="00B0F0"/>
              </w:rPr>
              <w:t xml:space="preserve"> physics section</w:t>
            </w:r>
          </w:p>
        </w:tc>
      </w:tr>
      <w:tr w:rsidR="0036018A" w:rsidRPr="005A699E" w14:paraId="7E3AD76D" w14:textId="77777777" w:rsidTr="0036018A">
        <w:tc>
          <w:tcPr>
            <w:tcW w:w="1232" w:type="dxa"/>
          </w:tcPr>
          <w:p w14:paraId="4CD1EFC8" w14:textId="444D24DF" w:rsidR="0036018A" w:rsidRDefault="0036018A" w:rsidP="0036018A">
            <w:pPr>
              <w:rPr>
                <w:rFonts w:ascii="Calibri" w:eastAsia="DengXian" w:hAnsi="Calibri" w:cs="Times New Roman"/>
              </w:rPr>
            </w:pPr>
            <w:proofErr w:type="spellStart"/>
            <w:r w:rsidRPr="000F33FB">
              <w:rPr>
                <w:rFonts w:ascii="Cambria Math" w:eastAsia="DengXian" w:hAnsi="Cambria Math" w:cs="Times New Roman"/>
                <w:i/>
                <w:color w:val="00B0F0"/>
                <w:sz w:val="24"/>
                <w:szCs w:val="24"/>
              </w:rPr>
              <w:t>entrcf_opt</w:t>
            </w:r>
            <w:proofErr w:type="spellEnd"/>
          </w:p>
        </w:tc>
        <w:tc>
          <w:tcPr>
            <w:tcW w:w="2719" w:type="dxa"/>
          </w:tcPr>
          <w:p w14:paraId="2CE8B90E" w14:textId="5E8C5CBF" w:rsidR="0036018A" w:rsidRDefault="0036018A" w:rsidP="0036018A">
            <w:pPr>
              <w:rPr>
                <w:rFonts w:ascii="Times New Roman" w:hAnsi="Times New Roman" w:cs="Times New Roman"/>
              </w:rPr>
            </w:pPr>
            <w:r w:rsidRPr="000F33FB">
              <w:rPr>
                <w:rFonts w:ascii="Times New Roman" w:hAnsi="Times New Roman" w:cs="Times New Roman"/>
                <w:color w:val="00B0F0"/>
              </w:rPr>
              <w:t>Option of cloud fraction parameterization used in entrainment mixing process</w:t>
            </w:r>
          </w:p>
        </w:tc>
        <w:tc>
          <w:tcPr>
            <w:tcW w:w="1805" w:type="dxa"/>
          </w:tcPr>
          <w:p w14:paraId="7710090D" w14:textId="49CEEE24" w:rsidR="0036018A" w:rsidRDefault="0036018A" w:rsidP="0036018A">
            <w:pPr>
              <w:rPr>
                <w:rFonts w:ascii="Times New Roman" w:hAnsi="Times New Roman" w:cs="Times New Roman"/>
              </w:rPr>
            </w:pPr>
            <w:r w:rsidRPr="000F33FB">
              <w:rPr>
                <w:rFonts w:ascii="Times New Roman" w:hAnsi="Times New Roman" w:cs="Times New Roman"/>
                <w:color w:val="00B0F0"/>
              </w:rPr>
              <w:t xml:space="preserve">0, Xu and Randall’s 2 parameter formula with </w:t>
            </w:r>
            <w:proofErr w:type="spellStart"/>
            <w:r w:rsidRPr="000F33FB">
              <w:rPr>
                <w:rFonts w:ascii="Times New Roman" w:hAnsi="Times New Roman" w:cs="Times New Roman"/>
                <w:color w:val="00B0F0"/>
              </w:rPr>
              <w:t>Xiaoqi’s</w:t>
            </w:r>
            <w:proofErr w:type="spellEnd"/>
            <w:r w:rsidRPr="000F33FB">
              <w:rPr>
                <w:rFonts w:ascii="Times New Roman" w:hAnsi="Times New Roman" w:cs="Times New Roman"/>
                <w:color w:val="00B0F0"/>
              </w:rPr>
              <w:t xml:space="preserve"> fitting</w:t>
            </w:r>
          </w:p>
        </w:tc>
        <w:tc>
          <w:tcPr>
            <w:tcW w:w="2033" w:type="dxa"/>
          </w:tcPr>
          <w:p w14:paraId="2292C45B" w14:textId="77777777" w:rsidR="0036018A" w:rsidRPr="000F33FB" w:rsidRDefault="0036018A" w:rsidP="0036018A">
            <w:pPr>
              <w:rPr>
                <w:rFonts w:ascii="Times New Roman" w:hAnsi="Times New Roman" w:cs="Times New Roman"/>
                <w:color w:val="00B0F0"/>
              </w:rPr>
            </w:pPr>
            <w:r w:rsidRPr="000F33FB">
              <w:rPr>
                <w:rFonts w:ascii="Times New Roman" w:hAnsi="Times New Roman" w:cs="Times New Roman"/>
                <w:color w:val="00B0F0"/>
              </w:rPr>
              <w:t xml:space="preserve">0, 1, 2 </w:t>
            </w:r>
          </w:p>
          <w:p w14:paraId="73839266" w14:textId="77777777" w:rsidR="0036018A" w:rsidRPr="000F33FB" w:rsidRDefault="0036018A" w:rsidP="0036018A">
            <w:pPr>
              <w:rPr>
                <w:rFonts w:ascii="Times New Roman" w:hAnsi="Times New Roman" w:cs="Times New Roman"/>
                <w:color w:val="00B0F0"/>
              </w:rPr>
            </w:pPr>
            <w:r w:rsidRPr="000F33FB">
              <w:rPr>
                <w:rFonts w:ascii="Times New Roman" w:hAnsi="Times New Roman" w:cs="Times New Roman"/>
                <w:color w:val="00B0F0"/>
              </w:rPr>
              <w:t xml:space="preserve">0: two-parameter formula + </w:t>
            </w:r>
            <w:proofErr w:type="spellStart"/>
            <w:r w:rsidRPr="000F33FB">
              <w:rPr>
                <w:rFonts w:ascii="Times New Roman" w:hAnsi="Times New Roman" w:cs="Times New Roman"/>
                <w:color w:val="00B0F0"/>
              </w:rPr>
              <w:t>Xiaoqi’s</w:t>
            </w:r>
            <w:proofErr w:type="spellEnd"/>
            <w:r w:rsidRPr="000F33FB">
              <w:rPr>
                <w:rFonts w:ascii="Times New Roman" w:hAnsi="Times New Roman" w:cs="Times New Roman"/>
                <w:color w:val="00B0F0"/>
              </w:rPr>
              <w:t xml:space="preserve"> fitting</w:t>
            </w:r>
          </w:p>
          <w:p w14:paraId="19944DDD" w14:textId="77777777" w:rsidR="0036018A" w:rsidRPr="000F33FB" w:rsidRDefault="0036018A" w:rsidP="0036018A">
            <w:pPr>
              <w:rPr>
                <w:rFonts w:ascii="Times New Roman" w:hAnsi="Times New Roman" w:cs="Times New Roman"/>
                <w:color w:val="00B0F0"/>
              </w:rPr>
            </w:pPr>
            <w:r w:rsidRPr="000F33FB">
              <w:rPr>
                <w:rFonts w:ascii="Times New Roman" w:hAnsi="Times New Roman" w:cs="Times New Roman"/>
                <w:color w:val="00B0F0"/>
              </w:rPr>
              <w:t xml:space="preserve">1: three-parameter formula + </w:t>
            </w:r>
            <w:proofErr w:type="spellStart"/>
            <w:r w:rsidRPr="000F33FB">
              <w:rPr>
                <w:rFonts w:ascii="Times New Roman" w:hAnsi="Times New Roman" w:cs="Times New Roman"/>
                <w:color w:val="00B0F0"/>
              </w:rPr>
              <w:t>Xiaoqi’s</w:t>
            </w:r>
            <w:proofErr w:type="spellEnd"/>
            <w:r w:rsidRPr="000F33FB">
              <w:rPr>
                <w:rFonts w:ascii="Times New Roman" w:hAnsi="Times New Roman" w:cs="Times New Roman"/>
                <w:color w:val="00B0F0"/>
              </w:rPr>
              <w:t xml:space="preserve"> fitting</w:t>
            </w:r>
          </w:p>
          <w:p w14:paraId="3D38360D" w14:textId="697BE608" w:rsidR="0036018A" w:rsidRDefault="0036018A" w:rsidP="0036018A">
            <w:pPr>
              <w:rPr>
                <w:rFonts w:ascii="Times New Roman" w:hAnsi="Times New Roman" w:cs="Times New Roman"/>
              </w:rPr>
            </w:pPr>
            <w:r w:rsidRPr="000F33FB">
              <w:rPr>
                <w:rFonts w:ascii="Times New Roman" w:hAnsi="Times New Roman" w:cs="Times New Roman"/>
                <w:color w:val="00B0F0"/>
              </w:rPr>
              <w:t>2: original three-parameter formula</w:t>
            </w:r>
          </w:p>
        </w:tc>
        <w:tc>
          <w:tcPr>
            <w:tcW w:w="1561" w:type="dxa"/>
          </w:tcPr>
          <w:p w14:paraId="307E7427" w14:textId="5134BD70" w:rsidR="0036018A" w:rsidRDefault="0036018A" w:rsidP="0036018A">
            <w:pPr>
              <w:rPr>
                <w:rFonts w:ascii="Times New Roman" w:hAnsi="Times New Roman" w:cs="Times New Roman"/>
              </w:rPr>
            </w:pPr>
            <w:r w:rsidRPr="000F33FB">
              <w:rPr>
                <w:rFonts w:ascii="Times New Roman" w:hAnsi="Times New Roman" w:cs="Times New Roman"/>
                <w:color w:val="00B0F0"/>
              </w:rPr>
              <w:t xml:space="preserve">Modify in the </w:t>
            </w:r>
            <w:proofErr w:type="spellStart"/>
            <w:r w:rsidRPr="000F33FB">
              <w:rPr>
                <w:rFonts w:ascii="Times New Roman" w:hAnsi="Times New Roman" w:cs="Times New Roman"/>
                <w:color w:val="00B0F0"/>
              </w:rPr>
              <w:t>namelist.input</w:t>
            </w:r>
            <w:proofErr w:type="spellEnd"/>
            <w:r w:rsidRPr="000F33FB">
              <w:rPr>
                <w:rFonts w:ascii="Times New Roman" w:hAnsi="Times New Roman" w:cs="Times New Roman"/>
                <w:color w:val="00B0F0"/>
              </w:rPr>
              <w:t xml:space="preserve"> physics section</w:t>
            </w:r>
          </w:p>
        </w:tc>
      </w:tr>
      <w:tr w:rsidR="0036018A" w:rsidRPr="005A699E" w14:paraId="0B441D4D" w14:textId="77777777" w:rsidTr="0036018A">
        <w:tc>
          <w:tcPr>
            <w:tcW w:w="1232" w:type="dxa"/>
          </w:tcPr>
          <w:p w14:paraId="3DAB889E" w14:textId="6F54472E" w:rsidR="0036018A" w:rsidRDefault="0036018A" w:rsidP="0036018A">
            <w:pPr>
              <w:rPr>
                <w:rFonts w:ascii="Calibri" w:eastAsia="DengXian" w:hAnsi="Calibri" w:cs="Times New Roman"/>
              </w:rPr>
            </w:pPr>
            <w:proofErr w:type="spellStart"/>
            <w:r w:rsidRPr="000F33FB">
              <w:rPr>
                <w:rFonts w:ascii="Cambria Math" w:eastAsia="DengXian" w:hAnsi="Cambria Math" w:cs="Times New Roman"/>
                <w:i/>
                <w:color w:val="ED7D31" w:themeColor="accent2"/>
                <w:sz w:val="24"/>
                <w:szCs w:val="24"/>
              </w:rPr>
              <w:t>entr</w:t>
            </w:r>
            <w:r>
              <w:rPr>
                <w:rFonts w:ascii="Cambria Math" w:eastAsia="DengXian" w:hAnsi="Cambria Math" w:cs="Times New Roman"/>
                <w:i/>
                <w:color w:val="ED7D31" w:themeColor="accent2"/>
                <w:sz w:val="24"/>
                <w:szCs w:val="24"/>
              </w:rPr>
              <w:t>mix</w:t>
            </w:r>
            <w:r w:rsidRPr="000F33FB">
              <w:rPr>
                <w:rFonts w:ascii="Cambria Math" w:eastAsia="DengXian" w:hAnsi="Cambria Math" w:cs="Times New Roman"/>
                <w:i/>
                <w:color w:val="ED7D31" w:themeColor="accent2"/>
                <w:sz w:val="24"/>
                <w:szCs w:val="24"/>
              </w:rPr>
              <w:t>_a</w:t>
            </w:r>
            <w:proofErr w:type="spellEnd"/>
          </w:p>
        </w:tc>
        <w:tc>
          <w:tcPr>
            <w:tcW w:w="2719" w:type="dxa"/>
          </w:tcPr>
          <w:p w14:paraId="78A4DBE7" w14:textId="0F3B9338" w:rsidR="0036018A" w:rsidRDefault="0036018A" w:rsidP="0036018A">
            <w:pPr>
              <w:rPr>
                <w:rFonts w:ascii="Times New Roman" w:hAnsi="Times New Roman" w:cs="Times New Roman"/>
              </w:rPr>
            </w:pPr>
            <w:r w:rsidRPr="000F33FB">
              <w:rPr>
                <w:rFonts w:ascii="Times New Roman" w:hAnsi="Times New Roman" w:cs="Times New Roman"/>
                <w:color w:val="ED7D31" w:themeColor="accent2"/>
              </w:rPr>
              <w:t xml:space="preserve">The intercept parameter in the power law relation between homogenous mixing degree </w:t>
            </w:r>
            <m:oMath>
              <m:r>
                <w:rPr>
                  <w:rFonts w:ascii="Cambria Math" w:hAnsi="Cambria Math" w:cs="Times New Roman"/>
                  <w:color w:val="ED7D31" w:themeColor="accent2"/>
                  <w:sz w:val="24"/>
                  <w:szCs w:val="24"/>
                </w:rPr>
                <m:t>ψ</m:t>
              </m:r>
            </m:oMath>
            <w:r w:rsidRPr="000F33FB">
              <w:rPr>
                <w:rFonts w:ascii="Times New Roman" w:hAnsi="Times New Roman" w:cs="Times New Roman"/>
                <w:color w:val="ED7D31" w:themeColor="accent2"/>
              </w:rPr>
              <w:t xml:space="preserve"> and transition number </w:t>
            </w:r>
            <m:oMath>
              <m:sSub>
                <m:sSubPr>
                  <m:ctrlPr>
                    <w:rPr>
                      <w:rFonts w:ascii="Cambria Math" w:hAnsi="Cambria Math" w:cs="Times New Roman"/>
                      <w:i/>
                      <w:color w:val="ED7D31" w:themeColor="accent2"/>
                      <w:sz w:val="24"/>
                      <w:szCs w:val="24"/>
                    </w:rPr>
                  </m:ctrlPr>
                </m:sSubPr>
                <m:e>
                  <m:r>
                    <w:rPr>
                      <w:rFonts w:ascii="Cambria Math" w:hAnsi="Cambria Math" w:cs="Times New Roman"/>
                      <w:color w:val="ED7D31" w:themeColor="accent2"/>
                      <w:sz w:val="24"/>
                      <w:szCs w:val="24"/>
                    </w:rPr>
                    <m:t>N</m:t>
                  </m:r>
                </m:e>
                <m:sub>
                  <m:r>
                    <w:rPr>
                      <w:rFonts w:ascii="Cambria Math" w:hAnsi="Cambria Math" w:cs="Times New Roman"/>
                      <w:color w:val="ED7D31" w:themeColor="accent2"/>
                      <w:sz w:val="24"/>
                      <w:szCs w:val="24"/>
                    </w:rPr>
                    <m:t>L</m:t>
                  </m:r>
                </m:sub>
              </m:sSub>
            </m:oMath>
            <w:r w:rsidRPr="000F33FB">
              <w:rPr>
                <w:rFonts w:ascii="Times New Roman" w:hAnsi="Times New Roman" w:cs="Times New Roman"/>
                <w:color w:val="ED7D31" w:themeColor="accent2"/>
                <w:sz w:val="24"/>
                <w:szCs w:val="24"/>
              </w:rPr>
              <w:t xml:space="preserve">. It only works when  </w:t>
            </w:r>
            <w:proofErr w:type="spellStart"/>
            <w:r w:rsidRPr="000F33FB">
              <w:rPr>
                <w:rFonts w:ascii="Cambria Math" w:eastAsia="DengXian" w:hAnsi="Cambria Math" w:cs="Times New Roman"/>
                <w:i/>
                <w:color w:val="ED7D31" w:themeColor="accent2"/>
                <w:sz w:val="24"/>
                <w:szCs w:val="24"/>
              </w:rPr>
              <w:t>entrcf_opt</w:t>
            </w:r>
            <w:proofErr w:type="spellEnd"/>
            <w:r w:rsidRPr="000F33FB">
              <w:rPr>
                <w:rFonts w:ascii="Cambria Math" w:eastAsia="DengXian" w:hAnsi="Cambria Math" w:cs="Times New Roman"/>
                <w:iCs/>
                <w:color w:val="ED7D31" w:themeColor="accent2"/>
                <w:sz w:val="24"/>
                <w:szCs w:val="24"/>
              </w:rPr>
              <w:t>=3</w:t>
            </w:r>
          </w:p>
        </w:tc>
        <w:tc>
          <w:tcPr>
            <w:tcW w:w="1805" w:type="dxa"/>
          </w:tcPr>
          <w:p w14:paraId="67952A32" w14:textId="7B8B8735" w:rsidR="0036018A" w:rsidRDefault="0036018A" w:rsidP="0036018A">
            <w:pPr>
              <w:rPr>
                <w:rFonts w:ascii="Times New Roman" w:hAnsi="Times New Roman" w:cs="Times New Roman"/>
              </w:rPr>
            </w:pPr>
            <w:r w:rsidRPr="000F33FB">
              <w:rPr>
                <w:rFonts w:ascii="Times New Roman" w:hAnsi="Times New Roman" w:cs="Times New Roman"/>
                <w:color w:val="ED7D31" w:themeColor="accent2"/>
              </w:rPr>
              <w:t>52</w:t>
            </w:r>
          </w:p>
        </w:tc>
        <w:tc>
          <w:tcPr>
            <w:tcW w:w="2033" w:type="dxa"/>
          </w:tcPr>
          <w:p w14:paraId="6080B4FA" w14:textId="32CF017A" w:rsidR="0036018A" w:rsidRDefault="0036018A" w:rsidP="0036018A">
            <w:pPr>
              <w:rPr>
                <w:rFonts w:ascii="Times New Roman" w:hAnsi="Times New Roman" w:cs="Times New Roman"/>
              </w:rPr>
            </w:pPr>
            <w:r w:rsidRPr="000F33FB">
              <w:rPr>
                <w:rFonts w:ascii="Times New Roman" w:hAnsi="Times New Roman" w:cs="Times New Roman"/>
                <w:color w:val="ED7D31" w:themeColor="accent2"/>
              </w:rPr>
              <w:t>10 - 100</w:t>
            </w:r>
          </w:p>
        </w:tc>
        <w:tc>
          <w:tcPr>
            <w:tcW w:w="1561" w:type="dxa"/>
          </w:tcPr>
          <w:p w14:paraId="44ABBB7A" w14:textId="4A787DA9" w:rsidR="0036018A" w:rsidRDefault="0036018A" w:rsidP="0036018A">
            <w:pPr>
              <w:rPr>
                <w:rFonts w:ascii="Times New Roman" w:hAnsi="Times New Roman" w:cs="Times New Roman"/>
              </w:rPr>
            </w:pPr>
            <w:r w:rsidRPr="000F33FB">
              <w:rPr>
                <w:rFonts w:ascii="Times New Roman" w:hAnsi="Times New Roman" w:cs="Times New Roman"/>
                <w:color w:val="ED7D31" w:themeColor="accent2"/>
              </w:rPr>
              <w:t xml:space="preserve">Modify in the </w:t>
            </w:r>
            <w:proofErr w:type="spellStart"/>
            <w:r w:rsidRPr="000F33FB">
              <w:rPr>
                <w:rFonts w:ascii="Times New Roman" w:hAnsi="Times New Roman" w:cs="Times New Roman"/>
                <w:color w:val="ED7D31" w:themeColor="accent2"/>
              </w:rPr>
              <w:t>namelist.input</w:t>
            </w:r>
            <w:proofErr w:type="spellEnd"/>
            <w:r w:rsidRPr="000F33FB">
              <w:rPr>
                <w:rFonts w:ascii="Times New Roman" w:hAnsi="Times New Roman" w:cs="Times New Roman"/>
                <w:color w:val="ED7D31" w:themeColor="accent2"/>
              </w:rPr>
              <w:t xml:space="preserve"> physics section</w:t>
            </w:r>
          </w:p>
        </w:tc>
      </w:tr>
      <w:tr w:rsidR="0036018A" w:rsidRPr="005A699E" w14:paraId="3AD133D4" w14:textId="77777777" w:rsidTr="0036018A">
        <w:tc>
          <w:tcPr>
            <w:tcW w:w="1232" w:type="dxa"/>
          </w:tcPr>
          <w:p w14:paraId="29F54C86" w14:textId="0B799C28" w:rsidR="0036018A" w:rsidRDefault="0036018A" w:rsidP="0036018A">
            <w:pPr>
              <w:rPr>
                <w:rFonts w:ascii="Calibri" w:eastAsia="DengXian" w:hAnsi="Calibri" w:cs="Times New Roman"/>
              </w:rPr>
            </w:pPr>
            <w:proofErr w:type="spellStart"/>
            <w:r w:rsidRPr="00866B24">
              <w:rPr>
                <w:rFonts w:ascii="Cambria Math" w:eastAsia="DengXian" w:hAnsi="Cambria Math" w:cs="Times New Roman"/>
                <w:i/>
                <w:color w:val="ED7D31" w:themeColor="accent2"/>
                <w:sz w:val="24"/>
                <w:szCs w:val="24"/>
              </w:rPr>
              <w:t>entrRHd_c</w:t>
            </w:r>
            <w:proofErr w:type="spellEnd"/>
          </w:p>
        </w:tc>
        <w:tc>
          <w:tcPr>
            <w:tcW w:w="2719" w:type="dxa"/>
          </w:tcPr>
          <w:p w14:paraId="42856AC0" w14:textId="53686340" w:rsidR="0036018A" w:rsidRDefault="0036018A" w:rsidP="0036018A">
            <w:pPr>
              <w:rPr>
                <w:rFonts w:ascii="Times New Roman" w:hAnsi="Times New Roman" w:cs="Times New Roman"/>
              </w:rPr>
            </w:pPr>
            <w:r w:rsidRPr="0062683B">
              <w:rPr>
                <w:rFonts w:ascii="Times New Roman" w:hAnsi="Times New Roman" w:cs="Times New Roman"/>
                <w:color w:val="ED7D31" w:themeColor="accent2"/>
              </w:rPr>
              <w:t xml:space="preserve">Adjustment parameter </w:t>
            </w:r>
            <w:r>
              <w:rPr>
                <w:rFonts w:ascii="Times New Roman" w:hAnsi="Times New Roman" w:cs="Times New Roman"/>
                <w:color w:val="ED7D31" w:themeColor="accent2"/>
              </w:rPr>
              <w:t>in the</w:t>
            </w:r>
            <w:r w:rsidRPr="0062683B">
              <w:rPr>
                <w:rFonts w:ascii="Times New Roman" w:hAnsi="Times New Roman" w:cs="Times New Roman"/>
                <w:color w:val="ED7D31" w:themeColor="accent2"/>
              </w:rPr>
              <w:t xml:space="preserve"> </w:t>
            </w:r>
            <w:proofErr w:type="spellStart"/>
            <w:r w:rsidRPr="0062683B">
              <w:rPr>
                <w:rFonts w:ascii="Times New Roman" w:hAnsi="Times New Roman" w:cs="Times New Roman"/>
                <w:color w:val="ED7D31" w:themeColor="accent2"/>
              </w:rPr>
              <w:t>RHd</w:t>
            </w:r>
            <w:proofErr w:type="spellEnd"/>
            <w:r w:rsidRPr="0062683B">
              <w:rPr>
                <w:rFonts w:ascii="Times New Roman" w:hAnsi="Times New Roman" w:cs="Times New Roman"/>
                <w:color w:val="ED7D31" w:themeColor="accent2"/>
              </w:rPr>
              <w:t xml:space="preserve"> calculation</w:t>
            </w:r>
          </w:p>
        </w:tc>
        <w:tc>
          <w:tcPr>
            <w:tcW w:w="1805" w:type="dxa"/>
          </w:tcPr>
          <w:p w14:paraId="135D18D3" w14:textId="66B47B58" w:rsidR="0036018A" w:rsidRDefault="0036018A" w:rsidP="0036018A">
            <w:pPr>
              <w:rPr>
                <w:rFonts w:ascii="Times New Roman" w:hAnsi="Times New Roman" w:cs="Times New Roman"/>
              </w:rPr>
            </w:pPr>
            <w:r>
              <w:rPr>
                <w:rFonts w:ascii="Times New Roman" w:hAnsi="Times New Roman" w:cs="Times New Roman"/>
                <w:color w:val="ED7D31" w:themeColor="accent2"/>
              </w:rPr>
              <w:t>1, using the RHd1 calculation</w:t>
            </w:r>
          </w:p>
        </w:tc>
        <w:tc>
          <w:tcPr>
            <w:tcW w:w="2033" w:type="dxa"/>
          </w:tcPr>
          <w:p w14:paraId="758E1EA8" w14:textId="34ECCACB" w:rsidR="0036018A" w:rsidRDefault="0036018A" w:rsidP="0036018A">
            <w:pPr>
              <w:rPr>
                <w:rFonts w:ascii="Times New Roman" w:hAnsi="Times New Roman" w:cs="Times New Roman"/>
              </w:rPr>
            </w:pPr>
            <w:r>
              <w:rPr>
                <w:rFonts w:ascii="Times New Roman" w:hAnsi="Times New Roman" w:cs="Times New Roman"/>
                <w:color w:val="ED7D31" w:themeColor="accent2"/>
              </w:rPr>
              <w:t>0 - 1</w:t>
            </w:r>
          </w:p>
        </w:tc>
        <w:tc>
          <w:tcPr>
            <w:tcW w:w="1561" w:type="dxa"/>
          </w:tcPr>
          <w:p w14:paraId="683B0239" w14:textId="7B2C8FD4" w:rsidR="0036018A" w:rsidRDefault="0036018A" w:rsidP="0036018A">
            <w:pPr>
              <w:rPr>
                <w:rFonts w:ascii="Times New Roman" w:hAnsi="Times New Roman" w:cs="Times New Roman"/>
              </w:rPr>
            </w:pPr>
            <w:r w:rsidRPr="000F33FB">
              <w:rPr>
                <w:rFonts w:ascii="Times New Roman" w:hAnsi="Times New Roman" w:cs="Times New Roman"/>
                <w:color w:val="ED7D31" w:themeColor="accent2"/>
              </w:rPr>
              <w:t xml:space="preserve">Modify in the </w:t>
            </w:r>
            <w:proofErr w:type="spellStart"/>
            <w:r w:rsidRPr="000F33FB">
              <w:rPr>
                <w:rFonts w:ascii="Times New Roman" w:hAnsi="Times New Roman" w:cs="Times New Roman"/>
                <w:color w:val="ED7D31" w:themeColor="accent2"/>
              </w:rPr>
              <w:t>namelist.input</w:t>
            </w:r>
            <w:proofErr w:type="spellEnd"/>
            <w:r w:rsidRPr="000F33FB">
              <w:rPr>
                <w:rFonts w:ascii="Times New Roman" w:hAnsi="Times New Roman" w:cs="Times New Roman"/>
                <w:color w:val="ED7D31" w:themeColor="accent2"/>
              </w:rPr>
              <w:t xml:space="preserve"> physics section</w:t>
            </w:r>
          </w:p>
        </w:tc>
      </w:tr>
    </w:tbl>
    <w:p w14:paraId="638FE2E0" w14:textId="77777777" w:rsidR="00A73F86" w:rsidRDefault="00A73F86" w:rsidP="00A73F86">
      <w:pPr>
        <w:rPr>
          <w:rFonts w:ascii="Times New Roman" w:hAnsi="Times New Roman" w:cs="Times New Roman"/>
        </w:rPr>
      </w:pPr>
    </w:p>
    <w:p w14:paraId="21FF9001" w14:textId="0F48070E" w:rsidR="00A73F86" w:rsidDel="0036018A" w:rsidRDefault="00A73F86" w:rsidP="00A73F86">
      <w:pPr>
        <w:rPr>
          <w:del w:id="885" w:author="Xin Zhou" w:date="2020-12-03T00:38:00Z"/>
          <w:rFonts w:ascii="Times New Roman" w:hAnsi="Times New Roman" w:cs="Times New Roman"/>
        </w:rPr>
      </w:pPr>
      <w:proofErr w:type="spellStart"/>
      <w:r>
        <w:rPr>
          <w:rFonts w:ascii="Times New Roman" w:hAnsi="Times New Roman" w:cs="Times New Roman"/>
          <w:sz w:val="24"/>
          <w:szCs w:val="24"/>
        </w:rPr>
        <w:t>ThomA</w:t>
      </w:r>
      <w:proofErr w:type="spellEnd"/>
      <w:r>
        <w:rPr>
          <w:rFonts w:ascii="Times New Roman" w:hAnsi="Times New Roman" w:cs="Times New Roman"/>
          <w:sz w:val="24"/>
          <w:szCs w:val="24"/>
        </w:rPr>
        <w:t xml:space="preserve"> uses variable rain intercept parameter within a specific range, but the code implements a table of intercept parameter limits which seems not consistent with the description in </w:t>
      </w:r>
      <w:r w:rsidRPr="00830978">
        <w:rPr>
          <w:rFonts w:ascii="Times New Roman" w:hAnsi="Times New Roman" w:cs="Times New Roman"/>
          <w:szCs w:val="24"/>
        </w:rPr>
        <w:t>Thompson et al. 2008</w:t>
      </w:r>
      <w:r>
        <w:rPr>
          <w:rFonts w:ascii="Times New Roman" w:hAnsi="Times New Roman" w:cs="Times New Roman"/>
          <w:szCs w:val="24"/>
        </w:rPr>
        <w:t xml:space="preserve">. It is possible that the tabled value is pre-calculated, thus tuning the limits of intercept parameter is not feasible. </w:t>
      </w:r>
      <w:r>
        <w:rPr>
          <w:rFonts w:ascii="Times New Roman" w:hAnsi="Times New Roman" w:cs="Times New Roman"/>
          <w:sz w:val="24"/>
          <w:szCs w:val="24"/>
        </w:rPr>
        <w:t xml:space="preserve">The </w:t>
      </w:r>
      <w:r>
        <w:rPr>
          <w:rFonts w:ascii="Times New Roman" w:hAnsi="Times New Roman" w:cs="Times New Roman"/>
        </w:rPr>
        <w:t>lower limits of the particle sizes are specified and may be tunable.</w:t>
      </w:r>
      <w:ins w:id="886" w:author="Xin Zhou" w:date="2020-12-03T00:39:00Z">
        <w:r w:rsidR="0036018A" w:rsidDel="0036018A">
          <w:rPr>
            <w:rFonts w:ascii="Times New Roman" w:hAnsi="Times New Roman" w:cs="Times New Roman"/>
          </w:rPr>
          <w:t xml:space="preserve"> </w:t>
        </w:r>
      </w:ins>
    </w:p>
    <w:p w14:paraId="64444E07" w14:textId="77777777" w:rsidR="00A73F86" w:rsidDel="0036018A" w:rsidRDefault="00A73F86" w:rsidP="00A73F86">
      <w:pPr>
        <w:rPr>
          <w:del w:id="887" w:author="Xin Zhou" w:date="2020-12-03T00:38:00Z"/>
          <w:rFonts w:ascii="Times New Roman" w:hAnsi="Times New Roman" w:cs="Times New Roman"/>
          <w:szCs w:val="24"/>
        </w:rPr>
      </w:pPr>
    </w:p>
    <w:p w14:paraId="2B725051" w14:textId="218E1B68" w:rsidR="00A73F86" w:rsidDel="0036018A" w:rsidRDefault="00A73F86" w:rsidP="00A73F86">
      <w:pPr>
        <w:rPr>
          <w:del w:id="888" w:author="Xin Zhou" w:date="2020-12-03T00:38:00Z"/>
          <w:rFonts w:ascii="Times New Roman" w:hAnsi="Times New Roman" w:cs="Times New Roman"/>
        </w:rPr>
      </w:pPr>
    </w:p>
    <w:p w14:paraId="5B7FEADF" w14:textId="63BE1C14" w:rsidR="00A73F86" w:rsidRDefault="00A73F86" w:rsidP="00A73F86">
      <w:pPr>
        <w:rPr>
          <w:rFonts w:ascii="Times New Roman" w:hAnsi="Times New Roman" w:cs="Times New Roman"/>
        </w:rPr>
      </w:pPr>
      <w:del w:id="889" w:author="Xin Zhou" w:date="2020-12-03T00:38:00Z">
        <w:r w:rsidDel="0036018A">
          <w:rPr>
            <w:rFonts w:ascii="Times New Roman" w:hAnsi="Times New Roman" w:cs="Times New Roman"/>
          </w:rPr>
          <w:br w:type="page"/>
        </w:r>
      </w:del>
    </w:p>
    <w:p w14:paraId="556256BC"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lastRenderedPageBreak/>
        <w:t>3. The RRTMG radiation scheme and radiation related parameterizations:</w:t>
      </w:r>
    </w:p>
    <w:p w14:paraId="38A64F73"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3.1. Lower limits of effective radius used in RRTMG</w:t>
      </w:r>
    </w:p>
    <w:p w14:paraId="5F42D0DB" w14:textId="77777777" w:rsidR="00A73F86" w:rsidRPr="008E7109" w:rsidRDefault="00A73F86" w:rsidP="00497BBC">
      <w:pPr>
        <w:jc w:val="both"/>
        <w:rPr>
          <w:rFonts w:ascii="Times New Roman" w:hAnsi="Times New Roman" w:cs="Times New Roman"/>
          <w:b/>
          <w:bCs/>
          <w:sz w:val="24"/>
          <w:szCs w:val="24"/>
        </w:rPr>
      </w:pPr>
      <w:r w:rsidRPr="008E7109">
        <w:rPr>
          <w:rFonts w:ascii="Times New Roman" w:hAnsi="Times New Roman" w:cs="Times New Roman"/>
          <w:sz w:val="24"/>
          <w:szCs w:val="24"/>
        </w:rPr>
        <w:t xml:space="preserve">Effective radius in RRTMG are treated in two ways now: 1) using default values for each hydrometeor types; 2) take as inputs from the cloud microphysics schemes such as </w:t>
      </w: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w:t>
      </w:r>
    </w:p>
    <w:p w14:paraId="215358D9"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3.1.1. lower limit of input effective radius to RRTMG</w:t>
      </w:r>
    </w:p>
    <w:p w14:paraId="54598616" w14:textId="77777777" w:rsidR="001A3AEF" w:rsidRPr="008E7109" w:rsidRDefault="00A73F86" w:rsidP="001A3AEF">
      <w:pPr>
        <w:ind w:firstLine="720"/>
        <w:jc w:val="both"/>
        <w:rPr>
          <w:ins w:id="890" w:author="Xin Zhou" w:date="2020-11-14T14:36:00Z"/>
          <w:rFonts w:ascii="Times New Roman" w:hAnsi="Times New Roman" w:cs="Times New Roman"/>
          <w:sz w:val="24"/>
          <w:szCs w:val="24"/>
        </w:rPr>
      </w:pPr>
      <w:r w:rsidRPr="008E7109">
        <w:rPr>
          <w:rFonts w:ascii="Times New Roman" w:hAnsi="Times New Roman" w:cs="Times New Roman"/>
          <w:sz w:val="24"/>
          <w:szCs w:val="24"/>
        </w:rPr>
        <w:t xml:space="preserve">When </w:t>
      </w: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 xml:space="preserve"> scheme is used and the calculated </w:t>
      </w:r>
      <w:commentRangeStart w:id="891"/>
      <w:r w:rsidRPr="008E7109">
        <w:rPr>
          <w:rFonts w:ascii="Times New Roman" w:hAnsi="Times New Roman" w:cs="Times New Roman"/>
          <w:sz w:val="24"/>
          <w:szCs w:val="24"/>
        </w:rPr>
        <w:t>effective radius is passed as inputs to RRTMG</w:t>
      </w:r>
      <w:commentRangeEnd w:id="891"/>
      <w:r w:rsidRPr="008826D4">
        <w:rPr>
          <w:rFonts w:ascii="Times New Roman" w:hAnsi="Times New Roman" w:cs="Times New Roman"/>
        </w:rPr>
        <w:commentReference w:id="891"/>
      </w:r>
      <w:r w:rsidRPr="008E7109">
        <w:rPr>
          <w:rFonts w:ascii="Times New Roman" w:hAnsi="Times New Roman" w:cs="Times New Roman"/>
          <w:sz w:val="24"/>
          <w:szCs w:val="24"/>
        </w:rPr>
        <w:t>,</w:t>
      </w:r>
      <w:del w:id="892" w:author="Xin Zhou" w:date="2020-11-14T14:30:00Z">
        <w:r w:rsidRPr="008E7109" w:rsidDel="00F606D6">
          <w:rPr>
            <w:rFonts w:ascii="Times New Roman" w:hAnsi="Times New Roman" w:cs="Times New Roman"/>
            <w:sz w:val="24"/>
            <w:szCs w:val="24"/>
          </w:rPr>
          <w:delText xml:space="preserve"> </w:delText>
        </w:r>
        <w:commentRangeStart w:id="893"/>
        <w:commentRangeStart w:id="894"/>
        <w:r w:rsidR="008826D4" w:rsidRPr="008826D4" w:rsidDel="00F606D6">
          <w:rPr>
            <w:rFonts w:ascii="Times New Roman" w:hAnsi="Times New Roman" w:cs="Times New Roman"/>
            <w:sz w:val="24"/>
            <w:szCs w:val="24"/>
          </w:rPr>
          <w:delText>lower limits of effective radii for each hydrometer type is set in RRTMG when the values are passed to the radiative scheme before any calculations</w:delText>
        </w:r>
        <w:commentRangeEnd w:id="893"/>
        <w:r w:rsidR="008826D4" w:rsidRPr="008826D4" w:rsidDel="00F606D6">
          <w:rPr>
            <w:rFonts w:ascii="Times New Roman" w:hAnsi="Times New Roman" w:cs="Times New Roman"/>
            <w:sz w:val="24"/>
            <w:szCs w:val="24"/>
          </w:rPr>
          <w:commentReference w:id="893"/>
        </w:r>
      </w:del>
      <w:commentRangeEnd w:id="894"/>
      <w:r w:rsidR="001B4356">
        <w:rPr>
          <w:rStyle w:val="CommentReference"/>
        </w:rPr>
        <w:commentReference w:id="894"/>
      </w:r>
      <w:ins w:id="895" w:author="Xin Zhou" w:date="2020-11-14T14:30:00Z">
        <w:r w:rsidR="00F606D6" w:rsidRPr="00F606D6">
          <w:rPr>
            <w:rFonts w:ascii="Times New Roman" w:hAnsi="Times New Roman" w:cs="Times New Roman"/>
            <w:sz w:val="24"/>
            <w:szCs w:val="24"/>
          </w:rPr>
          <w:t xml:space="preserve"> </w:t>
        </w:r>
        <w:r w:rsidR="00F606D6" w:rsidRPr="008E7109">
          <w:rPr>
            <w:rFonts w:ascii="Times New Roman" w:hAnsi="Times New Roman" w:cs="Times New Roman"/>
            <w:sz w:val="24"/>
            <w:szCs w:val="24"/>
          </w:rPr>
          <w:t>the incoming effective radii in RRTMG scheme for each hydrometeor type is regulated to specific ranges</w:t>
        </w:r>
        <w:r w:rsidR="00F606D6">
          <w:rPr>
            <w:rFonts w:ascii="Times New Roman" w:hAnsi="Times New Roman" w:cs="Times New Roman"/>
            <w:sz w:val="24"/>
            <w:szCs w:val="24"/>
          </w:rPr>
          <w:t xml:space="preserve"> </w:t>
        </w:r>
        <w:r w:rsidR="00F606D6" w:rsidRPr="008E7109">
          <w:rPr>
            <w:rFonts w:ascii="Times New Roman" w:hAnsi="Times New Roman" w:cs="Times New Roman"/>
            <w:sz w:val="24"/>
            <w:szCs w:val="24"/>
          </w:rPr>
          <w:t>before any calculations</w:t>
        </w:r>
      </w:ins>
      <w:r w:rsidRPr="008E7109">
        <w:rPr>
          <w:rFonts w:ascii="Times New Roman" w:hAnsi="Times New Roman" w:cs="Times New Roman"/>
          <w:sz w:val="24"/>
          <w:szCs w:val="24"/>
        </w:rPr>
        <w:t xml:space="preserve">. When selected microphysics scheme does not calculate effective radius, </w:t>
      </w:r>
      <w:del w:id="896" w:author="Xin Zhou" w:date="2020-11-14T14:36:00Z">
        <w:r w:rsidR="001A3AEF" w:rsidDel="001A3AEF">
          <w:rPr>
            <w:rFonts w:ascii="Times New Roman" w:hAnsi="Times New Roman" w:cs="Times New Roman"/>
            <w:sz w:val="24"/>
            <w:szCs w:val="24"/>
          </w:rPr>
          <w:delText xml:space="preserve">fixed values for effective radii are used in RRMG. </w:delText>
        </w:r>
      </w:del>
      <w:ins w:id="897" w:author="Xin Zhou" w:date="2020-11-14T14:36:00Z">
        <w:r w:rsidR="001A3AEF" w:rsidRPr="008E7109">
          <w:rPr>
            <w:rFonts w:ascii="Times New Roman" w:hAnsi="Times New Roman" w:cs="Times New Roman"/>
            <w:sz w:val="24"/>
            <w:szCs w:val="24"/>
          </w:rPr>
          <w:t xml:space="preserve">two options of default re parameterization are available within RRTMG by setting the flags </w:t>
        </w:r>
        <w:proofErr w:type="spellStart"/>
        <w:r w:rsidR="001A3AEF" w:rsidRPr="008E7109">
          <w:rPr>
            <w:rFonts w:ascii="Times New Roman" w:hAnsi="Times New Roman" w:cs="Times New Roman"/>
            <w:sz w:val="24"/>
            <w:szCs w:val="24"/>
          </w:rPr>
          <w:t>inflagsw</w:t>
        </w:r>
        <w:proofErr w:type="spellEnd"/>
        <w:r w:rsidR="001A3AEF" w:rsidRPr="008E7109">
          <w:rPr>
            <w:rFonts w:ascii="Times New Roman" w:hAnsi="Times New Roman" w:cs="Times New Roman"/>
            <w:sz w:val="24"/>
            <w:szCs w:val="24"/>
          </w:rPr>
          <w:t xml:space="preserve"> and </w:t>
        </w:r>
        <w:proofErr w:type="spellStart"/>
        <w:r w:rsidR="001A3AEF" w:rsidRPr="008E7109">
          <w:rPr>
            <w:rFonts w:ascii="Times New Roman" w:hAnsi="Times New Roman" w:cs="Times New Roman"/>
            <w:sz w:val="24"/>
            <w:szCs w:val="24"/>
          </w:rPr>
          <w:t>iceflagsw</w:t>
        </w:r>
        <w:proofErr w:type="spellEnd"/>
        <w:r w:rsidR="001A3AEF" w:rsidRPr="008E7109">
          <w:rPr>
            <w:rFonts w:ascii="Times New Roman" w:hAnsi="Times New Roman" w:cs="Times New Roman"/>
            <w:sz w:val="24"/>
            <w:szCs w:val="24"/>
          </w:rPr>
          <w:t xml:space="preserve"> (</w:t>
        </w:r>
        <w:proofErr w:type="spellStart"/>
        <w:r w:rsidR="001A3AEF" w:rsidRPr="008E7109">
          <w:rPr>
            <w:rFonts w:ascii="Times New Roman" w:hAnsi="Times New Roman" w:cs="Times New Roman"/>
            <w:sz w:val="24"/>
            <w:szCs w:val="24"/>
          </w:rPr>
          <w:t>inflaglw</w:t>
        </w:r>
        <w:proofErr w:type="spellEnd"/>
        <w:r w:rsidR="001A3AEF" w:rsidRPr="008E7109">
          <w:rPr>
            <w:rFonts w:ascii="Times New Roman" w:hAnsi="Times New Roman" w:cs="Times New Roman"/>
            <w:sz w:val="24"/>
            <w:szCs w:val="24"/>
          </w:rPr>
          <w:t xml:space="preserve"> and </w:t>
        </w:r>
        <w:proofErr w:type="spellStart"/>
        <w:r w:rsidR="001A3AEF" w:rsidRPr="008E7109">
          <w:rPr>
            <w:rFonts w:ascii="Times New Roman" w:hAnsi="Times New Roman" w:cs="Times New Roman"/>
            <w:sz w:val="24"/>
            <w:szCs w:val="24"/>
          </w:rPr>
          <w:t>iceflaglw</w:t>
        </w:r>
        <w:proofErr w:type="spellEnd"/>
        <w:r w:rsidR="001A3AEF" w:rsidRPr="008E7109">
          <w:rPr>
            <w:rFonts w:ascii="Times New Roman" w:hAnsi="Times New Roman" w:cs="Times New Roman"/>
            <w:sz w:val="24"/>
            <w:szCs w:val="24"/>
          </w:rPr>
          <w:t xml:space="preserve"> for LW scheme). When </w:t>
        </w:r>
        <w:proofErr w:type="spellStart"/>
        <w:r w:rsidR="001A3AEF" w:rsidRPr="008E7109">
          <w:rPr>
            <w:rFonts w:ascii="Times New Roman" w:hAnsi="Times New Roman" w:cs="Times New Roman"/>
            <w:sz w:val="24"/>
            <w:szCs w:val="24"/>
          </w:rPr>
          <w:t>inflagsw</w:t>
        </w:r>
        <w:proofErr w:type="spellEnd"/>
        <w:r w:rsidR="001A3AEF" w:rsidRPr="008E7109">
          <w:rPr>
            <w:rFonts w:ascii="Times New Roman" w:hAnsi="Times New Roman" w:cs="Times New Roman"/>
            <w:sz w:val="24"/>
            <w:szCs w:val="24"/>
          </w:rPr>
          <w:t xml:space="preserve"> ≥ 3, and </w:t>
        </w:r>
        <w:proofErr w:type="spellStart"/>
        <w:r w:rsidR="001A3AEF" w:rsidRPr="008E7109">
          <w:rPr>
            <w:rFonts w:ascii="Times New Roman" w:hAnsi="Times New Roman" w:cs="Times New Roman"/>
            <w:sz w:val="24"/>
            <w:szCs w:val="24"/>
          </w:rPr>
          <w:t>iceflagsw</w:t>
        </w:r>
        <w:proofErr w:type="spellEnd"/>
        <w:r w:rsidR="001A3AEF" w:rsidRPr="008E7109">
          <w:rPr>
            <w:rFonts w:ascii="Times New Roman" w:hAnsi="Times New Roman" w:cs="Times New Roman"/>
            <w:sz w:val="24"/>
            <w:szCs w:val="24"/>
          </w:rPr>
          <w:t xml:space="preserve"> ≥ 4. The default </w:t>
        </w:r>
        <w:proofErr w:type="spellStart"/>
        <w:r w:rsidR="001A3AEF" w:rsidRPr="008E7109">
          <w:rPr>
            <w:rFonts w:ascii="Times New Roman" w:hAnsi="Times New Roman" w:cs="Times New Roman"/>
            <w:sz w:val="24"/>
            <w:szCs w:val="24"/>
          </w:rPr>
          <w:t>re_cloud</w:t>
        </w:r>
        <w:proofErr w:type="spellEnd"/>
        <w:r w:rsidR="001A3AEF" w:rsidRPr="008E7109">
          <w:rPr>
            <w:rFonts w:ascii="Times New Roman" w:hAnsi="Times New Roman" w:cs="Times New Roman"/>
            <w:sz w:val="24"/>
            <w:szCs w:val="24"/>
          </w:rPr>
          <w:t xml:space="preserve">, </w:t>
        </w:r>
        <w:proofErr w:type="spellStart"/>
        <w:r w:rsidR="001A3AEF" w:rsidRPr="008E7109">
          <w:rPr>
            <w:rFonts w:ascii="Times New Roman" w:hAnsi="Times New Roman" w:cs="Times New Roman"/>
            <w:sz w:val="24"/>
            <w:szCs w:val="24"/>
          </w:rPr>
          <w:t>re_ice</w:t>
        </w:r>
        <w:proofErr w:type="spellEnd"/>
        <w:r w:rsidR="001A3AEF" w:rsidRPr="008E7109">
          <w:rPr>
            <w:rFonts w:ascii="Times New Roman" w:hAnsi="Times New Roman" w:cs="Times New Roman"/>
            <w:sz w:val="24"/>
            <w:szCs w:val="24"/>
          </w:rPr>
          <w:t xml:space="preserve">, and </w:t>
        </w:r>
        <w:proofErr w:type="spellStart"/>
        <w:r w:rsidR="001A3AEF" w:rsidRPr="008E7109">
          <w:rPr>
            <w:rFonts w:ascii="Times New Roman" w:hAnsi="Times New Roman" w:cs="Times New Roman"/>
            <w:sz w:val="24"/>
            <w:szCs w:val="24"/>
          </w:rPr>
          <w:t>re_snow</w:t>
        </w:r>
        <w:proofErr w:type="spellEnd"/>
        <w:r w:rsidR="001A3AEF" w:rsidRPr="008E7109">
          <w:rPr>
            <w:rFonts w:ascii="Times New Roman" w:hAnsi="Times New Roman" w:cs="Times New Roman"/>
            <w:sz w:val="24"/>
            <w:szCs w:val="24"/>
          </w:rPr>
          <w:t xml:space="preserve"> </w:t>
        </w:r>
        <w:proofErr w:type="gramStart"/>
        <w:r w:rsidR="001A3AEF" w:rsidRPr="008E7109">
          <w:rPr>
            <w:rFonts w:ascii="Times New Roman" w:hAnsi="Times New Roman" w:cs="Times New Roman"/>
            <w:sz w:val="24"/>
            <w:szCs w:val="24"/>
          </w:rPr>
          <w:t>are</w:t>
        </w:r>
        <w:proofErr w:type="gramEnd"/>
        <w:r w:rsidR="001A3AEF" w:rsidRPr="008E7109">
          <w:rPr>
            <w:rFonts w:ascii="Times New Roman" w:hAnsi="Times New Roman" w:cs="Times New Roman"/>
            <w:sz w:val="24"/>
            <w:szCs w:val="24"/>
          </w:rPr>
          <w:t xml:space="preserve"> fixed at 5, 10, and 10 micron respectively. </w:t>
        </w:r>
      </w:ins>
    </w:p>
    <w:p w14:paraId="0979E059" w14:textId="77777777" w:rsidR="001A3AEF" w:rsidRPr="008E7109" w:rsidRDefault="001A3AEF" w:rsidP="001A3AEF">
      <w:pPr>
        <w:ind w:firstLine="720"/>
        <w:jc w:val="both"/>
        <w:rPr>
          <w:ins w:id="898" w:author="Xin Zhou" w:date="2020-11-14T14:36:00Z"/>
          <w:rFonts w:ascii="Times New Roman" w:hAnsi="Times New Roman" w:cs="Times New Roman"/>
          <w:sz w:val="24"/>
          <w:szCs w:val="24"/>
        </w:rPr>
      </w:pPr>
      <w:ins w:id="899" w:author="Xin Zhou" w:date="2020-11-14T14:36:00Z">
        <w:r w:rsidRPr="008E7109">
          <w:rPr>
            <w:rFonts w:ascii="Times New Roman" w:hAnsi="Times New Roman" w:cs="Times New Roman"/>
            <w:sz w:val="24"/>
            <w:szCs w:val="24"/>
          </w:rPr>
          <w:t xml:space="preserve">For </w:t>
        </w:r>
        <w:proofErr w:type="spellStart"/>
        <w:r w:rsidRPr="008E7109">
          <w:rPr>
            <w:rFonts w:ascii="Times New Roman" w:hAnsi="Times New Roman" w:cs="Times New Roman"/>
            <w:sz w:val="24"/>
            <w:szCs w:val="24"/>
          </w:rPr>
          <w:t>inflagsw</w:t>
        </w:r>
        <w:proofErr w:type="spellEnd"/>
        <w:r w:rsidRPr="008E7109">
          <w:rPr>
            <w:rFonts w:ascii="Times New Roman" w:hAnsi="Times New Roman" w:cs="Times New Roman"/>
            <w:sz w:val="24"/>
            <w:szCs w:val="24"/>
          </w:rPr>
          <w:t xml:space="preserve"> &lt; 3, and </w:t>
        </w:r>
        <w:proofErr w:type="spellStart"/>
        <w:r w:rsidRPr="008E7109">
          <w:rPr>
            <w:rFonts w:ascii="Times New Roman" w:hAnsi="Times New Roman" w:cs="Times New Roman"/>
            <w:sz w:val="24"/>
            <w:szCs w:val="24"/>
          </w:rPr>
          <w:t>iceflagsw</w:t>
        </w:r>
        <w:proofErr w:type="spellEnd"/>
        <w:r w:rsidRPr="008E7109">
          <w:rPr>
            <w:rFonts w:ascii="Times New Roman" w:hAnsi="Times New Roman" w:cs="Times New Roman"/>
            <w:sz w:val="24"/>
            <w:szCs w:val="24"/>
          </w:rPr>
          <w:t xml:space="preserve"> &lt; 4, </w:t>
        </w:r>
        <w:proofErr w:type="spellStart"/>
        <w:r w:rsidRPr="008E7109">
          <w:rPr>
            <w:rFonts w:ascii="Times New Roman" w:hAnsi="Times New Roman" w:cs="Times New Roman"/>
            <w:sz w:val="24"/>
            <w:szCs w:val="24"/>
          </w:rPr>
          <w:t>re_liq</w:t>
        </w:r>
        <w:proofErr w:type="spellEnd"/>
        <w:r w:rsidRPr="008E7109">
          <w:rPr>
            <w:rFonts w:ascii="Times New Roman" w:hAnsi="Times New Roman" w:cs="Times New Roman"/>
            <w:sz w:val="24"/>
            <w:szCs w:val="24"/>
          </w:rPr>
          <w:t xml:space="preserve"> and </w:t>
        </w:r>
        <w:proofErr w:type="spellStart"/>
        <w:r w:rsidRPr="008E7109">
          <w:rPr>
            <w:rFonts w:ascii="Times New Roman" w:hAnsi="Times New Roman" w:cs="Times New Roman"/>
            <w:sz w:val="24"/>
            <w:szCs w:val="24"/>
          </w:rPr>
          <w:t>re_ice</w:t>
        </w:r>
        <w:proofErr w:type="spellEnd"/>
        <w:r w:rsidRPr="008E7109">
          <w:rPr>
            <w:rFonts w:ascii="Times New Roman" w:hAnsi="Times New Roman" w:cs="Times New Roman"/>
            <w:sz w:val="24"/>
            <w:szCs w:val="24"/>
          </w:rPr>
          <w:t xml:space="preserve"> </w:t>
        </w:r>
        <w:proofErr w:type="gramStart"/>
        <w:r w:rsidRPr="008E7109">
          <w:rPr>
            <w:rFonts w:ascii="Times New Roman" w:hAnsi="Times New Roman" w:cs="Times New Roman"/>
            <w:sz w:val="24"/>
            <w:szCs w:val="24"/>
          </w:rPr>
          <w:t>are</w:t>
        </w:r>
        <w:proofErr w:type="gramEnd"/>
        <w:r w:rsidRPr="008E7109">
          <w:rPr>
            <w:rFonts w:ascii="Times New Roman" w:hAnsi="Times New Roman" w:cs="Times New Roman"/>
            <w:sz w:val="24"/>
            <w:szCs w:val="24"/>
          </w:rPr>
          <w:t xml:space="preserve"> parameterized while a fixed value of </w:t>
        </w:r>
        <w:proofErr w:type="spellStart"/>
        <w:r w:rsidRPr="008E7109">
          <w:rPr>
            <w:rFonts w:ascii="Times New Roman" w:hAnsi="Times New Roman" w:cs="Times New Roman"/>
            <w:sz w:val="24"/>
            <w:szCs w:val="24"/>
          </w:rPr>
          <w:t>re_snow</w:t>
        </w:r>
        <w:proofErr w:type="spellEnd"/>
        <w:r w:rsidRPr="008E7109">
          <w:rPr>
            <w:rFonts w:ascii="Times New Roman" w:hAnsi="Times New Roman" w:cs="Times New Roman"/>
            <w:sz w:val="24"/>
            <w:szCs w:val="24"/>
          </w:rPr>
          <w:t xml:space="preserve">=10 micron is used. Specifically, for </w:t>
        </w:r>
        <w:proofErr w:type="spellStart"/>
        <w:r w:rsidRPr="008E7109">
          <w:rPr>
            <w:rFonts w:ascii="Times New Roman" w:hAnsi="Times New Roman" w:cs="Times New Roman"/>
            <w:sz w:val="24"/>
            <w:szCs w:val="24"/>
          </w:rPr>
          <w:t>re_cloud</w:t>
        </w:r>
        <w:proofErr w:type="spellEnd"/>
        <w:r w:rsidRPr="008E7109">
          <w:rPr>
            <w:rFonts w:ascii="Times New Roman" w:hAnsi="Times New Roman" w:cs="Times New Roman"/>
            <w:sz w:val="24"/>
            <w:szCs w:val="24"/>
          </w:rPr>
          <w:t xml:space="preserve"> parameterization, the default sizes over land, ocean and sea ice are 8, 14, and 14 micron at 273.16K. Then </w:t>
        </w:r>
        <w:proofErr w:type="spellStart"/>
        <w:r w:rsidRPr="008E7109">
          <w:rPr>
            <w:rFonts w:ascii="Times New Roman" w:hAnsi="Times New Roman" w:cs="Times New Roman"/>
            <w:sz w:val="24"/>
            <w:szCs w:val="24"/>
          </w:rPr>
          <w:t>re_liq</w:t>
        </w:r>
        <w:proofErr w:type="spellEnd"/>
        <w:r w:rsidRPr="008E7109">
          <w:rPr>
            <w:rFonts w:ascii="Times New Roman" w:hAnsi="Times New Roman" w:cs="Times New Roman"/>
            <w:sz w:val="24"/>
            <w:szCs w:val="24"/>
          </w:rPr>
          <w:t xml:space="preserve"> is scaled between 8 – 14 micron depending on the given temperature, snow depth, land fraction and sea ice fraction, e.g.,</w:t>
        </w:r>
      </w:ins>
    </w:p>
    <w:p w14:paraId="23A06E75" w14:textId="77777777" w:rsidR="001A3AEF" w:rsidRPr="008E7109" w:rsidRDefault="001A3AEF" w:rsidP="001A3AEF">
      <w:pPr>
        <w:jc w:val="both"/>
        <w:rPr>
          <w:ins w:id="900" w:author="Xin Zhou" w:date="2020-11-14T14:36:00Z"/>
          <w:rFonts w:ascii="Times New Roman" w:hAnsi="Times New Roman" w:cs="Times New Roman"/>
          <w:sz w:val="24"/>
          <w:szCs w:val="24"/>
        </w:rPr>
      </w:pPr>
      <w:ins w:id="901" w:author="Xin Zhou" w:date="2020-11-14T14:36:00Z">
        <w:r w:rsidRPr="008E7109">
          <w:rPr>
            <w:rFonts w:ascii="Times New Roman" w:hAnsi="Times New Roman" w:cs="Times New Roman"/>
            <w:sz w:val="24"/>
            <w:szCs w:val="24"/>
          </w:rPr>
          <w:t>1) temperature-dependent scaling</w:t>
        </w:r>
      </w:ins>
    </w:p>
    <w:p w14:paraId="5CBA33DA" w14:textId="77777777" w:rsidR="001A3AEF" w:rsidRPr="008E7109" w:rsidRDefault="001A3AEF" w:rsidP="001A3AEF">
      <w:pPr>
        <w:rPr>
          <w:ins w:id="902" w:author="Xin Zhou" w:date="2020-11-14T14:36:00Z"/>
          <w:rFonts w:ascii="Times New Roman" w:hAnsi="Times New Roman" w:cs="Times New Roman"/>
          <w:sz w:val="24"/>
          <w:szCs w:val="24"/>
        </w:rPr>
      </w:pPr>
      <m:oMathPara>
        <m:oMath>
          <m:r>
            <w:ins w:id="903" w:author="Xin Zhou" w:date="2020-11-14T14:36:00Z">
              <w:rPr>
                <w:rFonts w:ascii="Cambria Math" w:hAnsi="Cambria Math" w:cs="Times New Roman"/>
                <w:sz w:val="24"/>
                <w:szCs w:val="24"/>
              </w:rPr>
              <m:t>r</m:t>
            </w:ins>
          </m:r>
          <m:sSub>
            <m:sSubPr>
              <m:ctrlPr>
                <w:ins w:id="904" w:author="Xin Zhou" w:date="2020-11-14T14:36:00Z">
                  <w:rPr>
                    <w:rFonts w:ascii="Cambria Math" w:hAnsi="Cambria Math" w:cs="Times New Roman"/>
                    <w:i/>
                    <w:sz w:val="24"/>
                    <w:szCs w:val="24"/>
                  </w:rPr>
                </w:ins>
              </m:ctrlPr>
            </m:sSubPr>
            <m:e>
              <m:r>
                <w:ins w:id="905" w:author="Xin Zhou" w:date="2020-11-14T14:36:00Z">
                  <w:rPr>
                    <w:rFonts w:ascii="Cambria Math" w:hAnsi="Cambria Math" w:cs="Times New Roman"/>
                    <w:sz w:val="24"/>
                    <w:szCs w:val="24"/>
                  </w:rPr>
                  <m:t>e</m:t>
                </w:ins>
              </m:r>
            </m:e>
            <m:sub>
              <m:r>
                <w:ins w:id="906" w:author="Xin Zhou" w:date="2020-11-14T14:36:00Z">
                  <w:rPr>
                    <w:rFonts w:ascii="Cambria Math" w:hAnsi="Cambria Math" w:cs="Times New Roman"/>
                    <w:sz w:val="24"/>
                    <w:szCs w:val="24"/>
                  </w:rPr>
                  <m:t>liq</m:t>
                </w:ins>
              </m:r>
            </m:sub>
          </m:sSub>
          <m:r>
            <w:ins w:id="907" w:author="Xin Zhou" w:date="2020-11-14T14:36:00Z">
              <w:rPr>
                <w:rFonts w:ascii="Cambria Math" w:hAnsi="Cambria Math" w:cs="Times New Roman"/>
                <w:sz w:val="24"/>
                <w:szCs w:val="24"/>
              </w:rPr>
              <m:t>=r</m:t>
            </w:ins>
          </m:r>
          <m:sSub>
            <m:sSubPr>
              <m:ctrlPr>
                <w:ins w:id="908" w:author="Xin Zhou" w:date="2020-11-14T14:36:00Z">
                  <w:rPr>
                    <w:rFonts w:ascii="Cambria Math" w:hAnsi="Cambria Math" w:cs="Times New Roman"/>
                    <w:i/>
                    <w:sz w:val="24"/>
                    <w:szCs w:val="24"/>
                  </w:rPr>
                </w:ins>
              </m:ctrlPr>
            </m:sSubPr>
            <m:e>
              <m:r>
                <w:ins w:id="909" w:author="Xin Zhou" w:date="2020-11-14T14:36:00Z">
                  <w:rPr>
                    <w:rFonts w:ascii="Cambria Math" w:hAnsi="Cambria Math" w:cs="Times New Roman"/>
                    <w:sz w:val="24"/>
                    <w:szCs w:val="24"/>
                  </w:rPr>
                  <m:t>e</m:t>
                </w:ins>
              </m:r>
            </m:e>
            <m:sub>
              <m:r>
                <w:ins w:id="910" w:author="Xin Zhou" w:date="2020-11-14T14:36:00Z">
                  <w:rPr>
                    <w:rFonts w:ascii="Cambria Math" w:hAnsi="Cambria Math" w:cs="Times New Roman"/>
                    <w:sz w:val="24"/>
                    <w:szCs w:val="24"/>
                  </w:rPr>
                  <m:t>land</m:t>
                </w:ins>
              </m:r>
            </m:sub>
          </m:sSub>
          <m:r>
            <w:ins w:id="911" w:author="Xin Zhou" w:date="2020-11-14T14:36:00Z">
              <w:rPr>
                <w:rFonts w:ascii="Cambria Math" w:hAnsi="Cambria Math" w:cs="Times New Roman"/>
                <w:sz w:val="24"/>
                <w:szCs w:val="24"/>
              </w:rPr>
              <m:t>+</m:t>
            </w:ins>
          </m:r>
          <m:d>
            <m:dPr>
              <m:ctrlPr>
                <w:ins w:id="912" w:author="Xin Zhou" w:date="2020-11-14T14:36:00Z">
                  <w:rPr>
                    <w:rFonts w:ascii="Cambria Math" w:hAnsi="Cambria Math" w:cs="Times New Roman"/>
                    <w:i/>
                    <w:sz w:val="24"/>
                    <w:szCs w:val="24"/>
                  </w:rPr>
                </w:ins>
              </m:ctrlPr>
            </m:dPr>
            <m:e>
              <m:r>
                <w:ins w:id="913" w:author="Xin Zhou" w:date="2020-11-14T14:36:00Z">
                  <w:rPr>
                    <w:rFonts w:ascii="Cambria Math" w:hAnsi="Cambria Math" w:cs="Times New Roman"/>
                    <w:sz w:val="24"/>
                    <w:szCs w:val="24"/>
                  </w:rPr>
                  <m:t>r</m:t>
                </w:ins>
              </m:r>
              <m:sSub>
                <m:sSubPr>
                  <m:ctrlPr>
                    <w:ins w:id="914" w:author="Xin Zhou" w:date="2020-11-14T14:36:00Z">
                      <w:rPr>
                        <w:rFonts w:ascii="Cambria Math" w:hAnsi="Cambria Math" w:cs="Times New Roman"/>
                        <w:i/>
                        <w:sz w:val="24"/>
                        <w:szCs w:val="24"/>
                      </w:rPr>
                    </w:ins>
                  </m:ctrlPr>
                </m:sSubPr>
                <m:e>
                  <m:r>
                    <w:ins w:id="915" w:author="Xin Zhou" w:date="2020-11-14T14:36:00Z">
                      <w:rPr>
                        <w:rFonts w:ascii="Cambria Math" w:hAnsi="Cambria Math" w:cs="Times New Roman"/>
                        <w:sz w:val="24"/>
                        <w:szCs w:val="24"/>
                      </w:rPr>
                      <m:t>e</m:t>
                    </w:ins>
                  </m:r>
                </m:e>
                <m:sub>
                  <m:r>
                    <w:ins w:id="916" w:author="Xin Zhou" w:date="2020-11-14T14:36:00Z">
                      <w:rPr>
                        <w:rFonts w:ascii="Cambria Math" w:hAnsi="Cambria Math" w:cs="Times New Roman"/>
                        <w:sz w:val="24"/>
                        <w:szCs w:val="24"/>
                      </w:rPr>
                      <m:t>ocean</m:t>
                    </w:ins>
                  </m:r>
                </m:sub>
              </m:sSub>
              <m:r>
                <w:ins w:id="917" w:author="Xin Zhou" w:date="2020-11-14T14:36:00Z">
                  <w:rPr>
                    <w:rFonts w:ascii="Cambria Math" w:hAnsi="Cambria Math" w:cs="Times New Roman"/>
                    <w:sz w:val="24"/>
                    <w:szCs w:val="24"/>
                  </w:rPr>
                  <m:t>-r</m:t>
                </w:ins>
              </m:r>
              <m:sSub>
                <m:sSubPr>
                  <m:ctrlPr>
                    <w:ins w:id="918" w:author="Xin Zhou" w:date="2020-11-14T14:36:00Z">
                      <w:rPr>
                        <w:rFonts w:ascii="Cambria Math" w:hAnsi="Cambria Math" w:cs="Times New Roman"/>
                        <w:i/>
                        <w:sz w:val="24"/>
                        <w:szCs w:val="24"/>
                      </w:rPr>
                    </w:ins>
                  </m:ctrlPr>
                </m:sSubPr>
                <m:e>
                  <m:r>
                    <w:ins w:id="919" w:author="Xin Zhou" w:date="2020-11-14T14:36:00Z">
                      <w:rPr>
                        <w:rFonts w:ascii="Cambria Math" w:hAnsi="Cambria Math" w:cs="Times New Roman"/>
                        <w:sz w:val="24"/>
                        <w:szCs w:val="24"/>
                      </w:rPr>
                      <m:t>e</m:t>
                    </w:ins>
                  </m:r>
                </m:e>
                <m:sub>
                  <m:r>
                    <w:ins w:id="920" w:author="Xin Zhou" w:date="2020-11-14T14:36:00Z">
                      <w:rPr>
                        <w:rFonts w:ascii="Cambria Math" w:hAnsi="Cambria Math" w:cs="Times New Roman"/>
                        <w:sz w:val="24"/>
                        <w:szCs w:val="24"/>
                      </w:rPr>
                      <m:t>land</m:t>
                    </w:ins>
                  </m:r>
                </m:sub>
              </m:sSub>
            </m:e>
          </m:d>
          <m:r>
            <w:ins w:id="921" w:author="Xin Zhou" w:date="2020-11-14T14:36:00Z">
              <w:rPr>
                <w:rFonts w:ascii="Cambria Math" w:hAnsi="Cambria Math" w:cs="Times New Roman"/>
                <w:sz w:val="24"/>
                <w:szCs w:val="24"/>
              </w:rPr>
              <m:t>*min(1.0, max</m:t>
            </w:ins>
          </m:r>
          <m:d>
            <m:dPr>
              <m:ctrlPr>
                <w:ins w:id="922" w:author="Xin Zhou" w:date="2020-11-14T14:36:00Z">
                  <w:rPr>
                    <w:rFonts w:ascii="Cambria Math" w:hAnsi="Cambria Math" w:cs="Times New Roman"/>
                    <w:i/>
                    <w:sz w:val="24"/>
                    <w:szCs w:val="24"/>
                  </w:rPr>
                </w:ins>
              </m:ctrlPr>
            </m:dPr>
            <m:e>
              <m:r>
                <w:ins w:id="923" w:author="Xin Zhou" w:date="2020-11-14T14:36:00Z">
                  <w:rPr>
                    <w:rFonts w:ascii="Cambria Math" w:hAnsi="Cambria Math" w:cs="Times New Roman"/>
                    <w:sz w:val="24"/>
                    <w:szCs w:val="24"/>
                  </w:rPr>
                  <m:t xml:space="preserve">0.0, </m:t>
                </w:ins>
              </m:r>
              <m:d>
                <m:dPr>
                  <m:ctrlPr>
                    <w:ins w:id="924" w:author="Xin Zhou" w:date="2020-11-14T14:36:00Z">
                      <w:rPr>
                        <w:rFonts w:ascii="Cambria Math" w:hAnsi="Cambria Math" w:cs="Times New Roman"/>
                        <w:i/>
                        <w:sz w:val="24"/>
                        <w:szCs w:val="24"/>
                      </w:rPr>
                    </w:ins>
                  </m:ctrlPr>
                </m:dPr>
                <m:e>
                  <m:r>
                    <w:ins w:id="925" w:author="Xin Zhou" w:date="2020-11-14T14:36:00Z">
                      <w:rPr>
                        <w:rFonts w:ascii="Cambria Math" w:hAnsi="Cambria Math" w:cs="Times New Roman"/>
                        <w:sz w:val="24"/>
                        <w:szCs w:val="24"/>
                      </w:rPr>
                      <m:t>273.16-T</m:t>
                    </w:ins>
                  </m:r>
                </m:e>
              </m:d>
              <m:r>
                <w:ins w:id="926" w:author="Xin Zhou" w:date="2020-11-14T14:36:00Z">
                  <w:rPr>
                    <w:rFonts w:ascii="Cambria Math" w:hAnsi="Cambria Math" w:cs="Times New Roman"/>
                    <w:sz w:val="24"/>
                    <w:szCs w:val="24"/>
                  </w:rPr>
                  <m:t>*0.05</m:t>
                </w:ins>
              </m:r>
            </m:e>
          </m:d>
          <m:r>
            <w:ins w:id="927" w:author="Xin Zhou" w:date="2020-11-14T14:36:00Z">
              <w:rPr>
                <w:rFonts w:ascii="Cambria Math" w:hAnsi="Cambria Math" w:cs="Times New Roman"/>
                <w:sz w:val="24"/>
                <w:szCs w:val="24"/>
              </w:rPr>
              <m:t xml:space="preserve">,   (3.1a) </m:t>
            </w:ins>
          </m:r>
        </m:oMath>
      </m:oMathPara>
    </w:p>
    <w:p w14:paraId="6E64189F" w14:textId="77777777" w:rsidR="001A3AEF" w:rsidRPr="008E7109" w:rsidRDefault="001A3AEF" w:rsidP="001A3AEF">
      <w:pPr>
        <w:jc w:val="both"/>
        <w:rPr>
          <w:ins w:id="928" w:author="Xin Zhou" w:date="2020-11-14T14:36:00Z"/>
          <w:rFonts w:ascii="Times New Roman" w:hAnsi="Times New Roman" w:cs="Times New Roman"/>
          <w:sz w:val="24"/>
          <w:szCs w:val="24"/>
        </w:rPr>
      </w:pPr>
      <w:ins w:id="929" w:author="Xin Zhou" w:date="2020-11-14T14:36:00Z">
        <w:r w:rsidRPr="008E7109">
          <w:rPr>
            <w:rFonts w:ascii="Times New Roman" w:hAnsi="Times New Roman" w:cs="Times New Roman"/>
            <w:sz w:val="24"/>
            <w:szCs w:val="24"/>
          </w:rPr>
          <w:t>2) snow-depth-dependent scaling, snow depth used is water equivalent in meters</w:t>
        </w:r>
      </w:ins>
    </w:p>
    <w:p w14:paraId="11117138" w14:textId="77777777" w:rsidR="001A3AEF" w:rsidRPr="008E7109" w:rsidRDefault="001A3AEF" w:rsidP="001A3AEF">
      <w:pPr>
        <w:rPr>
          <w:ins w:id="930" w:author="Xin Zhou" w:date="2020-11-14T14:36:00Z"/>
          <w:rFonts w:ascii="Times New Roman" w:hAnsi="Times New Roman" w:cs="Times New Roman"/>
          <w:sz w:val="24"/>
          <w:szCs w:val="24"/>
        </w:rPr>
      </w:pPr>
      <m:oMathPara>
        <m:oMath>
          <m:r>
            <w:ins w:id="931" w:author="Xin Zhou" w:date="2020-11-14T14:36:00Z">
              <w:rPr>
                <w:rFonts w:ascii="Cambria Math" w:hAnsi="Cambria Math" w:cs="Times New Roman"/>
                <w:sz w:val="24"/>
                <w:szCs w:val="24"/>
              </w:rPr>
              <m:t>r</m:t>
            </w:ins>
          </m:r>
          <m:sSub>
            <m:sSubPr>
              <m:ctrlPr>
                <w:ins w:id="932" w:author="Xin Zhou" w:date="2020-11-14T14:36:00Z">
                  <w:rPr>
                    <w:rFonts w:ascii="Cambria Math" w:hAnsi="Cambria Math" w:cs="Times New Roman"/>
                    <w:i/>
                    <w:sz w:val="24"/>
                    <w:szCs w:val="24"/>
                  </w:rPr>
                </w:ins>
              </m:ctrlPr>
            </m:sSubPr>
            <m:e>
              <m:r>
                <w:ins w:id="933" w:author="Xin Zhou" w:date="2020-11-14T14:36:00Z">
                  <w:rPr>
                    <w:rFonts w:ascii="Cambria Math" w:hAnsi="Cambria Math" w:cs="Times New Roman"/>
                    <w:sz w:val="24"/>
                    <w:szCs w:val="24"/>
                  </w:rPr>
                  <m:t>e</m:t>
                </w:ins>
              </m:r>
            </m:e>
            <m:sub>
              <m:r>
                <w:ins w:id="934" w:author="Xin Zhou" w:date="2020-11-14T14:36:00Z">
                  <w:rPr>
                    <w:rFonts w:ascii="Cambria Math" w:hAnsi="Cambria Math" w:cs="Times New Roman"/>
                    <w:sz w:val="24"/>
                    <w:szCs w:val="24"/>
                  </w:rPr>
                  <m:t>liq</m:t>
                </w:ins>
              </m:r>
            </m:sub>
          </m:sSub>
          <m:r>
            <w:ins w:id="935" w:author="Xin Zhou" w:date="2020-11-14T14:36:00Z">
              <w:rPr>
                <w:rFonts w:ascii="Cambria Math" w:hAnsi="Cambria Math" w:cs="Times New Roman"/>
                <w:sz w:val="24"/>
                <w:szCs w:val="24"/>
              </w:rPr>
              <m:t>=r</m:t>
            </w:ins>
          </m:r>
          <m:sSub>
            <m:sSubPr>
              <m:ctrlPr>
                <w:ins w:id="936" w:author="Xin Zhou" w:date="2020-11-14T14:36:00Z">
                  <w:rPr>
                    <w:rFonts w:ascii="Cambria Math" w:hAnsi="Cambria Math" w:cs="Times New Roman"/>
                    <w:i/>
                    <w:sz w:val="24"/>
                    <w:szCs w:val="24"/>
                  </w:rPr>
                </w:ins>
              </m:ctrlPr>
            </m:sSubPr>
            <m:e>
              <m:r>
                <w:ins w:id="937" w:author="Xin Zhou" w:date="2020-11-14T14:36:00Z">
                  <w:rPr>
                    <w:rFonts w:ascii="Cambria Math" w:hAnsi="Cambria Math" w:cs="Times New Roman"/>
                    <w:sz w:val="24"/>
                    <w:szCs w:val="24"/>
                  </w:rPr>
                  <m:t>e</m:t>
                </w:ins>
              </m:r>
            </m:e>
            <m:sub>
              <m:r>
                <w:ins w:id="938" w:author="Xin Zhou" w:date="2020-11-14T14:36:00Z">
                  <w:rPr>
                    <w:rFonts w:ascii="Cambria Math" w:hAnsi="Cambria Math" w:cs="Times New Roman"/>
                    <w:sz w:val="24"/>
                    <w:szCs w:val="24"/>
                  </w:rPr>
                  <m:t>liq</m:t>
                </w:ins>
              </m:r>
            </m:sub>
          </m:sSub>
          <m:r>
            <w:ins w:id="939" w:author="Xin Zhou" w:date="2020-11-14T14:36:00Z">
              <w:rPr>
                <w:rFonts w:ascii="Cambria Math" w:hAnsi="Cambria Math" w:cs="Times New Roman"/>
                <w:sz w:val="24"/>
                <w:szCs w:val="24"/>
              </w:rPr>
              <m:t>+</m:t>
            </w:ins>
          </m:r>
          <m:d>
            <m:dPr>
              <m:ctrlPr>
                <w:ins w:id="940" w:author="Xin Zhou" w:date="2020-11-14T14:36:00Z">
                  <w:rPr>
                    <w:rFonts w:ascii="Cambria Math" w:hAnsi="Cambria Math" w:cs="Times New Roman"/>
                    <w:i/>
                    <w:sz w:val="24"/>
                    <w:szCs w:val="24"/>
                  </w:rPr>
                </w:ins>
              </m:ctrlPr>
            </m:dPr>
            <m:e>
              <m:r>
                <w:ins w:id="941" w:author="Xin Zhou" w:date="2020-11-14T14:36:00Z">
                  <w:rPr>
                    <w:rFonts w:ascii="Cambria Math" w:hAnsi="Cambria Math" w:cs="Times New Roman"/>
                    <w:sz w:val="24"/>
                    <w:szCs w:val="24"/>
                  </w:rPr>
                  <m:t>r</m:t>
                </w:ins>
              </m:r>
              <m:sSub>
                <m:sSubPr>
                  <m:ctrlPr>
                    <w:ins w:id="942" w:author="Xin Zhou" w:date="2020-11-14T14:36:00Z">
                      <w:rPr>
                        <w:rFonts w:ascii="Cambria Math" w:hAnsi="Cambria Math" w:cs="Times New Roman"/>
                        <w:i/>
                        <w:sz w:val="24"/>
                        <w:szCs w:val="24"/>
                      </w:rPr>
                    </w:ins>
                  </m:ctrlPr>
                </m:sSubPr>
                <m:e>
                  <m:r>
                    <w:ins w:id="943" w:author="Xin Zhou" w:date="2020-11-14T14:36:00Z">
                      <w:rPr>
                        <w:rFonts w:ascii="Cambria Math" w:hAnsi="Cambria Math" w:cs="Times New Roman"/>
                        <w:sz w:val="24"/>
                        <w:szCs w:val="24"/>
                      </w:rPr>
                      <m:t>e</m:t>
                    </w:ins>
                  </m:r>
                </m:e>
                <m:sub>
                  <m:r>
                    <w:ins w:id="944" w:author="Xin Zhou" w:date="2020-11-14T14:36:00Z">
                      <w:rPr>
                        <w:rFonts w:ascii="Cambria Math" w:hAnsi="Cambria Math" w:cs="Times New Roman"/>
                        <w:sz w:val="24"/>
                        <w:szCs w:val="24"/>
                      </w:rPr>
                      <m:t>ocean</m:t>
                    </w:ins>
                  </m:r>
                </m:sub>
              </m:sSub>
              <m:r>
                <w:ins w:id="945" w:author="Xin Zhou" w:date="2020-11-14T14:36:00Z">
                  <w:rPr>
                    <w:rFonts w:ascii="Cambria Math" w:hAnsi="Cambria Math" w:cs="Times New Roman"/>
                    <w:sz w:val="24"/>
                    <w:szCs w:val="24"/>
                  </w:rPr>
                  <m:t>-r</m:t>
                </w:ins>
              </m:r>
              <m:sSub>
                <m:sSubPr>
                  <m:ctrlPr>
                    <w:ins w:id="946" w:author="Xin Zhou" w:date="2020-11-14T14:36:00Z">
                      <w:rPr>
                        <w:rFonts w:ascii="Cambria Math" w:hAnsi="Cambria Math" w:cs="Times New Roman"/>
                        <w:i/>
                        <w:sz w:val="24"/>
                        <w:szCs w:val="24"/>
                      </w:rPr>
                    </w:ins>
                  </m:ctrlPr>
                </m:sSubPr>
                <m:e>
                  <m:r>
                    <w:ins w:id="947" w:author="Xin Zhou" w:date="2020-11-14T14:36:00Z">
                      <w:rPr>
                        <w:rFonts w:ascii="Cambria Math" w:hAnsi="Cambria Math" w:cs="Times New Roman"/>
                        <w:sz w:val="24"/>
                        <w:szCs w:val="24"/>
                      </w:rPr>
                      <m:t>e</m:t>
                    </w:ins>
                  </m:r>
                </m:e>
                <m:sub>
                  <m:r>
                    <w:ins w:id="948" w:author="Xin Zhou" w:date="2020-11-14T14:36:00Z">
                      <w:rPr>
                        <w:rFonts w:ascii="Cambria Math" w:hAnsi="Cambria Math" w:cs="Times New Roman"/>
                        <w:sz w:val="24"/>
                        <w:szCs w:val="24"/>
                      </w:rPr>
                      <m:t>liq</m:t>
                    </w:ins>
                  </m:r>
                </m:sub>
              </m:sSub>
            </m:e>
          </m:d>
          <m:r>
            <w:ins w:id="949" w:author="Xin Zhou" w:date="2020-11-14T14:36:00Z">
              <w:rPr>
                <w:rFonts w:ascii="Cambria Math" w:hAnsi="Cambria Math" w:cs="Times New Roman"/>
                <w:sz w:val="24"/>
                <w:szCs w:val="24"/>
              </w:rPr>
              <m:t>*min(1.0, max</m:t>
            </w:ins>
          </m:r>
          <m:d>
            <m:dPr>
              <m:ctrlPr>
                <w:ins w:id="950" w:author="Xin Zhou" w:date="2020-11-14T14:36:00Z">
                  <w:rPr>
                    <w:rFonts w:ascii="Cambria Math" w:hAnsi="Cambria Math" w:cs="Times New Roman"/>
                    <w:i/>
                    <w:sz w:val="24"/>
                    <w:szCs w:val="24"/>
                  </w:rPr>
                </w:ins>
              </m:ctrlPr>
            </m:dPr>
            <m:e>
              <m:r>
                <w:ins w:id="951" w:author="Xin Zhou" w:date="2020-11-14T14:36:00Z">
                  <w:rPr>
                    <w:rFonts w:ascii="Cambria Math" w:hAnsi="Cambria Math" w:cs="Times New Roman"/>
                    <w:sz w:val="24"/>
                    <w:szCs w:val="24"/>
                  </w:rPr>
                  <m:t>0.0, sno</m:t>
                </w:ins>
              </m:r>
              <m:sSub>
                <m:sSubPr>
                  <m:ctrlPr>
                    <w:ins w:id="952" w:author="Xin Zhou" w:date="2020-11-14T14:36:00Z">
                      <w:rPr>
                        <w:rFonts w:ascii="Cambria Math" w:hAnsi="Cambria Math" w:cs="Times New Roman"/>
                        <w:i/>
                        <w:sz w:val="24"/>
                        <w:szCs w:val="24"/>
                      </w:rPr>
                    </w:ins>
                  </m:ctrlPr>
                </m:sSubPr>
                <m:e>
                  <m:r>
                    <w:ins w:id="953" w:author="Xin Zhou" w:date="2020-11-14T14:36:00Z">
                      <w:rPr>
                        <w:rFonts w:ascii="Cambria Math" w:hAnsi="Cambria Math" w:cs="Times New Roman"/>
                        <w:sz w:val="24"/>
                        <w:szCs w:val="24"/>
                      </w:rPr>
                      <m:t>w</m:t>
                    </w:ins>
                  </m:r>
                </m:e>
                <m:sub>
                  <m:r>
                    <w:ins w:id="954" w:author="Xin Zhou" w:date="2020-11-14T14:36:00Z">
                      <w:rPr>
                        <w:rFonts w:ascii="Cambria Math" w:hAnsi="Cambria Math" w:cs="Times New Roman"/>
                        <w:sz w:val="24"/>
                        <w:szCs w:val="24"/>
                      </w:rPr>
                      <m:t>depth</m:t>
                    </w:ins>
                  </m:r>
                </m:sub>
              </m:sSub>
              <m:r>
                <w:ins w:id="955" w:author="Xin Zhou" w:date="2020-11-14T14:36:00Z">
                  <w:rPr>
                    <w:rFonts w:ascii="Cambria Math" w:hAnsi="Cambria Math" w:cs="Times New Roman"/>
                    <w:sz w:val="24"/>
                    <w:szCs w:val="24"/>
                  </w:rPr>
                  <m:t>*10</m:t>
                </w:ins>
              </m:r>
            </m:e>
          </m:d>
          <m:r>
            <w:ins w:id="956" w:author="Xin Zhou" w:date="2020-11-14T14:36:00Z">
              <w:rPr>
                <w:rFonts w:ascii="Cambria Math" w:hAnsi="Cambria Math" w:cs="Times New Roman"/>
                <w:sz w:val="24"/>
                <w:szCs w:val="24"/>
              </w:rPr>
              <m:t xml:space="preserve">,   (3.1b) </m:t>
            </w:ins>
          </m:r>
        </m:oMath>
      </m:oMathPara>
    </w:p>
    <w:p w14:paraId="653122B8" w14:textId="77777777" w:rsidR="001A3AEF" w:rsidRPr="008E7109" w:rsidRDefault="001A3AEF" w:rsidP="001A3AEF">
      <w:pPr>
        <w:jc w:val="both"/>
        <w:rPr>
          <w:ins w:id="957" w:author="Xin Zhou" w:date="2020-11-14T14:36:00Z"/>
          <w:rFonts w:ascii="Times New Roman" w:hAnsi="Times New Roman" w:cs="Times New Roman"/>
          <w:sz w:val="24"/>
          <w:szCs w:val="24"/>
        </w:rPr>
      </w:pPr>
      <w:ins w:id="958" w:author="Xin Zhou" w:date="2020-11-14T14:36:00Z">
        <w:r w:rsidRPr="008E7109">
          <w:rPr>
            <w:rFonts w:ascii="Times New Roman" w:hAnsi="Times New Roman" w:cs="Times New Roman"/>
            <w:sz w:val="24"/>
            <w:szCs w:val="24"/>
          </w:rPr>
          <w:t>3) land-fraction-dependent scaling</w:t>
        </w:r>
      </w:ins>
    </w:p>
    <w:p w14:paraId="290DE195" w14:textId="77777777" w:rsidR="001A3AEF" w:rsidRPr="008E7109" w:rsidRDefault="001A3AEF" w:rsidP="001A3AEF">
      <w:pPr>
        <w:rPr>
          <w:ins w:id="959" w:author="Xin Zhou" w:date="2020-11-14T14:36:00Z"/>
          <w:rFonts w:ascii="Times New Roman" w:hAnsi="Times New Roman" w:cs="Times New Roman"/>
          <w:sz w:val="24"/>
          <w:szCs w:val="24"/>
        </w:rPr>
      </w:pPr>
      <m:oMathPara>
        <m:oMath>
          <m:r>
            <w:ins w:id="960" w:author="Xin Zhou" w:date="2020-11-14T14:36:00Z">
              <w:rPr>
                <w:rFonts w:ascii="Cambria Math" w:hAnsi="Cambria Math" w:cs="Times New Roman"/>
                <w:sz w:val="24"/>
                <w:szCs w:val="24"/>
              </w:rPr>
              <m:t>r</m:t>
            </w:ins>
          </m:r>
          <m:sSub>
            <m:sSubPr>
              <m:ctrlPr>
                <w:ins w:id="961" w:author="Xin Zhou" w:date="2020-11-14T14:36:00Z">
                  <w:rPr>
                    <w:rFonts w:ascii="Cambria Math" w:hAnsi="Cambria Math" w:cs="Times New Roman"/>
                    <w:i/>
                    <w:sz w:val="24"/>
                    <w:szCs w:val="24"/>
                  </w:rPr>
                </w:ins>
              </m:ctrlPr>
            </m:sSubPr>
            <m:e>
              <m:r>
                <w:ins w:id="962" w:author="Xin Zhou" w:date="2020-11-14T14:36:00Z">
                  <w:rPr>
                    <w:rFonts w:ascii="Cambria Math" w:hAnsi="Cambria Math" w:cs="Times New Roman"/>
                    <w:sz w:val="24"/>
                    <w:szCs w:val="24"/>
                  </w:rPr>
                  <m:t>e</m:t>
                </w:ins>
              </m:r>
            </m:e>
            <m:sub>
              <m:r>
                <w:ins w:id="963" w:author="Xin Zhou" w:date="2020-11-14T14:36:00Z">
                  <w:rPr>
                    <w:rFonts w:ascii="Cambria Math" w:hAnsi="Cambria Math" w:cs="Times New Roman"/>
                    <w:sz w:val="24"/>
                    <w:szCs w:val="24"/>
                  </w:rPr>
                  <m:t>liq</m:t>
                </w:ins>
              </m:r>
            </m:sub>
          </m:sSub>
          <m:r>
            <w:ins w:id="964" w:author="Xin Zhou" w:date="2020-11-14T14:36:00Z">
              <w:rPr>
                <w:rFonts w:ascii="Cambria Math" w:hAnsi="Cambria Math" w:cs="Times New Roman"/>
                <w:sz w:val="24"/>
                <w:szCs w:val="24"/>
              </w:rPr>
              <m:t>=r</m:t>
            </w:ins>
          </m:r>
          <m:sSub>
            <m:sSubPr>
              <m:ctrlPr>
                <w:ins w:id="965" w:author="Xin Zhou" w:date="2020-11-14T14:36:00Z">
                  <w:rPr>
                    <w:rFonts w:ascii="Cambria Math" w:hAnsi="Cambria Math" w:cs="Times New Roman"/>
                    <w:i/>
                    <w:sz w:val="24"/>
                    <w:szCs w:val="24"/>
                  </w:rPr>
                </w:ins>
              </m:ctrlPr>
            </m:sSubPr>
            <m:e>
              <m:r>
                <w:ins w:id="966" w:author="Xin Zhou" w:date="2020-11-14T14:36:00Z">
                  <w:rPr>
                    <w:rFonts w:ascii="Cambria Math" w:hAnsi="Cambria Math" w:cs="Times New Roman"/>
                    <w:sz w:val="24"/>
                    <w:szCs w:val="24"/>
                  </w:rPr>
                  <m:t>e</m:t>
                </w:ins>
              </m:r>
            </m:e>
            <m:sub>
              <m:r>
                <w:ins w:id="967" w:author="Xin Zhou" w:date="2020-11-14T14:36:00Z">
                  <w:rPr>
                    <w:rFonts w:ascii="Cambria Math" w:hAnsi="Cambria Math" w:cs="Times New Roman"/>
                    <w:sz w:val="24"/>
                    <w:szCs w:val="24"/>
                  </w:rPr>
                  <m:t>liq</m:t>
                </w:ins>
              </m:r>
            </m:sub>
          </m:sSub>
          <m:r>
            <w:ins w:id="968" w:author="Xin Zhou" w:date="2020-11-14T14:36:00Z">
              <w:rPr>
                <w:rFonts w:ascii="Cambria Math" w:hAnsi="Cambria Math" w:cs="Times New Roman"/>
                <w:sz w:val="24"/>
                <w:szCs w:val="24"/>
              </w:rPr>
              <m:t>+</m:t>
            </w:ins>
          </m:r>
          <m:d>
            <m:dPr>
              <m:ctrlPr>
                <w:ins w:id="969" w:author="Xin Zhou" w:date="2020-11-14T14:36:00Z">
                  <w:rPr>
                    <w:rFonts w:ascii="Cambria Math" w:hAnsi="Cambria Math" w:cs="Times New Roman"/>
                    <w:i/>
                    <w:sz w:val="24"/>
                    <w:szCs w:val="24"/>
                  </w:rPr>
                </w:ins>
              </m:ctrlPr>
            </m:dPr>
            <m:e>
              <m:r>
                <w:ins w:id="970" w:author="Xin Zhou" w:date="2020-11-14T14:36:00Z">
                  <w:rPr>
                    <w:rFonts w:ascii="Cambria Math" w:hAnsi="Cambria Math" w:cs="Times New Roman"/>
                    <w:sz w:val="24"/>
                    <w:szCs w:val="24"/>
                  </w:rPr>
                  <m:t>r</m:t>
                </w:ins>
              </m:r>
              <m:sSub>
                <m:sSubPr>
                  <m:ctrlPr>
                    <w:ins w:id="971" w:author="Xin Zhou" w:date="2020-11-14T14:36:00Z">
                      <w:rPr>
                        <w:rFonts w:ascii="Cambria Math" w:hAnsi="Cambria Math" w:cs="Times New Roman"/>
                        <w:i/>
                        <w:sz w:val="24"/>
                        <w:szCs w:val="24"/>
                      </w:rPr>
                    </w:ins>
                  </m:ctrlPr>
                </m:sSubPr>
                <m:e>
                  <m:r>
                    <w:ins w:id="972" w:author="Xin Zhou" w:date="2020-11-14T14:36:00Z">
                      <w:rPr>
                        <w:rFonts w:ascii="Cambria Math" w:hAnsi="Cambria Math" w:cs="Times New Roman"/>
                        <w:sz w:val="24"/>
                        <w:szCs w:val="24"/>
                      </w:rPr>
                      <m:t>e</m:t>
                    </w:ins>
                  </m:r>
                </m:e>
                <m:sub>
                  <m:r>
                    <w:ins w:id="973" w:author="Xin Zhou" w:date="2020-11-14T14:36:00Z">
                      <w:rPr>
                        <w:rFonts w:ascii="Cambria Math" w:hAnsi="Cambria Math" w:cs="Times New Roman"/>
                        <w:sz w:val="24"/>
                        <w:szCs w:val="24"/>
                      </w:rPr>
                      <m:t>ocean</m:t>
                    </w:ins>
                  </m:r>
                </m:sub>
              </m:sSub>
              <m:r>
                <w:ins w:id="974" w:author="Xin Zhou" w:date="2020-11-14T14:36:00Z">
                  <w:rPr>
                    <w:rFonts w:ascii="Cambria Math" w:hAnsi="Cambria Math" w:cs="Times New Roman"/>
                    <w:sz w:val="24"/>
                    <w:szCs w:val="24"/>
                  </w:rPr>
                  <m:t>-r</m:t>
                </w:ins>
              </m:r>
              <m:sSub>
                <m:sSubPr>
                  <m:ctrlPr>
                    <w:ins w:id="975" w:author="Xin Zhou" w:date="2020-11-14T14:36:00Z">
                      <w:rPr>
                        <w:rFonts w:ascii="Cambria Math" w:hAnsi="Cambria Math" w:cs="Times New Roman"/>
                        <w:i/>
                        <w:sz w:val="24"/>
                        <w:szCs w:val="24"/>
                      </w:rPr>
                    </w:ins>
                  </m:ctrlPr>
                </m:sSubPr>
                <m:e>
                  <m:r>
                    <w:ins w:id="976" w:author="Xin Zhou" w:date="2020-11-14T14:36:00Z">
                      <w:rPr>
                        <w:rFonts w:ascii="Cambria Math" w:hAnsi="Cambria Math" w:cs="Times New Roman"/>
                        <w:sz w:val="24"/>
                        <w:szCs w:val="24"/>
                      </w:rPr>
                      <m:t>e</m:t>
                    </w:ins>
                  </m:r>
                </m:e>
                <m:sub>
                  <m:r>
                    <w:ins w:id="977" w:author="Xin Zhou" w:date="2020-11-14T14:36:00Z">
                      <w:rPr>
                        <w:rFonts w:ascii="Cambria Math" w:hAnsi="Cambria Math" w:cs="Times New Roman"/>
                        <w:sz w:val="24"/>
                        <w:szCs w:val="24"/>
                      </w:rPr>
                      <m:t>liq</m:t>
                    </w:ins>
                  </m:r>
                </m:sub>
              </m:sSub>
            </m:e>
          </m:d>
          <m:r>
            <w:ins w:id="978" w:author="Xin Zhou" w:date="2020-11-14T14:36:00Z">
              <w:rPr>
                <w:rFonts w:ascii="Cambria Math" w:hAnsi="Cambria Math" w:cs="Times New Roman"/>
                <w:sz w:val="24"/>
                <w:szCs w:val="24"/>
              </w:rPr>
              <m:t>*min(1.0, max(0.0, 1.0-land_frac) ,   (3.1c)</m:t>
            </w:ins>
          </m:r>
        </m:oMath>
      </m:oMathPara>
    </w:p>
    <w:p w14:paraId="1493EAD2" w14:textId="77777777" w:rsidR="001A3AEF" w:rsidRPr="008E7109" w:rsidRDefault="001A3AEF" w:rsidP="001A3AEF">
      <w:pPr>
        <w:jc w:val="both"/>
        <w:rPr>
          <w:ins w:id="979" w:author="Xin Zhou" w:date="2020-11-14T14:36:00Z"/>
          <w:rFonts w:ascii="Times New Roman" w:hAnsi="Times New Roman" w:cs="Times New Roman"/>
          <w:sz w:val="24"/>
          <w:szCs w:val="24"/>
        </w:rPr>
      </w:pPr>
      <w:ins w:id="980" w:author="Xin Zhou" w:date="2020-11-14T14:36:00Z">
        <w:r w:rsidRPr="008E7109">
          <w:rPr>
            <w:rFonts w:ascii="Times New Roman" w:hAnsi="Times New Roman" w:cs="Times New Roman"/>
            <w:sz w:val="24"/>
            <w:szCs w:val="24"/>
          </w:rPr>
          <w:t>4) sea-ice-fraction-dependent scaling</w:t>
        </w:r>
      </w:ins>
    </w:p>
    <w:p w14:paraId="09A43E07" w14:textId="77777777" w:rsidR="001A3AEF" w:rsidRPr="008E7109" w:rsidRDefault="001A3AEF" w:rsidP="001A3AEF">
      <w:pPr>
        <w:rPr>
          <w:ins w:id="981" w:author="Xin Zhou" w:date="2020-11-14T14:36:00Z"/>
          <w:rFonts w:ascii="Times New Roman" w:hAnsi="Times New Roman" w:cs="Times New Roman"/>
          <w:sz w:val="24"/>
          <w:szCs w:val="24"/>
        </w:rPr>
      </w:pPr>
      <m:oMathPara>
        <m:oMath>
          <m:r>
            <w:ins w:id="982" w:author="Xin Zhou" w:date="2020-11-14T14:36:00Z">
              <w:rPr>
                <w:rFonts w:ascii="Cambria Math" w:hAnsi="Cambria Math" w:cs="Times New Roman"/>
                <w:sz w:val="24"/>
                <w:szCs w:val="24"/>
              </w:rPr>
              <m:t>r</m:t>
            </w:ins>
          </m:r>
          <m:sSub>
            <m:sSubPr>
              <m:ctrlPr>
                <w:ins w:id="983" w:author="Xin Zhou" w:date="2020-11-14T14:36:00Z">
                  <w:rPr>
                    <w:rFonts w:ascii="Cambria Math" w:hAnsi="Cambria Math" w:cs="Times New Roman"/>
                    <w:i/>
                    <w:sz w:val="24"/>
                    <w:szCs w:val="24"/>
                  </w:rPr>
                </w:ins>
              </m:ctrlPr>
            </m:sSubPr>
            <m:e>
              <m:r>
                <w:ins w:id="984" w:author="Xin Zhou" w:date="2020-11-14T14:36:00Z">
                  <w:rPr>
                    <w:rFonts w:ascii="Cambria Math" w:hAnsi="Cambria Math" w:cs="Times New Roman"/>
                    <w:sz w:val="24"/>
                    <w:szCs w:val="24"/>
                  </w:rPr>
                  <m:t>e</m:t>
                </w:ins>
              </m:r>
            </m:e>
            <m:sub>
              <m:r>
                <w:ins w:id="985" w:author="Xin Zhou" w:date="2020-11-14T14:36:00Z">
                  <w:rPr>
                    <w:rFonts w:ascii="Cambria Math" w:hAnsi="Cambria Math" w:cs="Times New Roman"/>
                    <w:sz w:val="24"/>
                    <w:szCs w:val="24"/>
                  </w:rPr>
                  <m:t>cloud</m:t>
                </w:ins>
              </m:r>
            </m:sub>
          </m:sSub>
          <m:r>
            <w:ins w:id="986" w:author="Xin Zhou" w:date="2020-11-14T14:36:00Z">
              <w:rPr>
                <w:rFonts w:ascii="Cambria Math" w:hAnsi="Cambria Math" w:cs="Times New Roman"/>
                <w:sz w:val="24"/>
                <w:szCs w:val="24"/>
              </w:rPr>
              <m:t>=r</m:t>
            </w:ins>
          </m:r>
          <m:sSub>
            <m:sSubPr>
              <m:ctrlPr>
                <w:ins w:id="987" w:author="Xin Zhou" w:date="2020-11-14T14:36:00Z">
                  <w:rPr>
                    <w:rFonts w:ascii="Cambria Math" w:hAnsi="Cambria Math" w:cs="Times New Roman"/>
                    <w:i/>
                    <w:sz w:val="24"/>
                    <w:szCs w:val="24"/>
                  </w:rPr>
                </w:ins>
              </m:ctrlPr>
            </m:sSubPr>
            <m:e>
              <m:r>
                <w:ins w:id="988" w:author="Xin Zhou" w:date="2020-11-14T14:36:00Z">
                  <w:rPr>
                    <w:rFonts w:ascii="Cambria Math" w:hAnsi="Cambria Math" w:cs="Times New Roman"/>
                    <w:sz w:val="24"/>
                    <w:szCs w:val="24"/>
                  </w:rPr>
                  <m:t>e</m:t>
                </w:ins>
              </m:r>
            </m:e>
            <m:sub>
              <m:r>
                <w:ins w:id="989" w:author="Xin Zhou" w:date="2020-11-14T14:36:00Z">
                  <w:rPr>
                    <w:rFonts w:ascii="Cambria Math" w:hAnsi="Cambria Math" w:cs="Times New Roman"/>
                    <w:sz w:val="24"/>
                    <w:szCs w:val="24"/>
                  </w:rPr>
                  <m:t>liq</m:t>
                </w:ins>
              </m:r>
            </m:sub>
          </m:sSub>
          <m:r>
            <w:ins w:id="990" w:author="Xin Zhou" w:date="2020-11-14T14:36:00Z">
              <w:rPr>
                <w:rFonts w:ascii="Cambria Math" w:hAnsi="Cambria Math" w:cs="Times New Roman"/>
                <w:sz w:val="24"/>
                <w:szCs w:val="24"/>
              </w:rPr>
              <m:t>+</m:t>
            </w:ins>
          </m:r>
          <m:d>
            <m:dPr>
              <m:ctrlPr>
                <w:ins w:id="991" w:author="Xin Zhou" w:date="2020-11-14T14:36:00Z">
                  <w:rPr>
                    <w:rFonts w:ascii="Cambria Math" w:hAnsi="Cambria Math" w:cs="Times New Roman"/>
                    <w:i/>
                    <w:sz w:val="24"/>
                    <w:szCs w:val="24"/>
                  </w:rPr>
                </w:ins>
              </m:ctrlPr>
            </m:dPr>
            <m:e>
              <m:r>
                <w:ins w:id="992" w:author="Xin Zhou" w:date="2020-11-14T14:36:00Z">
                  <w:rPr>
                    <w:rFonts w:ascii="Cambria Math" w:hAnsi="Cambria Math" w:cs="Times New Roman"/>
                    <w:sz w:val="24"/>
                    <w:szCs w:val="24"/>
                  </w:rPr>
                  <m:t>r</m:t>
                </w:ins>
              </m:r>
              <m:sSub>
                <m:sSubPr>
                  <m:ctrlPr>
                    <w:ins w:id="993" w:author="Xin Zhou" w:date="2020-11-14T14:36:00Z">
                      <w:rPr>
                        <w:rFonts w:ascii="Cambria Math" w:hAnsi="Cambria Math" w:cs="Times New Roman"/>
                        <w:i/>
                        <w:sz w:val="24"/>
                        <w:szCs w:val="24"/>
                      </w:rPr>
                    </w:ins>
                  </m:ctrlPr>
                </m:sSubPr>
                <m:e>
                  <m:r>
                    <w:ins w:id="994" w:author="Xin Zhou" w:date="2020-11-14T14:36:00Z">
                      <w:rPr>
                        <w:rFonts w:ascii="Cambria Math" w:hAnsi="Cambria Math" w:cs="Times New Roman"/>
                        <w:sz w:val="24"/>
                        <w:szCs w:val="24"/>
                      </w:rPr>
                      <m:t>e</m:t>
                    </w:ins>
                  </m:r>
                </m:e>
                <m:sub>
                  <m:r>
                    <w:ins w:id="995" w:author="Xin Zhou" w:date="2020-11-14T14:36:00Z">
                      <w:rPr>
                        <w:rFonts w:ascii="Cambria Math" w:hAnsi="Cambria Math" w:cs="Times New Roman"/>
                        <w:sz w:val="24"/>
                        <w:szCs w:val="24"/>
                      </w:rPr>
                      <m:t>sea_ice</m:t>
                    </w:ins>
                  </m:r>
                </m:sub>
              </m:sSub>
              <m:r>
                <w:ins w:id="996" w:author="Xin Zhou" w:date="2020-11-14T14:36:00Z">
                  <w:rPr>
                    <w:rFonts w:ascii="Cambria Math" w:hAnsi="Cambria Math" w:cs="Times New Roman"/>
                    <w:sz w:val="24"/>
                    <w:szCs w:val="24"/>
                  </w:rPr>
                  <m:t>-r</m:t>
                </w:ins>
              </m:r>
              <m:sSub>
                <m:sSubPr>
                  <m:ctrlPr>
                    <w:ins w:id="997" w:author="Xin Zhou" w:date="2020-11-14T14:36:00Z">
                      <w:rPr>
                        <w:rFonts w:ascii="Cambria Math" w:hAnsi="Cambria Math" w:cs="Times New Roman"/>
                        <w:i/>
                        <w:sz w:val="24"/>
                        <w:szCs w:val="24"/>
                      </w:rPr>
                    </w:ins>
                  </m:ctrlPr>
                </m:sSubPr>
                <m:e>
                  <m:r>
                    <w:ins w:id="998" w:author="Xin Zhou" w:date="2020-11-14T14:36:00Z">
                      <w:rPr>
                        <w:rFonts w:ascii="Cambria Math" w:hAnsi="Cambria Math" w:cs="Times New Roman"/>
                        <w:sz w:val="24"/>
                        <w:szCs w:val="24"/>
                      </w:rPr>
                      <m:t>e</m:t>
                    </w:ins>
                  </m:r>
                </m:e>
                <m:sub>
                  <m:r>
                    <w:ins w:id="999" w:author="Xin Zhou" w:date="2020-11-14T14:36:00Z">
                      <w:rPr>
                        <w:rFonts w:ascii="Cambria Math" w:hAnsi="Cambria Math" w:cs="Times New Roman"/>
                        <w:sz w:val="24"/>
                        <w:szCs w:val="24"/>
                      </w:rPr>
                      <m:t>liq</m:t>
                    </w:ins>
                  </m:r>
                </m:sub>
              </m:sSub>
            </m:e>
          </m:d>
          <m:r>
            <w:ins w:id="1000" w:author="Xin Zhou" w:date="2020-11-14T14:36:00Z">
              <w:rPr>
                <w:rFonts w:ascii="Cambria Math" w:hAnsi="Cambria Math" w:cs="Times New Roman"/>
                <w:sz w:val="24"/>
                <w:szCs w:val="24"/>
              </w:rPr>
              <m:t>*min(1.0, max</m:t>
            </w:ins>
          </m:r>
          <m:d>
            <m:dPr>
              <m:ctrlPr>
                <w:ins w:id="1001" w:author="Xin Zhou" w:date="2020-11-14T14:36:00Z">
                  <w:rPr>
                    <w:rFonts w:ascii="Cambria Math" w:hAnsi="Cambria Math" w:cs="Times New Roman"/>
                    <w:i/>
                    <w:sz w:val="24"/>
                    <w:szCs w:val="24"/>
                  </w:rPr>
                </w:ins>
              </m:ctrlPr>
            </m:dPr>
            <m:e>
              <m:r>
                <w:ins w:id="1002" w:author="Xin Zhou" w:date="2020-11-14T14:36:00Z">
                  <w:rPr>
                    <w:rFonts w:ascii="Cambria Math" w:hAnsi="Cambria Math" w:cs="Times New Roman"/>
                    <w:sz w:val="24"/>
                    <w:szCs w:val="24"/>
                  </w:rPr>
                  <m:t>0.0, ic</m:t>
                </w:ins>
              </m:r>
              <m:sSub>
                <m:sSubPr>
                  <m:ctrlPr>
                    <w:ins w:id="1003" w:author="Xin Zhou" w:date="2020-11-14T14:36:00Z">
                      <w:rPr>
                        <w:rFonts w:ascii="Cambria Math" w:hAnsi="Cambria Math" w:cs="Times New Roman"/>
                        <w:i/>
                        <w:sz w:val="24"/>
                        <w:szCs w:val="24"/>
                      </w:rPr>
                    </w:ins>
                  </m:ctrlPr>
                </m:sSubPr>
                <m:e>
                  <m:r>
                    <w:ins w:id="1004" w:author="Xin Zhou" w:date="2020-11-14T14:36:00Z">
                      <w:rPr>
                        <w:rFonts w:ascii="Cambria Math" w:hAnsi="Cambria Math" w:cs="Times New Roman"/>
                        <w:sz w:val="24"/>
                        <w:szCs w:val="24"/>
                      </w:rPr>
                      <m:t>e</m:t>
                    </w:ins>
                  </m:r>
                </m:e>
                <m:sub>
                  <m:r>
                    <w:ins w:id="1005" w:author="Xin Zhou" w:date="2020-11-14T14:36:00Z">
                      <w:rPr>
                        <w:rFonts w:ascii="Cambria Math" w:hAnsi="Cambria Math" w:cs="Times New Roman"/>
                        <w:sz w:val="24"/>
                        <w:szCs w:val="24"/>
                      </w:rPr>
                      <m:t>frac</m:t>
                    </w:ins>
                  </m:r>
                </m:sub>
              </m:sSub>
            </m:e>
          </m:d>
          <m:r>
            <w:ins w:id="1006" w:author="Xin Zhou" w:date="2020-11-14T14:36:00Z">
              <w:rPr>
                <w:rFonts w:ascii="Cambria Math" w:hAnsi="Cambria Math" w:cs="Times New Roman"/>
                <w:sz w:val="24"/>
                <w:szCs w:val="24"/>
              </w:rPr>
              <m:t xml:space="preserve">.    (3.1d) </m:t>
            </w:ins>
          </m:r>
        </m:oMath>
      </m:oMathPara>
    </w:p>
    <w:p w14:paraId="7FA06AE7" w14:textId="77777777" w:rsidR="00DE14CC" w:rsidRDefault="001A3AEF" w:rsidP="001A3AEF">
      <w:pPr>
        <w:ind w:firstLine="720"/>
        <w:jc w:val="both"/>
        <w:rPr>
          <w:ins w:id="1007" w:author="Xin Zhou" w:date="2020-11-14T14:36:00Z"/>
          <w:rFonts w:ascii="Times New Roman" w:hAnsi="Times New Roman" w:cs="Times New Roman"/>
          <w:sz w:val="24"/>
          <w:szCs w:val="24"/>
        </w:rPr>
      </w:pPr>
      <w:ins w:id="1008" w:author="Xin Zhou" w:date="2020-11-14T14:36:00Z">
        <w:r w:rsidRPr="008E7109">
          <w:rPr>
            <w:rFonts w:ascii="Times New Roman" w:hAnsi="Times New Roman" w:cs="Times New Roman"/>
            <w:sz w:val="24"/>
            <w:szCs w:val="24"/>
          </w:rPr>
          <w:t xml:space="preserve">As for the </w:t>
        </w:r>
        <w:proofErr w:type="spellStart"/>
        <w:r w:rsidRPr="008E7109">
          <w:rPr>
            <w:rFonts w:ascii="Times New Roman" w:hAnsi="Times New Roman" w:cs="Times New Roman"/>
            <w:sz w:val="24"/>
            <w:szCs w:val="24"/>
          </w:rPr>
          <w:t>re_ice</w:t>
        </w:r>
        <w:proofErr w:type="spellEnd"/>
        <w:r w:rsidRPr="008E7109">
          <w:rPr>
            <w:rFonts w:ascii="Times New Roman" w:hAnsi="Times New Roman" w:cs="Times New Roman"/>
            <w:sz w:val="24"/>
            <w:szCs w:val="24"/>
          </w:rPr>
          <w:t>, parameterized values are tabulated in RRTMG assuming hexagonal columns and a dependence on temperature from 180K to 274K, but the reference the author provided does not match the code.</w:t>
        </w:r>
      </w:ins>
    </w:p>
    <w:p w14:paraId="253EAFB1" w14:textId="22E328C9" w:rsidR="00A73F86" w:rsidRPr="008E7109" w:rsidRDefault="00A73F86" w:rsidP="001A3AEF">
      <w:pPr>
        <w:ind w:firstLine="720"/>
        <w:jc w:val="both"/>
        <w:rPr>
          <w:rFonts w:ascii="Times New Roman" w:hAnsi="Times New Roman" w:cs="Times New Roman"/>
          <w:sz w:val="24"/>
          <w:szCs w:val="24"/>
        </w:rPr>
      </w:pPr>
      <w:r w:rsidRPr="008E7109">
        <w:rPr>
          <w:rFonts w:ascii="Times New Roman" w:hAnsi="Times New Roman" w:cs="Times New Roman"/>
          <w:sz w:val="24"/>
          <w:szCs w:val="24"/>
        </w:rPr>
        <w:t xml:space="preserve">Note that the lower limit of snow size in </w:t>
      </w: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 xml:space="preserve"> scheme is much larger (D=200 micron) than the lower limit of the corresponding effective radius in RRTMG (10 micron), therefore adjusting the lower limit of effective radius of snow in RRTMG may have little effect when using </w:t>
      </w:r>
      <w:proofErr w:type="spellStart"/>
      <w:r w:rsidRPr="008E7109">
        <w:rPr>
          <w:rFonts w:ascii="Times New Roman" w:hAnsi="Times New Roman" w:cs="Times New Roman"/>
          <w:sz w:val="24"/>
          <w:szCs w:val="24"/>
        </w:rPr>
        <w:t>ThomA</w:t>
      </w:r>
      <w:proofErr w:type="spellEnd"/>
      <w:r w:rsidRPr="008E7109">
        <w:rPr>
          <w:rFonts w:ascii="Times New Roman" w:hAnsi="Times New Roman" w:cs="Times New Roman"/>
          <w:sz w:val="24"/>
          <w:szCs w:val="24"/>
        </w:rPr>
        <w:t xml:space="preserve"> scheme calculated effective radius.</w:t>
      </w:r>
    </w:p>
    <w:tbl>
      <w:tblPr>
        <w:tblStyle w:val="TableGrid"/>
        <w:tblW w:w="0" w:type="auto"/>
        <w:tblLook w:val="04A0" w:firstRow="1" w:lastRow="0" w:firstColumn="1" w:lastColumn="0" w:noHBand="0" w:noVBand="1"/>
      </w:tblPr>
      <w:tblGrid>
        <w:gridCol w:w="2337"/>
        <w:gridCol w:w="2337"/>
        <w:gridCol w:w="2338"/>
        <w:gridCol w:w="2338"/>
      </w:tblGrid>
      <w:tr w:rsidR="00A73F86" w:rsidRPr="008E7109" w14:paraId="40E682D8" w14:textId="77777777" w:rsidTr="00C35CA0">
        <w:tc>
          <w:tcPr>
            <w:tcW w:w="2337" w:type="dxa"/>
          </w:tcPr>
          <w:p w14:paraId="70E6D444" w14:textId="77777777" w:rsidR="00A73F86" w:rsidRPr="00497BBC" w:rsidRDefault="00A73F86" w:rsidP="00C35CA0">
            <w:pPr>
              <w:rPr>
                <w:rFonts w:ascii="Times New Roman" w:hAnsi="Times New Roman" w:cs="Times New Roman"/>
              </w:rPr>
            </w:pPr>
          </w:p>
        </w:tc>
        <w:tc>
          <w:tcPr>
            <w:tcW w:w="2337" w:type="dxa"/>
          </w:tcPr>
          <w:p w14:paraId="626A3308" w14:textId="77777777" w:rsidR="00A73F86" w:rsidRPr="00497BBC" w:rsidRDefault="00CC1315" w:rsidP="00C35CA0">
            <w:pPr>
              <w:jc w:val="center"/>
              <w:rPr>
                <w:rFonts w:ascii="Times New Roman" w:hAnsi="Times New Roman"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_cloud</m:t>
                </m:r>
              </m:oMath>
            </m:oMathPara>
          </w:p>
        </w:tc>
        <w:tc>
          <w:tcPr>
            <w:tcW w:w="2338" w:type="dxa"/>
          </w:tcPr>
          <w:p w14:paraId="1F349D57" w14:textId="77777777" w:rsidR="00A73F86" w:rsidRPr="00497BBC" w:rsidRDefault="00CC1315" w:rsidP="00C35CA0">
            <w:pPr>
              <w:jc w:val="center"/>
              <w:rPr>
                <w:rFonts w:ascii="Times New Roman" w:hAnsi="Times New Roman"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_ice</m:t>
                </m:r>
              </m:oMath>
            </m:oMathPara>
          </w:p>
        </w:tc>
        <w:tc>
          <w:tcPr>
            <w:tcW w:w="2338" w:type="dxa"/>
          </w:tcPr>
          <w:p w14:paraId="4084C781" w14:textId="77777777" w:rsidR="00A73F86" w:rsidRPr="00497BBC" w:rsidRDefault="00CC1315" w:rsidP="00C35CA0">
            <w:pPr>
              <w:jc w:val="center"/>
              <w:rPr>
                <w:rFonts w:ascii="Times New Roman" w:hAnsi="Times New Roman"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_snow</m:t>
                </m:r>
              </m:oMath>
            </m:oMathPara>
          </w:p>
        </w:tc>
      </w:tr>
      <w:tr w:rsidR="00A73F86" w:rsidRPr="008E7109" w14:paraId="5F196C0E" w14:textId="77777777" w:rsidTr="00C35CA0">
        <w:tc>
          <w:tcPr>
            <w:tcW w:w="2337" w:type="dxa"/>
          </w:tcPr>
          <w:p w14:paraId="66367048" w14:textId="77777777" w:rsidR="00A73F86" w:rsidRPr="00497BBC" w:rsidRDefault="00A73F86" w:rsidP="00C35CA0">
            <w:pPr>
              <w:rPr>
                <w:rFonts w:ascii="Times New Roman" w:hAnsi="Times New Roman" w:cs="Times New Roman"/>
              </w:rPr>
            </w:pPr>
            <w:r w:rsidRPr="00497BBC">
              <w:rPr>
                <w:rFonts w:ascii="Times New Roman" w:hAnsi="Times New Roman" w:cs="Times New Roman"/>
              </w:rPr>
              <w:lastRenderedPageBreak/>
              <w:t xml:space="preserve">Lower limit of the RRTMG input effective radius </w:t>
            </w:r>
          </w:p>
        </w:tc>
        <w:tc>
          <w:tcPr>
            <w:tcW w:w="2337" w:type="dxa"/>
          </w:tcPr>
          <w:p w14:paraId="517E75DD" w14:textId="77777777" w:rsidR="00A73F86" w:rsidRPr="00497BBC" w:rsidRDefault="00A73F86" w:rsidP="00C35CA0">
            <w:pPr>
              <w:jc w:val="center"/>
              <w:rPr>
                <w:rFonts w:ascii="Times New Roman" w:hAnsi="Times New Roman" w:cs="Times New Roman"/>
              </w:rPr>
            </w:pPr>
            <w:r w:rsidRPr="00497BBC">
              <w:rPr>
                <w:rFonts w:ascii="Times New Roman" w:hAnsi="Times New Roman" w:cs="Times New Roman"/>
              </w:rPr>
              <w:t>SW: 2.5 micron</w:t>
            </w:r>
          </w:p>
          <w:p w14:paraId="7B7C74DA" w14:textId="77777777" w:rsidR="00A73F86" w:rsidRPr="00497BBC" w:rsidRDefault="00A73F86" w:rsidP="00C35CA0">
            <w:pPr>
              <w:jc w:val="center"/>
              <w:rPr>
                <w:rFonts w:ascii="Times New Roman" w:hAnsi="Times New Roman" w:cs="Times New Roman"/>
              </w:rPr>
            </w:pPr>
            <w:r w:rsidRPr="00497BBC">
              <w:rPr>
                <w:rFonts w:ascii="Times New Roman" w:hAnsi="Times New Roman" w:cs="Times New Roman"/>
              </w:rPr>
              <w:t>LW: 2.5 micron</w:t>
            </w:r>
          </w:p>
        </w:tc>
        <w:tc>
          <w:tcPr>
            <w:tcW w:w="2338" w:type="dxa"/>
          </w:tcPr>
          <w:p w14:paraId="709BB9AA" w14:textId="77777777" w:rsidR="00A73F86" w:rsidRPr="00497BBC" w:rsidRDefault="00A73F86" w:rsidP="00C35CA0">
            <w:pPr>
              <w:jc w:val="center"/>
              <w:rPr>
                <w:rFonts w:ascii="Times New Roman" w:hAnsi="Times New Roman" w:cs="Times New Roman"/>
              </w:rPr>
            </w:pPr>
            <w:r w:rsidRPr="00497BBC">
              <w:rPr>
                <w:rFonts w:ascii="Times New Roman" w:hAnsi="Times New Roman" w:cs="Times New Roman"/>
              </w:rPr>
              <w:t>SW: 5 micron</w:t>
            </w:r>
          </w:p>
          <w:p w14:paraId="212EB34F" w14:textId="77777777" w:rsidR="00A73F86" w:rsidRPr="00497BBC" w:rsidRDefault="00A73F86" w:rsidP="00C35CA0">
            <w:pPr>
              <w:jc w:val="center"/>
              <w:rPr>
                <w:rFonts w:ascii="Times New Roman" w:hAnsi="Times New Roman" w:cs="Times New Roman"/>
              </w:rPr>
            </w:pPr>
            <w:r w:rsidRPr="00497BBC">
              <w:rPr>
                <w:rFonts w:ascii="Times New Roman" w:hAnsi="Times New Roman" w:cs="Times New Roman"/>
              </w:rPr>
              <w:t>LW: 5 micron</w:t>
            </w:r>
          </w:p>
        </w:tc>
        <w:tc>
          <w:tcPr>
            <w:tcW w:w="2338" w:type="dxa"/>
          </w:tcPr>
          <w:p w14:paraId="17A19D9E" w14:textId="77777777" w:rsidR="00A73F86" w:rsidRPr="00497BBC" w:rsidRDefault="00A73F86" w:rsidP="00C35CA0">
            <w:pPr>
              <w:jc w:val="center"/>
              <w:rPr>
                <w:rFonts w:ascii="Times New Roman" w:hAnsi="Times New Roman" w:cs="Times New Roman"/>
              </w:rPr>
            </w:pPr>
            <w:r w:rsidRPr="00497BBC">
              <w:rPr>
                <w:rFonts w:ascii="Times New Roman" w:hAnsi="Times New Roman" w:cs="Times New Roman"/>
              </w:rPr>
              <w:t>SW: 10 micron</w:t>
            </w:r>
          </w:p>
          <w:p w14:paraId="2E28678E" w14:textId="77777777" w:rsidR="00A73F86" w:rsidRPr="00497BBC" w:rsidRDefault="00A73F86" w:rsidP="00C35CA0">
            <w:pPr>
              <w:jc w:val="center"/>
              <w:rPr>
                <w:rFonts w:ascii="Times New Roman" w:hAnsi="Times New Roman" w:cs="Times New Roman"/>
              </w:rPr>
            </w:pPr>
            <w:r w:rsidRPr="00497BBC">
              <w:rPr>
                <w:rFonts w:ascii="Times New Roman" w:hAnsi="Times New Roman" w:cs="Times New Roman"/>
              </w:rPr>
              <w:t>LW: 10 micron</w:t>
            </w:r>
          </w:p>
        </w:tc>
      </w:tr>
    </w:tbl>
    <w:p w14:paraId="6D533B23" w14:textId="77777777" w:rsidR="00A73F86" w:rsidRPr="008E7109" w:rsidRDefault="00A73F86" w:rsidP="00A73F86">
      <w:pPr>
        <w:rPr>
          <w:rFonts w:ascii="Times New Roman" w:hAnsi="Times New Roman" w:cs="Times New Roman"/>
          <w:sz w:val="24"/>
          <w:szCs w:val="24"/>
        </w:rPr>
      </w:pPr>
    </w:p>
    <w:p w14:paraId="2D1096B1" w14:textId="5B3FB894" w:rsidR="00A73F86" w:rsidRPr="008E7109" w:rsidRDefault="00A73F86" w:rsidP="00EC5974">
      <w:pPr>
        <w:ind w:firstLine="720"/>
        <w:jc w:val="both"/>
        <w:rPr>
          <w:rFonts w:ascii="Times New Roman" w:hAnsi="Times New Roman" w:cs="Times New Roman"/>
          <w:sz w:val="24"/>
          <w:szCs w:val="24"/>
        </w:rPr>
      </w:pPr>
      <w:commentRangeStart w:id="1009"/>
      <w:commentRangeStart w:id="1010"/>
      <w:commentRangeStart w:id="1011"/>
      <w:r w:rsidRPr="008E7109">
        <w:rPr>
          <w:rFonts w:ascii="Times New Roman" w:hAnsi="Times New Roman" w:cs="Times New Roman"/>
          <w:sz w:val="24"/>
          <w:szCs w:val="24"/>
        </w:rPr>
        <w:t>By the way, if selected microphysical scheme does not calculate re, the default value of re ice  and re snow in RRTMG are switched in SW and LW code. Is this a mistake? Or different values of re should be used in SW an LW code?  Suppose re snow should be larger than re ice, thus the LW code is wrong.</w:t>
      </w:r>
      <w:commentRangeEnd w:id="1009"/>
      <w:r w:rsidRPr="008E7109">
        <w:rPr>
          <w:rStyle w:val="CommentReference"/>
          <w:sz w:val="24"/>
          <w:szCs w:val="24"/>
        </w:rPr>
        <w:commentReference w:id="1009"/>
      </w:r>
      <w:commentRangeEnd w:id="1010"/>
      <w:ins w:id="1012" w:author="Xin Zhou" w:date="2020-11-14T11:43:00Z">
        <w:r w:rsidR="00EC5974">
          <w:rPr>
            <w:rFonts w:ascii="Times New Roman" w:hAnsi="Times New Roman" w:cs="Times New Roman"/>
            <w:sz w:val="24"/>
            <w:szCs w:val="24"/>
          </w:rPr>
          <w:t xml:space="preserve"> The cod</w:t>
        </w:r>
      </w:ins>
      <w:ins w:id="1013" w:author="Xin Zhou" w:date="2020-11-14T11:48:00Z">
        <w:r w:rsidR="005517B7">
          <w:rPr>
            <w:rFonts w:ascii="Times New Roman" w:hAnsi="Times New Roman" w:cs="Times New Roman"/>
            <w:sz w:val="24"/>
            <w:szCs w:val="24"/>
          </w:rPr>
          <w:t>ing error</w:t>
        </w:r>
      </w:ins>
      <w:ins w:id="1014" w:author="Xin Zhou" w:date="2020-11-14T11:43:00Z">
        <w:r w:rsidR="00EC5974">
          <w:rPr>
            <w:rFonts w:ascii="Times New Roman" w:hAnsi="Times New Roman" w:cs="Times New Roman"/>
            <w:sz w:val="24"/>
            <w:szCs w:val="24"/>
          </w:rPr>
          <w:t xml:space="preserve"> </w:t>
        </w:r>
      </w:ins>
      <w:ins w:id="1015" w:author="Xin Zhou" w:date="2020-11-14T11:45:00Z">
        <w:r w:rsidR="005517B7">
          <w:rPr>
            <w:rFonts w:ascii="Times New Roman" w:hAnsi="Times New Roman" w:cs="Times New Roman"/>
            <w:sz w:val="24"/>
            <w:szCs w:val="24"/>
          </w:rPr>
          <w:t>only</w:t>
        </w:r>
      </w:ins>
      <w:ins w:id="1016" w:author="Xin Zhou" w:date="2020-11-14T11:44:00Z">
        <w:r w:rsidR="00EC5974">
          <w:rPr>
            <w:rFonts w:ascii="Times New Roman" w:hAnsi="Times New Roman" w:cs="Times New Roman"/>
            <w:sz w:val="24"/>
            <w:szCs w:val="24"/>
          </w:rPr>
          <w:t xml:space="preserve"> </w:t>
        </w:r>
      </w:ins>
      <w:ins w:id="1017" w:author="Xin Zhou" w:date="2020-11-14T11:43:00Z">
        <w:r w:rsidR="00EC5974">
          <w:rPr>
            <w:rFonts w:ascii="Times New Roman" w:hAnsi="Times New Roman" w:cs="Times New Roman"/>
            <w:sz w:val="24"/>
            <w:szCs w:val="24"/>
          </w:rPr>
          <w:t>affect</w:t>
        </w:r>
      </w:ins>
      <w:ins w:id="1018" w:author="Xin Zhou" w:date="2020-11-14T11:44:00Z">
        <w:r w:rsidR="005517B7">
          <w:rPr>
            <w:rFonts w:ascii="Times New Roman" w:hAnsi="Times New Roman" w:cs="Times New Roman"/>
            <w:sz w:val="24"/>
            <w:szCs w:val="24"/>
          </w:rPr>
          <w:t xml:space="preserve"> the results when setting </w:t>
        </w:r>
      </w:ins>
      <w:r w:rsidRPr="008E7109">
        <w:rPr>
          <w:rStyle w:val="CommentReference"/>
          <w:sz w:val="24"/>
          <w:szCs w:val="24"/>
        </w:rPr>
        <w:commentReference w:id="1010"/>
      </w:r>
      <w:commentRangeEnd w:id="1011"/>
      <w:proofErr w:type="spellStart"/>
      <w:ins w:id="1019" w:author="Xin Zhou" w:date="2020-11-14T11:44:00Z">
        <w:r w:rsidR="005517B7">
          <w:rPr>
            <w:rFonts w:ascii="Times New Roman" w:hAnsi="Times New Roman" w:cs="Times New Roman"/>
            <w:sz w:val="24"/>
            <w:szCs w:val="24"/>
          </w:rPr>
          <w:t>inflagsw</w:t>
        </w:r>
        <w:proofErr w:type="spellEnd"/>
        <w:r w:rsidR="005517B7">
          <w:rPr>
            <w:rFonts w:ascii="Times New Roman" w:hAnsi="Times New Roman" w:cs="Times New Roman"/>
            <w:sz w:val="24"/>
            <w:szCs w:val="24"/>
          </w:rPr>
          <w:t>/</w:t>
        </w:r>
        <w:proofErr w:type="spellStart"/>
        <w:r w:rsidR="005517B7">
          <w:rPr>
            <w:rFonts w:ascii="Times New Roman" w:hAnsi="Times New Roman" w:cs="Times New Roman"/>
            <w:sz w:val="24"/>
            <w:szCs w:val="24"/>
          </w:rPr>
          <w:t>inflag</w:t>
        </w:r>
      </w:ins>
      <w:ins w:id="1020" w:author="Xin Zhou" w:date="2020-11-14T11:45:00Z">
        <w:r w:rsidR="005517B7">
          <w:rPr>
            <w:rFonts w:ascii="Times New Roman" w:hAnsi="Times New Roman" w:cs="Times New Roman"/>
            <w:sz w:val="24"/>
            <w:szCs w:val="24"/>
          </w:rPr>
          <w:t>lw</w:t>
        </w:r>
        <w:proofErr w:type="spellEnd"/>
        <w:r w:rsidR="005517B7">
          <w:rPr>
            <w:rFonts w:ascii="Times New Roman" w:hAnsi="Times New Roman" w:cs="Times New Roman"/>
            <w:sz w:val="24"/>
            <w:szCs w:val="24"/>
          </w:rPr>
          <w:t xml:space="preserve"> &lt; 3 and </w:t>
        </w:r>
        <w:proofErr w:type="spellStart"/>
        <w:r w:rsidR="005517B7">
          <w:rPr>
            <w:rFonts w:ascii="Times New Roman" w:hAnsi="Times New Roman" w:cs="Times New Roman"/>
            <w:sz w:val="24"/>
            <w:szCs w:val="24"/>
          </w:rPr>
          <w:t>iceflagsw</w:t>
        </w:r>
        <w:proofErr w:type="spellEnd"/>
        <w:r w:rsidR="005517B7">
          <w:rPr>
            <w:rFonts w:ascii="Times New Roman" w:hAnsi="Times New Roman" w:cs="Times New Roman"/>
            <w:sz w:val="24"/>
            <w:szCs w:val="24"/>
          </w:rPr>
          <w:t>/</w:t>
        </w:r>
        <w:proofErr w:type="spellStart"/>
        <w:r w:rsidR="005517B7">
          <w:rPr>
            <w:rFonts w:ascii="Times New Roman" w:hAnsi="Times New Roman" w:cs="Times New Roman"/>
            <w:sz w:val="24"/>
            <w:szCs w:val="24"/>
          </w:rPr>
          <w:t>iceflagsw</w:t>
        </w:r>
        <w:proofErr w:type="spellEnd"/>
        <w:r w:rsidR="005517B7">
          <w:rPr>
            <w:rFonts w:ascii="Times New Roman" w:hAnsi="Times New Roman" w:cs="Times New Roman"/>
            <w:sz w:val="24"/>
            <w:szCs w:val="24"/>
          </w:rPr>
          <w:t xml:space="preserve"> &lt; 4</w:t>
        </w:r>
      </w:ins>
      <w:r w:rsidRPr="008E7109">
        <w:rPr>
          <w:rStyle w:val="CommentReference"/>
          <w:sz w:val="24"/>
          <w:szCs w:val="24"/>
        </w:rPr>
        <w:commentReference w:id="1011"/>
      </w:r>
      <w:ins w:id="1021" w:author="Xin Zhou" w:date="2020-11-14T11:46:00Z">
        <w:r w:rsidR="005517B7">
          <w:rPr>
            <w:rFonts w:ascii="Times New Roman" w:hAnsi="Times New Roman" w:cs="Times New Roman"/>
            <w:sz w:val="24"/>
            <w:szCs w:val="24"/>
          </w:rPr>
          <w:t>, b</w:t>
        </w:r>
      </w:ins>
      <w:ins w:id="1022" w:author="Xin Zhou" w:date="2020-11-14T11:45:00Z">
        <w:r w:rsidR="005517B7">
          <w:rPr>
            <w:rFonts w:ascii="Times New Roman" w:hAnsi="Times New Roman" w:cs="Times New Roman"/>
            <w:sz w:val="24"/>
            <w:szCs w:val="24"/>
          </w:rPr>
          <w:t>ut these are not</w:t>
        </w:r>
      </w:ins>
      <w:ins w:id="1023" w:author="Xin Zhou" w:date="2020-11-14T11:46:00Z">
        <w:r w:rsidR="005517B7">
          <w:rPr>
            <w:rFonts w:ascii="Times New Roman" w:hAnsi="Times New Roman" w:cs="Times New Roman"/>
            <w:sz w:val="24"/>
            <w:szCs w:val="24"/>
          </w:rPr>
          <w:t xml:space="preserve"> popular choices. In our case, </w:t>
        </w:r>
      </w:ins>
      <w:proofErr w:type="spellStart"/>
      <w:ins w:id="1024" w:author="Xin Zhou" w:date="2020-11-14T11:47:00Z">
        <w:r w:rsidR="005517B7">
          <w:rPr>
            <w:rFonts w:ascii="Times New Roman" w:hAnsi="Times New Roman" w:cs="Times New Roman"/>
            <w:sz w:val="24"/>
            <w:szCs w:val="24"/>
          </w:rPr>
          <w:t>ThomA</w:t>
        </w:r>
        <w:proofErr w:type="spellEnd"/>
        <w:r w:rsidR="005517B7">
          <w:rPr>
            <w:rFonts w:ascii="Times New Roman" w:hAnsi="Times New Roman" w:cs="Times New Roman"/>
            <w:sz w:val="24"/>
            <w:szCs w:val="24"/>
          </w:rPr>
          <w:t xml:space="preserve"> scheme calculates re and passes the value to RRTMG scheme, thus the coding error does not affect our simulations.</w:t>
        </w:r>
      </w:ins>
    </w:p>
    <w:p w14:paraId="7071CA35"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3.1.2. Lower limit of effective radius used to calculate cloud optical depth</w:t>
      </w:r>
    </w:p>
    <w:p w14:paraId="58673F26" w14:textId="77777777" w:rsidR="00A73F86" w:rsidRPr="008E7109" w:rsidRDefault="00A73F86" w:rsidP="0046021A">
      <w:pPr>
        <w:ind w:firstLine="720"/>
        <w:jc w:val="both"/>
        <w:rPr>
          <w:rFonts w:ascii="Times New Roman" w:hAnsi="Times New Roman" w:cs="Times New Roman"/>
          <w:sz w:val="24"/>
          <w:szCs w:val="24"/>
        </w:rPr>
      </w:pPr>
      <w:r w:rsidRPr="008E7109">
        <w:rPr>
          <w:rFonts w:ascii="Times New Roman" w:hAnsi="Times New Roman" w:cs="Times New Roman"/>
          <w:sz w:val="24"/>
          <w:szCs w:val="24"/>
        </w:rPr>
        <w:t>Later in the RRTMG scheme, the cloud optical depth for SW and LW are calculated based on the following formulas,</w:t>
      </w:r>
    </w:p>
    <w:p w14:paraId="0BEE843A" w14:textId="77777777" w:rsidR="00A73F86" w:rsidRPr="008E7109" w:rsidRDefault="00CC1315" w:rsidP="00A73F8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sw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m:t>
              </m:r>
            </m:sub>
          </m:sSub>
          <m:r>
            <w:rPr>
              <w:rFonts w:ascii="Cambria Math" w:hAnsi="Cambria Math" w:cs="Times New Roman"/>
              <w:sz w:val="24"/>
              <w:szCs w:val="24"/>
            </w:rPr>
            <m:t>LWP+</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r>
            <w:rPr>
              <w:rFonts w:ascii="Cambria Math" w:hAnsi="Cambria Math" w:cs="Times New Roman"/>
              <w:sz w:val="24"/>
              <w:szCs w:val="24"/>
            </w:rPr>
            <m:t>IWP+</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r>
            <w:rPr>
              <w:rFonts w:ascii="Cambria Math" w:hAnsi="Cambria Math" w:cs="Times New Roman"/>
              <w:sz w:val="24"/>
              <w:szCs w:val="24"/>
            </w:rPr>
            <m:t>SWP    (3.2)</m:t>
          </m:r>
        </m:oMath>
      </m:oMathPara>
    </w:p>
    <w:p w14:paraId="58535C5E" w14:textId="77777777" w:rsidR="00A73F86" w:rsidRPr="008E7109" w:rsidRDefault="00CC1315" w:rsidP="00A73F8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lw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m:t>
              </m:r>
            </m:sub>
          </m:sSub>
          <m:r>
            <w:rPr>
              <w:rFonts w:ascii="Cambria Math" w:hAnsi="Cambria Math" w:cs="Times New Roman"/>
              <w:sz w:val="24"/>
              <w:szCs w:val="24"/>
            </w:rPr>
            <m:t>LWP+</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IWP+</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r>
            <w:rPr>
              <w:rFonts w:ascii="Cambria Math" w:hAnsi="Cambria Math" w:cs="Times New Roman"/>
              <w:sz w:val="24"/>
              <w:szCs w:val="24"/>
            </w:rPr>
            <m:t>SWP  (3.3)</m:t>
          </m:r>
        </m:oMath>
      </m:oMathPara>
    </w:p>
    <w:p w14:paraId="78F97634" w14:textId="68F143B1" w:rsidR="008313F6" w:rsidRPr="008E7109" w:rsidRDefault="0046021A" w:rsidP="008313F6">
      <w:pPr>
        <w:jc w:val="both"/>
        <w:rPr>
          <w:ins w:id="1025" w:author="Xin Zhou" w:date="2020-11-14T11:50:00Z"/>
          <w:rFonts w:ascii="Times New Roman" w:hAnsi="Times New Roman" w:cs="Times New Roman"/>
          <w:sz w:val="24"/>
          <w:szCs w:val="24"/>
        </w:rPr>
      </w:pPr>
      <w:r>
        <w:rPr>
          <w:rFonts w:ascii="Times New Roman" w:hAnsi="Times New Roman" w:cs="Times New Roman"/>
          <w:sz w:val="24"/>
          <w:szCs w:val="24"/>
        </w:rPr>
        <w:t>w</w:t>
      </w:r>
      <w:r w:rsidR="00A73F86" w:rsidRPr="008E7109">
        <w:rPr>
          <w:rFonts w:ascii="Times New Roman" w:hAnsi="Times New Roman" w:cs="Times New Roman"/>
          <w:sz w:val="24"/>
          <w:szCs w:val="24"/>
        </w:rPr>
        <w:t xml:space="preserve">here </w:t>
      </w:r>
      <m:oMath>
        <m:r>
          <w:rPr>
            <w:rFonts w:ascii="Cambria Math" w:hAnsi="Cambria Math" w:cs="Times New Roman"/>
            <w:sz w:val="24"/>
            <w:szCs w:val="24"/>
          </w:rPr>
          <m:t>e</m:t>
        </m:r>
      </m:oMath>
      <w:r w:rsidR="00A73F86" w:rsidRPr="008E7109">
        <w:rPr>
          <w:rFonts w:ascii="Times New Roman" w:hAnsi="Times New Roman" w:cs="Times New Roman"/>
          <w:sz w:val="24"/>
          <w:szCs w:val="24"/>
        </w:rPr>
        <w:t xml:space="preserve"> and </w:t>
      </w:r>
      <m:oMath>
        <m:r>
          <w:rPr>
            <w:rFonts w:ascii="Cambria Math" w:hAnsi="Cambria Math" w:cs="Times New Roman"/>
            <w:sz w:val="24"/>
            <w:szCs w:val="24"/>
          </w:rPr>
          <m:t>a</m:t>
        </m:r>
      </m:oMath>
      <w:r w:rsidR="00A73F86" w:rsidRPr="008E7109">
        <w:rPr>
          <w:rFonts w:ascii="Times New Roman" w:hAnsi="Times New Roman" w:cs="Times New Roman"/>
          <w:sz w:val="24"/>
          <w:szCs w:val="24"/>
        </w:rPr>
        <w:t xml:space="preserve"> are the extinction coefficient for SW and absorption coefficient for LW, the subscript </w:t>
      </w:r>
      <m:oMath>
        <m:r>
          <w:rPr>
            <w:rFonts w:ascii="Cambria Math" w:hAnsi="Cambria Math" w:cs="Times New Roman"/>
            <w:sz w:val="24"/>
            <w:szCs w:val="24"/>
          </w:rPr>
          <m:t>l, i</m:t>
        </m:r>
      </m:oMath>
      <w:r w:rsidR="00A73F86" w:rsidRPr="008E7109">
        <w:rPr>
          <w:rFonts w:ascii="Times New Roman" w:hAnsi="Times New Roman" w:cs="Times New Roman"/>
          <w:sz w:val="24"/>
          <w:szCs w:val="24"/>
        </w:rPr>
        <w:t xml:space="preserve">, and </w:t>
      </w:r>
      <m:oMath>
        <m:r>
          <w:rPr>
            <w:rFonts w:ascii="Cambria Math" w:hAnsi="Cambria Math" w:cs="Times New Roman"/>
            <w:sz w:val="24"/>
            <w:szCs w:val="24"/>
          </w:rPr>
          <m:t>s</m:t>
        </m:r>
      </m:oMath>
      <w:r w:rsidR="00A73F86" w:rsidRPr="008E7109">
        <w:rPr>
          <w:rFonts w:ascii="Times New Roman" w:hAnsi="Times New Roman" w:cs="Times New Roman"/>
          <w:sz w:val="24"/>
          <w:szCs w:val="24"/>
        </w:rPr>
        <w:t xml:space="preserve"> represent cloud water, ice, and snow respectively; LWP, IWP, and SWP are the accumulated water </w:t>
      </w:r>
      <w:commentRangeStart w:id="1026"/>
      <w:commentRangeStart w:id="1027"/>
      <w:commentRangeStart w:id="1028"/>
      <w:commentRangeStart w:id="1029"/>
      <w:r w:rsidR="00A73F86" w:rsidRPr="008E7109">
        <w:rPr>
          <w:rFonts w:ascii="Times New Roman" w:hAnsi="Times New Roman" w:cs="Times New Roman"/>
          <w:sz w:val="24"/>
          <w:szCs w:val="24"/>
        </w:rPr>
        <w:t xml:space="preserve">path for cloud water, ice, and snow respectively. </w:t>
      </w:r>
      <w:ins w:id="1030" w:author="Xin Zhou" w:date="2020-11-14T11:50:00Z">
        <w:r w:rsidR="008313F6" w:rsidRPr="008E7109">
          <w:rPr>
            <w:rFonts w:ascii="Times New Roman" w:hAnsi="Times New Roman" w:cs="Times New Roman"/>
            <w:sz w:val="24"/>
            <w:szCs w:val="24"/>
          </w:rPr>
          <w:t xml:space="preserve">Specifically, the water path of a hydrometeor </w:t>
        </w:r>
      </w:ins>
      <w:ins w:id="1031" w:author="Liu, Yangang" w:date="2020-12-05T16:17:00Z">
        <w:r w:rsidR="006B7EDF">
          <w:rPr>
            <w:rFonts w:ascii="Times New Roman" w:hAnsi="Times New Roman" w:cs="Times New Roman"/>
            <w:sz w:val="24"/>
            <w:szCs w:val="24"/>
          </w:rPr>
          <w:t xml:space="preserve">type </w:t>
        </w:r>
      </w:ins>
      <w:ins w:id="1032" w:author="Xin Zhou" w:date="2020-11-14T11:50:00Z">
        <w:r w:rsidR="008313F6" w:rsidRPr="008E7109">
          <w:rPr>
            <w:rFonts w:ascii="Times New Roman" w:hAnsi="Times New Roman" w:cs="Times New Roman"/>
            <w:sz w:val="24"/>
            <w:szCs w:val="24"/>
          </w:rPr>
          <w:t>is calculated for each model level in RRTMG as following,</w:t>
        </w:r>
      </w:ins>
    </w:p>
    <w:p w14:paraId="1538A0EE" w14:textId="77777777" w:rsidR="008313F6" w:rsidRPr="008E7109" w:rsidRDefault="00CC1315" w:rsidP="008313F6">
      <w:pPr>
        <w:rPr>
          <w:ins w:id="1033" w:author="Xin Zhou" w:date="2020-11-14T11:50:00Z"/>
          <w:rFonts w:ascii="Times New Roman" w:hAnsi="Times New Roman" w:cs="Times New Roman"/>
          <w:sz w:val="24"/>
          <w:szCs w:val="24"/>
        </w:rPr>
      </w:pPr>
      <m:oMathPara>
        <m:oMath>
          <m:sSub>
            <m:sSubPr>
              <m:ctrlPr>
                <w:ins w:id="1034" w:author="Xin Zhou" w:date="2020-11-14T11:50:00Z">
                  <w:rPr>
                    <w:rFonts w:ascii="Cambria Math" w:hAnsi="Cambria Math" w:cs="Times New Roman"/>
                    <w:i/>
                    <w:sz w:val="24"/>
                    <w:szCs w:val="24"/>
                  </w:rPr>
                </w:ins>
              </m:ctrlPr>
            </m:sSubPr>
            <m:e>
              <m:r>
                <w:ins w:id="1035" w:author="Xin Zhou" w:date="2020-11-14T11:50:00Z">
                  <w:rPr>
                    <w:rFonts w:ascii="Cambria Math" w:hAnsi="Cambria Math" w:cs="Times New Roman"/>
                    <w:sz w:val="24"/>
                    <w:szCs w:val="24"/>
                  </w:rPr>
                  <m:t>WP</m:t>
                </w:ins>
              </m:r>
            </m:e>
            <m:sub>
              <m:r>
                <w:ins w:id="1036" w:author="Xin Zhou" w:date="2020-11-14T11:50:00Z">
                  <w:rPr>
                    <w:rFonts w:ascii="Cambria Math" w:hAnsi="Cambria Math" w:cs="Times New Roman"/>
                    <w:sz w:val="24"/>
                    <w:szCs w:val="24"/>
                  </w:rPr>
                  <m:t>x</m:t>
                </w:ins>
              </m:r>
            </m:sub>
          </m:sSub>
          <m:r>
            <w:ins w:id="1037" w:author="Xin Zhou" w:date="2020-11-14T11:50:00Z">
              <w:rPr>
                <w:rFonts w:ascii="Cambria Math" w:hAnsi="Cambria Math" w:cs="Times New Roman"/>
                <w:sz w:val="24"/>
                <w:szCs w:val="24"/>
              </w:rPr>
              <m:t>=</m:t>
            </w:ins>
          </m:r>
          <m:f>
            <m:fPr>
              <m:ctrlPr>
                <w:ins w:id="1038" w:author="Xin Zhou" w:date="2020-11-14T11:50:00Z">
                  <w:rPr>
                    <w:rFonts w:ascii="Cambria Math" w:hAnsi="Cambria Math" w:cs="Times New Roman"/>
                    <w:i/>
                    <w:sz w:val="24"/>
                    <w:szCs w:val="24"/>
                  </w:rPr>
                </w:ins>
              </m:ctrlPr>
            </m:fPr>
            <m:num>
              <m:sSub>
                <m:sSubPr>
                  <m:ctrlPr>
                    <w:ins w:id="1039" w:author="Xin Zhou" w:date="2020-11-14T11:50:00Z">
                      <w:rPr>
                        <w:rFonts w:ascii="Cambria Math" w:hAnsi="Cambria Math" w:cs="Times New Roman"/>
                        <w:i/>
                        <w:sz w:val="24"/>
                        <w:szCs w:val="24"/>
                      </w:rPr>
                    </w:ins>
                  </m:ctrlPr>
                </m:sSubPr>
                <m:e>
                  <m:r>
                    <w:ins w:id="1040" w:author="Xin Zhou" w:date="2020-11-14T11:50:00Z">
                      <w:rPr>
                        <w:rFonts w:ascii="Cambria Math" w:hAnsi="Cambria Math" w:cs="Times New Roman"/>
                        <w:sz w:val="24"/>
                        <w:szCs w:val="24"/>
                      </w:rPr>
                      <m:t>r</m:t>
                    </w:ins>
                  </m:r>
                </m:e>
                <m:sub>
                  <m:r>
                    <w:ins w:id="1041" w:author="Xin Zhou" w:date="2020-11-14T11:50:00Z">
                      <w:rPr>
                        <w:rFonts w:ascii="Cambria Math" w:hAnsi="Cambria Math" w:cs="Times New Roman"/>
                        <w:sz w:val="24"/>
                        <w:szCs w:val="24"/>
                      </w:rPr>
                      <m:t>x</m:t>
                    </w:ins>
                  </m:r>
                </m:sub>
              </m:sSub>
              <m:r>
                <w:ins w:id="1042" w:author="Xin Zhou" w:date="2020-11-14T11:50:00Z">
                  <w:rPr>
                    <w:rFonts w:ascii="Cambria Math" w:hAnsi="Cambria Math" w:cs="Times New Roman"/>
                    <w:sz w:val="24"/>
                    <w:szCs w:val="24"/>
                  </w:rPr>
                  <m:t>dp</m:t>
                </w:ins>
              </m:r>
            </m:num>
            <m:den>
              <m:r>
                <w:ins w:id="1043" w:author="Xin Zhou" w:date="2020-11-14T11:50:00Z">
                  <w:rPr>
                    <w:rFonts w:ascii="Cambria Math" w:hAnsi="Cambria Math" w:cs="Times New Roman"/>
                    <w:sz w:val="24"/>
                    <w:szCs w:val="24"/>
                  </w:rPr>
                  <m:t>g</m:t>
                </w:ins>
              </m:r>
            </m:den>
          </m:f>
          <m:r>
            <w:ins w:id="1044" w:author="Xin Zhou" w:date="2020-11-14T11:50:00Z">
              <w:rPr>
                <w:rFonts w:ascii="Cambria Math" w:hAnsi="Cambria Math" w:cs="Times New Roman"/>
                <w:sz w:val="24"/>
                <w:szCs w:val="24"/>
              </w:rPr>
              <m:t>,   (3.4)</m:t>
            </w:ins>
          </m:r>
        </m:oMath>
      </m:oMathPara>
    </w:p>
    <w:p w14:paraId="38827DA3" w14:textId="5498BA96" w:rsidR="008313F6" w:rsidRPr="008E7109" w:rsidRDefault="008313F6" w:rsidP="008313F6">
      <w:pPr>
        <w:jc w:val="both"/>
        <w:rPr>
          <w:ins w:id="1045" w:author="Xin Zhou" w:date="2020-11-14T11:50:00Z"/>
          <w:rFonts w:ascii="Times New Roman" w:hAnsi="Times New Roman" w:cs="Times New Roman"/>
          <w:sz w:val="24"/>
          <w:szCs w:val="24"/>
        </w:rPr>
      </w:pPr>
      <w:ins w:id="1046" w:author="Xin Zhou" w:date="2020-11-14T11:50:00Z">
        <w:r w:rsidRPr="008E7109">
          <w:rPr>
            <w:rFonts w:ascii="Times New Roman" w:hAnsi="Times New Roman" w:cs="Times New Roman"/>
            <w:sz w:val="24"/>
            <w:szCs w:val="24"/>
          </w:rPr>
          <w:t xml:space="preserve">where x represents </w:t>
        </w:r>
      </w:ins>
      <w:ins w:id="1047" w:author="Liu, Yangang" w:date="2020-12-05T16:18:00Z">
        <w:r w:rsidR="006B7EDF">
          <w:rPr>
            <w:rFonts w:ascii="Times New Roman" w:hAnsi="Times New Roman" w:cs="Times New Roman"/>
            <w:sz w:val="24"/>
            <w:szCs w:val="24"/>
          </w:rPr>
          <w:t xml:space="preserve">the </w:t>
        </w:r>
      </w:ins>
      <w:ins w:id="1048" w:author="Xin Zhou" w:date="2020-11-14T11:50:00Z">
        <w:r w:rsidRPr="008E7109">
          <w:rPr>
            <w:rFonts w:ascii="Times New Roman" w:hAnsi="Times New Roman" w:cs="Times New Roman"/>
            <w:sz w:val="24"/>
            <w:szCs w:val="24"/>
          </w:rPr>
          <w:t xml:space="preserve">hydrometeor species, </w:t>
        </w:r>
        <w:proofErr w:type="spellStart"/>
        <w:r w:rsidRPr="008E7109">
          <w:rPr>
            <w:rFonts w:ascii="Times New Roman" w:hAnsi="Times New Roman" w:cs="Times New Roman"/>
            <w:sz w:val="24"/>
            <w:szCs w:val="24"/>
          </w:rPr>
          <w:t>dp</w:t>
        </w:r>
        <w:proofErr w:type="spellEnd"/>
        <w:r w:rsidRPr="008E7109">
          <w:rPr>
            <w:rFonts w:ascii="Times New Roman" w:hAnsi="Times New Roman" w:cs="Times New Roman"/>
            <w:sz w:val="24"/>
            <w:szCs w:val="24"/>
          </w:rPr>
          <w:t xml:space="preserve"> is the thickness of the layer in pressure, g is </w:t>
        </w:r>
      </w:ins>
      <w:ins w:id="1049" w:author="Liu, Yangang" w:date="2020-12-05T16:18:00Z">
        <w:r w:rsidR="006B7EDF">
          <w:rPr>
            <w:rFonts w:ascii="Times New Roman" w:hAnsi="Times New Roman" w:cs="Times New Roman"/>
            <w:sz w:val="24"/>
            <w:szCs w:val="24"/>
          </w:rPr>
          <w:t xml:space="preserve">the </w:t>
        </w:r>
      </w:ins>
      <w:ins w:id="1050" w:author="Xin Zhou" w:date="2020-11-14T11:50:00Z">
        <w:r w:rsidRPr="008E7109">
          <w:rPr>
            <w:rFonts w:ascii="Times New Roman" w:hAnsi="Times New Roman" w:cs="Times New Roman"/>
            <w:sz w:val="24"/>
            <w:szCs w:val="24"/>
          </w:rPr>
          <w:t xml:space="preserve">gravitational acceleration. Then the in-cloud water path, </w:t>
        </w:r>
        <m:oMath>
          <m:r>
            <w:rPr>
              <w:rFonts w:ascii="Cambria Math" w:hAnsi="Cambria Math" w:cs="Times New Roman"/>
              <w:sz w:val="24"/>
              <w:szCs w:val="24"/>
            </w:rPr>
            <m:t>CWP</m:t>
          </m:r>
        </m:oMath>
        <w:r w:rsidRPr="008E7109">
          <w:rPr>
            <w:rFonts w:ascii="Times New Roman" w:hAnsi="Times New Roman" w:cs="Times New Roman"/>
            <w:sz w:val="24"/>
            <w:szCs w:val="24"/>
          </w:rPr>
          <w:t>, is calculated by dividing the cloud fraction.</w:t>
        </w:r>
      </w:ins>
    </w:p>
    <w:p w14:paraId="011AB261" w14:textId="77777777" w:rsidR="008313F6" w:rsidRPr="008E7109" w:rsidRDefault="00CC1315" w:rsidP="008313F6">
      <w:pPr>
        <w:rPr>
          <w:ins w:id="1051" w:author="Xin Zhou" w:date="2020-11-14T11:50:00Z"/>
          <w:rFonts w:ascii="Times New Roman" w:hAnsi="Times New Roman" w:cs="Times New Roman"/>
          <w:sz w:val="24"/>
          <w:szCs w:val="24"/>
        </w:rPr>
      </w:pPr>
      <m:oMathPara>
        <m:oMath>
          <m:sSub>
            <m:sSubPr>
              <m:ctrlPr>
                <w:ins w:id="1052" w:author="Xin Zhou" w:date="2020-11-14T11:50:00Z">
                  <w:rPr>
                    <w:rFonts w:ascii="Cambria Math" w:hAnsi="Cambria Math" w:cs="Times New Roman"/>
                    <w:i/>
                    <w:sz w:val="24"/>
                    <w:szCs w:val="24"/>
                  </w:rPr>
                </w:ins>
              </m:ctrlPr>
            </m:sSubPr>
            <m:e>
              <m:r>
                <w:ins w:id="1053" w:author="Xin Zhou" w:date="2020-11-14T11:50:00Z">
                  <w:rPr>
                    <w:rFonts w:ascii="Cambria Math" w:hAnsi="Cambria Math" w:cs="Times New Roman"/>
                    <w:sz w:val="24"/>
                    <w:szCs w:val="24"/>
                  </w:rPr>
                  <m:t>CWP</m:t>
                </w:ins>
              </m:r>
            </m:e>
            <m:sub>
              <m:r>
                <w:ins w:id="1054" w:author="Xin Zhou" w:date="2020-11-14T11:50:00Z">
                  <w:rPr>
                    <w:rFonts w:ascii="Cambria Math" w:hAnsi="Cambria Math" w:cs="Times New Roman"/>
                    <w:sz w:val="24"/>
                    <w:szCs w:val="24"/>
                  </w:rPr>
                  <m:t>x</m:t>
                </w:ins>
              </m:r>
            </m:sub>
          </m:sSub>
          <m:r>
            <w:ins w:id="1055" w:author="Xin Zhou" w:date="2020-11-14T11:50:00Z">
              <w:rPr>
                <w:rFonts w:ascii="Cambria Math" w:hAnsi="Cambria Math" w:cs="Times New Roman"/>
                <w:sz w:val="24"/>
                <w:szCs w:val="24"/>
              </w:rPr>
              <m:t>=</m:t>
            </w:ins>
          </m:r>
          <m:f>
            <m:fPr>
              <m:ctrlPr>
                <w:ins w:id="1056" w:author="Xin Zhou" w:date="2020-11-14T11:50:00Z">
                  <w:rPr>
                    <w:rFonts w:ascii="Cambria Math" w:hAnsi="Cambria Math" w:cs="Times New Roman"/>
                    <w:i/>
                    <w:sz w:val="24"/>
                    <w:szCs w:val="24"/>
                  </w:rPr>
                </w:ins>
              </m:ctrlPr>
            </m:fPr>
            <m:num>
              <m:sSub>
                <m:sSubPr>
                  <m:ctrlPr>
                    <w:ins w:id="1057" w:author="Xin Zhou" w:date="2020-11-14T11:50:00Z">
                      <w:rPr>
                        <w:rFonts w:ascii="Cambria Math" w:hAnsi="Cambria Math" w:cs="Times New Roman"/>
                        <w:i/>
                        <w:sz w:val="24"/>
                        <w:szCs w:val="24"/>
                      </w:rPr>
                    </w:ins>
                  </m:ctrlPr>
                </m:sSubPr>
                <m:e>
                  <m:r>
                    <w:ins w:id="1058" w:author="Xin Zhou" w:date="2020-11-14T11:50:00Z">
                      <w:rPr>
                        <w:rFonts w:ascii="Cambria Math" w:hAnsi="Cambria Math" w:cs="Times New Roman"/>
                        <w:sz w:val="24"/>
                        <w:szCs w:val="24"/>
                      </w:rPr>
                      <m:t>WP</m:t>
                    </w:ins>
                  </m:r>
                </m:e>
                <m:sub>
                  <m:r>
                    <w:ins w:id="1059" w:author="Xin Zhou" w:date="2020-11-14T11:50:00Z">
                      <w:rPr>
                        <w:rFonts w:ascii="Cambria Math" w:hAnsi="Cambria Math" w:cs="Times New Roman"/>
                        <w:sz w:val="24"/>
                        <w:szCs w:val="24"/>
                      </w:rPr>
                      <m:t>x</m:t>
                    </w:ins>
                  </m:r>
                </m:sub>
              </m:sSub>
            </m:num>
            <m:den>
              <m:r>
                <w:ins w:id="1060" w:author="Xin Zhou" w:date="2020-11-14T11:50:00Z">
                  <w:rPr>
                    <w:rFonts w:ascii="Cambria Math" w:hAnsi="Cambria Math" w:cs="Times New Roman"/>
                    <w:sz w:val="24"/>
                    <w:szCs w:val="24"/>
                  </w:rPr>
                  <m:t>cldfra</m:t>
                </w:ins>
              </m:r>
            </m:den>
          </m:f>
          <m:r>
            <w:ins w:id="1061" w:author="Xin Zhou" w:date="2020-11-14T11:50:00Z">
              <w:rPr>
                <w:rFonts w:ascii="Cambria Math" w:hAnsi="Cambria Math" w:cs="Times New Roman"/>
                <w:sz w:val="24"/>
                <w:szCs w:val="24"/>
              </w:rPr>
              <m:t>,   (3.5)</m:t>
            </w:ins>
          </m:r>
        </m:oMath>
      </m:oMathPara>
    </w:p>
    <w:p w14:paraId="7839F6BF" w14:textId="77777777" w:rsidR="008313F6" w:rsidRPr="008E7109" w:rsidRDefault="008313F6" w:rsidP="008313F6">
      <w:pPr>
        <w:jc w:val="both"/>
        <w:rPr>
          <w:ins w:id="1062" w:author="Xin Zhou" w:date="2020-11-14T11:50:00Z"/>
          <w:rFonts w:ascii="Times New Roman" w:hAnsi="Times New Roman" w:cs="Times New Roman"/>
          <w:sz w:val="24"/>
          <w:szCs w:val="24"/>
        </w:rPr>
      </w:pPr>
      <w:ins w:id="1063" w:author="Xin Zhou" w:date="2020-11-14T11:50:00Z">
        <w:r w:rsidRPr="008E7109">
          <w:rPr>
            <w:rFonts w:ascii="Times New Roman" w:hAnsi="Times New Roman" w:cs="Times New Roman"/>
            <w:sz w:val="24"/>
            <w:szCs w:val="24"/>
          </w:rPr>
          <w:t xml:space="preserve">which is used to represent the cloud fraction of sub-grid-columns during the Monte-Carlo Independent Column Approximation in Section 3.3. With different overlap assumption and sampling of sub-columns, the average of in-cloud water path among all sub-columns is made equal to the grid scale value </w:t>
        </w:r>
        <m:oMath>
          <m:sSub>
            <m:sSubPr>
              <m:ctrlPr>
                <w:rPr>
                  <w:rFonts w:ascii="Cambria Math" w:hAnsi="Cambria Math" w:cs="Times New Roman"/>
                  <w:i/>
                  <w:sz w:val="24"/>
                  <w:szCs w:val="24"/>
                </w:rPr>
              </m:ctrlPr>
            </m:sSubPr>
            <m:e>
              <m:r>
                <w:rPr>
                  <w:rFonts w:ascii="Cambria Math" w:hAnsi="Cambria Math" w:cs="Times New Roman"/>
                  <w:sz w:val="24"/>
                  <w:szCs w:val="24"/>
                </w:rPr>
                <m:t>WP</m:t>
              </m:r>
            </m:e>
            <m:sub>
              <m:r>
                <w:rPr>
                  <w:rFonts w:ascii="Cambria Math" w:hAnsi="Cambria Math" w:cs="Times New Roman"/>
                  <w:sz w:val="24"/>
                  <w:szCs w:val="24"/>
                </w:rPr>
                <m:t>x</m:t>
              </m:r>
            </m:sub>
          </m:sSub>
        </m:oMath>
        <w:r w:rsidRPr="008E7109">
          <w:rPr>
            <w:rFonts w:ascii="Times New Roman" w:hAnsi="Times New Roman" w:cs="Times New Roman"/>
            <w:sz w:val="24"/>
            <w:szCs w:val="24"/>
          </w:rPr>
          <w:t>.</w:t>
        </w:r>
      </w:ins>
    </w:p>
    <w:p w14:paraId="080D1FB0" w14:textId="3FACD3EE" w:rsidR="00A73F86" w:rsidRPr="008E7109" w:rsidRDefault="00A73F86" w:rsidP="008313F6">
      <w:pPr>
        <w:ind w:firstLine="720"/>
        <w:jc w:val="both"/>
        <w:rPr>
          <w:rFonts w:ascii="Times New Roman" w:hAnsi="Times New Roman" w:cs="Times New Roman"/>
          <w:sz w:val="24"/>
          <w:szCs w:val="24"/>
        </w:rPr>
      </w:pPr>
      <w:r w:rsidRPr="008E7109">
        <w:rPr>
          <w:rFonts w:ascii="Times New Roman" w:hAnsi="Times New Roman" w:cs="Times New Roman"/>
          <w:sz w:val="24"/>
          <w:szCs w:val="24"/>
        </w:rPr>
        <w:t xml:space="preserve">The extinction and absorption coefficients for each hydrometeor category are tabulated for different values of effective radius with an interval of 1 micron for </w:t>
      </w:r>
      <w:proofErr w:type="spellStart"/>
      <w:r w:rsidRPr="008E7109">
        <w:rPr>
          <w:rFonts w:ascii="Times New Roman" w:hAnsi="Times New Roman" w:cs="Times New Roman"/>
          <w:sz w:val="24"/>
          <w:szCs w:val="24"/>
        </w:rPr>
        <w:t>re_cloud</w:t>
      </w:r>
      <w:proofErr w:type="spellEnd"/>
      <w:r w:rsidRPr="008E7109">
        <w:rPr>
          <w:rFonts w:ascii="Times New Roman" w:hAnsi="Times New Roman" w:cs="Times New Roman"/>
          <w:sz w:val="24"/>
          <w:szCs w:val="24"/>
        </w:rPr>
        <w:t xml:space="preserve"> and 3 micron for </w:t>
      </w:r>
      <w:proofErr w:type="spellStart"/>
      <w:r w:rsidRPr="008E7109">
        <w:rPr>
          <w:rFonts w:ascii="Times New Roman" w:hAnsi="Times New Roman" w:cs="Times New Roman"/>
          <w:sz w:val="24"/>
          <w:szCs w:val="24"/>
        </w:rPr>
        <w:t>re_ice</w:t>
      </w:r>
      <w:proofErr w:type="spellEnd"/>
      <w:r w:rsidRPr="008E7109">
        <w:rPr>
          <w:rFonts w:ascii="Times New Roman" w:hAnsi="Times New Roman" w:cs="Times New Roman"/>
          <w:sz w:val="24"/>
          <w:szCs w:val="24"/>
        </w:rPr>
        <w:t xml:space="preserve"> and </w:t>
      </w:r>
      <w:proofErr w:type="spellStart"/>
      <w:r w:rsidRPr="008E7109">
        <w:rPr>
          <w:rFonts w:ascii="Times New Roman" w:hAnsi="Times New Roman" w:cs="Times New Roman"/>
          <w:sz w:val="24"/>
          <w:szCs w:val="24"/>
        </w:rPr>
        <w:t>re_snow</w:t>
      </w:r>
      <w:proofErr w:type="spellEnd"/>
      <w:r w:rsidRPr="008E7109">
        <w:rPr>
          <w:rFonts w:ascii="Times New Roman" w:hAnsi="Times New Roman" w:cs="Times New Roman"/>
          <w:sz w:val="24"/>
          <w:szCs w:val="24"/>
        </w:rPr>
        <w:t xml:space="preserve">. Note </w:t>
      </w:r>
      <w:commentRangeEnd w:id="1026"/>
      <w:r w:rsidRPr="008E7109">
        <w:rPr>
          <w:rStyle w:val="CommentReference"/>
          <w:sz w:val="24"/>
          <w:szCs w:val="24"/>
        </w:rPr>
        <w:commentReference w:id="1026"/>
      </w:r>
      <w:commentRangeEnd w:id="1027"/>
      <w:r w:rsidRPr="008E7109">
        <w:rPr>
          <w:rStyle w:val="CommentReference"/>
          <w:sz w:val="24"/>
          <w:szCs w:val="24"/>
        </w:rPr>
        <w:commentReference w:id="1027"/>
      </w:r>
      <w:commentRangeEnd w:id="1028"/>
      <w:r w:rsidRPr="008E7109">
        <w:rPr>
          <w:rStyle w:val="CommentReference"/>
          <w:sz w:val="24"/>
          <w:szCs w:val="24"/>
        </w:rPr>
        <w:commentReference w:id="1028"/>
      </w:r>
      <w:commentRangeEnd w:id="1029"/>
      <w:r w:rsidRPr="008E7109">
        <w:rPr>
          <w:rStyle w:val="CommentReference"/>
          <w:sz w:val="24"/>
          <w:szCs w:val="24"/>
        </w:rPr>
        <w:commentReference w:id="1029"/>
      </w:r>
      <w:r w:rsidRPr="008E7109">
        <w:rPr>
          <w:rFonts w:ascii="Times New Roman" w:hAnsi="Times New Roman" w:cs="Times New Roman"/>
          <w:sz w:val="24"/>
          <w:szCs w:val="24"/>
        </w:rPr>
        <w:t xml:space="preserve">the lower limits of effective radii in the table are prescribed and different from the limit on input effective radius for some species. </w:t>
      </w:r>
      <w:commentRangeStart w:id="1064"/>
      <w:commentRangeStart w:id="1065"/>
      <w:r w:rsidRPr="008E7109">
        <w:rPr>
          <w:rFonts w:ascii="Times New Roman" w:hAnsi="Times New Roman" w:cs="Times New Roman"/>
          <w:sz w:val="24"/>
          <w:szCs w:val="24"/>
        </w:rPr>
        <w:t xml:space="preserve">Therefore, the lower limit of input re in section </w:t>
      </w:r>
      <w:del w:id="1066" w:author="Xin Zhou" w:date="2020-11-14T14:38:00Z">
        <w:r w:rsidRPr="008E7109" w:rsidDel="00DE14CC">
          <w:rPr>
            <w:rFonts w:ascii="Times New Roman" w:hAnsi="Times New Roman" w:cs="Times New Roman"/>
            <w:sz w:val="24"/>
            <w:szCs w:val="24"/>
          </w:rPr>
          <w:delText>1-a</w:delText>
        </w:r>
      </w:del>
      <w:ins w:id="1067" w:author="Xin Zhou" w:date="2020-11-14T14:38:00Z">
        <w:r w:rsidR="00DE14CC">
          <w:rPr>
            <w:rFonts w:ascii="Times New Roman" w:hAnsi="Times New Roman" w:cs="Times New Roman"/>
            <w:sz w:val="24"/>
            <w:szCs w:val="24"/>
          </w:rPr>
          <w:t>3.1.1</w:t>
        </w:r>
      </w:ins>
      <w:r w:rsidRPr="008E7109">
        <w:rPr>
          <w:rFonts w:ascii="Times New Roman" w:hAnsi="Times New Roman" w:cs="Times New Roman"/>
          <w:sz w:val="24"/>
          <w:szCs w:val="24"/>
        </w:rPr>
        <w:t xml:space="preserve"> is tunable.</w:t>
      </w:r>
      <w:commentRangeEnd w:id="1064"/>
      <w:r w:rsidRPr="008E7109">
        <w:rPr>
          <w:rStyle w:val="CommentReference"/>
          <w:sz w:val="24"/>
          <w:szCs w:val="24"/>
        </w:rPr>
        <w:commentReference w:id="1064"/>
      </w:r>
      <w:commentRangeEnd w:id="1065"/>
      <w:r w:rsidRPr="008E7109">
        <w:rPr>
          <w:rStyle w:val="CommentReference"/>
          <w:sz w:val="24"/>
          <w:szCs w:val="24"/>
        </w:rPr>
        <w:commentReference w:id="1065"/>
      </w:r>
    </w:p>
    <w:tbl>
      <w:tblPr>
        <w:tblStyle w:val="TableGrid"/>
        <w:tblW w:w="0" w:type="auto"/>
        <w:tblLook w:val="04A0" w:firstRow="1" w:lastRow="0" w:firstColumn="1" w:lastColumn="0" w:noHBand="0" w:noVBand="1"/>
      </w:tblPr>
      <w:tblGrid>
        <w:gridCol w:w="2337"/>
        <w:gridCol w:w="2337"/>
        <w:gridCol w:w="2338"/>
        <w:gridCol w:w="2338"/>
      </w:tblGrid>
      <w:tr w:rsidR="00A73F86" w:rsidRPr="008E7109" w14:paraId="68BF9AED" w14:textId="77777777" w:rsidTr="00C35CA0">
        <w:tc>
          <w:tcPr>
            <w:tcW w:w="2337" w:type="dxa"/>
          </w:tcPr>
          <w:p w14:paraId="7A85683E" w14:textId="77777777" w:rsidR="00A73F86" w:rsidRPr="00497BBC" w:rsidRDefault="00A73F86" w:rsidP="00C35CA0">
            <w:pPr>
              <w:rPr>
                <w:rFonts w:ascii="Times New Roman" w:hAnsi="Times New Roman" w:cs="Times New Roman"/>
              </w:rPr>
            </w:pPr>
          </w:p>
        </w:tc>
        <w:tc>
          <w:tcPr>
            <w:tcW w:w="2337" w:type="dxa"/>
          </w:tcPr>
          <w:p w14:paraId="6AFD1366" w14:textId="77777777" w:rsidR="00A73F86" w:rsidRPr="00497BBC" w:rsidRDefault="00CC1315" w:rsidP="00C35CA0">
            <w:pPr>
              <w:jc w:val="center"/>
              <w:rPr>
                <w:rFonts w:ascii="Times New Roman" w:hAnsi="Times New Roman"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_cloud</m:t>
                </m:r>
              </m:oMath>
            </m:oMathPara>
          </w:p>
        </w:tc>
        <w:tc>
          <w:tcPr>
            <w:tcW w:w="2338" w:type="dxa"/>
          </w:tcPr>
          <w:p w14:paraId="09DE1A15" w14:textId="77777777" w:rsidR="00A73F86" w:rsidRPr="00497BBC" w:rsidRDefault="00CC1315" w:rsidP="00C35CA0">
            <w:pPr>
              <w:jc w:val="center"/>
              <w:rPr>
                <w:rFonts w:ascii="Times New Roman" w:hAnsi="Times New Roman"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_ice</m:t>
                </m:r>
              </m:oMath>
            </m:oMathPara>
          </w:p>
        </w:tc>
        <w:tc>
          <w:tcPr>
            <w:tcW w:w="2338" w:type="dxa"/>
          </w:tcPr>
          <w:p w14:paraId="289B4C01" w14:textId="77777777" w:rsidR="00A73F86" w:rsidRPr="00497BBC" w:rsidRDefault="00CC1315" w:rsidP="00C35CA0">
            <w:pPr>
              <w:jc w:val="center"/>
              <w:rPr>
                <w:rFonts w:ascii="Times New Roman" w:hAnsi="Times New Roman"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_snow</m:t>
                </m:r>
              </m:oMath>
            </m:oMathPara>
          </w:p>
        </w:tc>
      </w:tr>
      <w:tr w:rsidR="00A73F86" w:rsidRPr="008E7109" w14:paraId="76409E90" w14:textId="77777777" w:rsidTr="00C35CA0">
        <w:tc>
          <w:tcPr>
            <w:tcW w:w="2337" w:type="dxa"/>
          </w:tcPr>
          <w:p w14:paraId="19A76AC3" w14:textId="77777777" w:rsidR="00A73F86" w:rsidRPr="00497BBC" w:rsidRDefault="00A73F86" w:rsidP="00C35CA0">
            <w:pPr>
              <w:rPr>
                <w:rFonts w:ascii="Times New Roman" w:hAnsi="Times New Roman" w:cs="Times New Roman"/>
              </w:rPr>
            </w:pPr>
            <w:r w:rsidRPr="00497BBC">
              <w:rPr>
                <w:rFonts w:ascii="Times New Roman" w:hAnsi="Times New Roman" w:cs="Times New Roman"/>
              </w:rPr>
              <w:lastRenderedPageBreak/>
              <w:t>Lower limit of the table</w:t>
            </w:r>
          </w:p>
        </w:tc>
        <w:tc>
          <w:tcPr>
            <w:tcW w:w="2337" w:type="dxa"/>
          </w:tcPr>
          <w:p w14:paraId="46B78D90" w14:textId="77777777" w:rsidR="00A73F86" w:rsidRPr="00497BBC" w:rsidRDefault="00A73F86" w:rsidP="00C35CA0">
            <w:pPr>
              <w:jc w:val="center"/>
              <w:rPr>
                <w:rFonts w:ascii="Times New Roman" w:hAnsi="Times New Roman" w:cs="Times New Roman"/>
              </w:rPr>
            </w:pPr>
            <w:r w:rsidRPr="00497BBC">
              <w:rPr>
                <w:rFonts w:ascii="Times New Roman" w:hAnsi="Times New Roman" w:cs="Times New Roman"/>
              </w:rPr>
              <w:t>SW: 1.5 micron</w:t>
            </w:r>
          </w:p>
          <w:p w14:paraId="0ABE952C" w14:textId="77777777" w:rsidR="00A73F86" w:rsidRPr="00497BBC" w:rsidRDefault="00A73F86" w:rsidP="00C35CA0">
            <w:pPr>
              <w:jc w:val="center"/>
              <w:rPr>
                <w:rFonts w:ascii="Times New Roman" w:hAnsi="Times New Roman" w:cs="Times New Roman"/>
              </w:rPr>
            </w:pPr>
            <w:r w:rsidRPr="00497BBC">
              <w:rPr>
                <w:rFonts w:ascii="Times New Roman" w:hAnsi="Times New Roman" w:cs="Times New Roman"/>
              </w:rPr>
              <w:t>LW: 2.5 micron</w:t>
            </w:r>
          </w:p>
        </w:tc>
        <w:tc>
          <w:tcPr>
            <w:tcW w:w="2338" w:type="dxa"/>
          </w:tcPr>
          <w:p w14:paraId="4C6D73E1" w14:textId="77777777" w:rsidR="00A73F86" w:rsidRPr="00497BBC" w:rsidRDefault="00A73F86" w:rsidP="00C35CA0">
            <w:pPr>
              <w:jc w:val="center"/>
              <w:rPr>
                <w:rFonts w:ascii="Times New Roman" w:hAnsi="Times New Roman" w:cs="Times New Roman"/>
              </w:rPr>
            </w:pPr>
            <w:r w:rsidRPr="00497BBC">
              <w:rPr>
                <w:rFonts w:ascii="Times New Roman" w:hAnsi="Times New Roman" w:cs="Times New Roman"/>
              </w:rPr>
              <w:t>SW: 5 micron</w:t>
            </w:r>
          </w:p>
          <w:p w14:paraId="1E034FBD" w14:textId="77777777" w:rsidR="00A73F86" w:rsidRPr="00497BBC" w:rsidRDefault="00A73F86" w:rsidP="00C35CA0">
            <w:pPr>
              <w:jc w:val="center"/>
              <w:rPr>
                <w:rFonts w:ascii="Times New Roman" w:hAnsi="Times New Roman" w:cs="Times New Roman"/>
              </w:rPr>
            </w:pPr>
            <w:r w:rsidRPr="00497BBC">
              <w:rPr>
                <w:rFonts w:ascii="Times New Roman" w:hAnsi="Times New Roman" w:cs="Times New Roman"/>
              </w:rPr>
              <w:t>LW: 5 micron</w:t>
            </w:r>
          </w:p>
        </w:tc>
        <w:tc>
          <w:tcPr>
            <w:tcW w:w="2338" w:type="dxa"/>
          </w:tcPr>
          <w:p w14:paraId="0016C6B4" w14:textId="77777777" w:rsidR="00A73F86" w:rsidRPr="00497BBC" w:rsidRDefault="00A73F86" w:rsidP="00C35CA0">
            <w:pPr>
              <w:jc w:val="center"/>
              <w:rPr>
                <w:rFonts w:ascii="Times New Roman" w:hAnsi="Times New Roman" w:cs="Times New Roman"/>
              </w:rPr>
            </w:pPr>
            <w:r w:rsidRPr="00497BBC">
              <w:rPr>
                <w:rFonts w:ascii="Times New Roman" w:hAnsi="Times New Roman" w:cs="Times New Roman"/>
              </w:rPr>
              <w:t>SW: 5 micron</w:t>
            </w:r>
          </w:p>
          <w:p w14:paraId="04D18DFC" w14:textId="77777777" w:rsidR="00A73F86" w:rsidRPr="00497BBC" w:rsidRDefault="00A73F86" w:rsidP="00C35CA0">
            <w:pPr>
              <w:jc w:val="center"/>
              <w:rPr>
                <w:rFonts w:ascii="Times New Roman" w:hAnsi="Times New Roman" w:cs="Times New Roman"/>
              </w:rPr>
            </w:pPr>
            <w:r w:rsidRPr="00497BBC">
              <w:rPr>
                <w:rFonts w:ascii="Times New Roman" w:hAnsi="Times New Roman" w:cs="Times New Roman"/>
              </w:rPr>
              <w:t>LW: 5 micron</w:t>
            </w:r>
          </w:p>
        </w:tc>
      </w:tr>
    </w:tbl>
    <w:p w14:paraId="280FF3A4" w14:textId="77777777" w:rsidR="00A73F86" w:rsidRPr="008E7109" w:rsidRDefault="00A73F86" w:rsidP="00A73F86">
      <w:pPr>
        <w:rPr>
          <w:rFonts w:ascii="Times New Roman" w:hAnsi="Times New Roman" w:cs="Times New Roman"/>
          <w:sz w:val="24"/>
          <w:szCs w:val="24"/>
        </w:rPr>
      </w:pPr>
    </w:p>
    <w:p w14:paraId="0702AFA0" w14:textId="77777777" w:rsidR="00A73F86" w:rsidRPr="008E7109" w:rsidRDefault="00A73F86" w:rsidP="00A73F86">
      <w:pPr>
        <w:rPr>
          <w:rFonts w:ascii="Times New Roman" w:hAnsi="Times New Roman" w:cs="Times New Roman"/>
          <w:b/>
          <w:bCs/>
          <w:sz w:val="24"/>
          <w:szCs w:val="24"/>
        </w:rPr>
      </w:pPr>
    </w:p>
    <w:p w14:paraId="0D1846D3"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 xml:space="preserve">3.2. Cloud fraction parameterization </w:t>
      </w:r>
    </w:p>
    <w:p w14:paraId="7761BAE1" w14:textId="305D0F66" w:rsidR="00A73F86" w:rsidRPr="008E7109" w:rsidRDefault="00A73F86" w:rsidP="00DC63DB">
      <w:pPr>
        <w:ind w:firstLine="720"/>
        <w:jc w:val="both"/>
        <w:rPr>
          <w:rFonts w:ascii="Times New Roman" w:hAnsi="Times New Roman" w:cs="Times New Roman"/>
          <w:b/>
          <w:bCs/>
          <w:sz w:val="24"/>
          <w:szCs w:val="24"/>
        </w:rPr>
      </w:pPr>
      <w:r w:rsidRPr="008E7109">
        <w:rPr>
          <w:rFonts w:ascii="Times New Roman" w:hAnsi="Times New Roman" w:cs="Times New Roman"/>
          <w:sz w:val="24"/>
          <w:szCs w:val="24"/>
        </w:rPr>
        <w:t xml:space="preserve">Cloud fraction is used in the radiative calculation and have very important role in radiative transfer. </w:t>
      </w:r>
      <w:ins w:id="1068" w:author="Xin Zhou" w:date="2020-11-14T11:33:00Z">
        <w:r w:rsidR="00D539D2" w:rsidRPr="00D539D2">
          <w:rPr>
            <w:rFonts w:ascii="Times New Roman" w:hAnsi="Times New Roman" w:cs="Times New Roman"/>
            <w:sz w:val="24"/>
            <w:szCs w:val="24"/>
          </w:rPr>
          <w:t>Cloud fraction is calculated in the radiation driver, which collects all the cloud water generated from individual schemes including microphysics, convection and PBL schemes</w:t>
        </w:r>
      </w:ins>
      <w:ins w:id="1069" w:author="Xin Zhou" w:date="2020-11-14T11:34:00Z">
        <w:r w:rsidR="00D539D2">
          <w:rPr>
            <w:rFonts w:ascii="Times New Roman" w:hAnsi="Times New Roman" w:cs="Times New Roman"/>
            <w:sz w:val="24"/>
            <w:szCs w:val="24"/>
          </w:rPr>
          <w:t xml:space="preserve">, then </w:t>
        </w:r>
      </w:ins>
      <w:ins w:id="1070" w:author="Xin Zhou" w:date="2020-11-14T11:33:00Z">
        <w:r w:rsidR="00D539D2" w:rsidRPr="00D539D2">
          <w:rPr>
            <w:rFonts w:ascii="Times New Roman" w:hAnsi="Times New Roman" w:cs="Times New Roman"/>
            <w:sz w:val="24"/>
            <w:szCs w:val="24"/>
          </w:rPr>
          <w:t>pass</w:t>
        </w:r>
      </w:ins>
      <w:ins w:id="1071" w:author="Xin Zhou" w:date="2020-11-14T11:35:00Z">
        <w:r w:rsidR="00FC1882">
          <w:rPr>
            <w:rFonts w:ascii="Times New Roman" w:hAnsi="Times New Roman" w:cs="Times New Roman"/>
            <w:sz w:val="24"/>
            <w:szCs w:val="24"/>
          </w:rPr>
          <w:t>es</w:t>
        </w:r>
      </w:ins>
      <w:ins w:id="1072" w:author="Xin Zhou" w:date="2020-11-14T11:33:00Z">
        <w:r w:rsidR="00D539D2" w:rsidRPr="00D539D2">
          <w:rPr>
            <w:rFonts w:ascii="Times New Roman" w:hAnsi="Times New Roman" w:cs="Times New Roman"/>
            <w:sz w:val="24"/>
            <w:szCs w:val="24"/>
          </w:rPr>
          <w:t xml:space="preserve"> the calculated cloud fraction to radiation scheme.</w:t>
        </w:r>
        <w:r w:rsidR="00D539D2">
          <w:t xml:space="preserve"> </w:t>
        </w:r>
      </w:ins>
      <w:r w:rsidRPr="008E7109">
        <w:rPr>
          <w:rFonts w:ascii="Times New Roman" w:hAnsi="Times New Roman" w:cs="Times New Roman"/>
          <w:sz w:val="24"/>
          <w:szCs w:val="24"/>
        </w:rPr>
        <w:t xml:space="preserve">WRF has limited options to calculate cloud fraction and the Xu-Randall parameterization is a popular one and used in our study </w:t>
      </w:r>
      <w:r w:rsidRPr="008E7109">
        <w:rPr>
          <w:rFonts w:ascii="Times New Roman" w:hAnsi="Times New Roman" w:cs="Times New Roman"/>
          <w:b/>
          <w:bCs/>
          <w:sz w:val="24"/>
          <w:szCs w:val="24"/>
        </w:rPr>
        <w:t>(</w:t>
      </w:r>
      <w:r w:rsidRPr="008E7109">
        <w:rPr>
          <w:rFonts w:ascii="Times New Roman" w:hAnsi="Times New Roman" w:cs="Times New Roman"/>
          <w:b/>
          <w:bCs/>
          <w:sz w:val="24"/>
          <w:szCs w:val="24"/>
        </w:rPr>
        <w:fldChar w:fldCharType="begin"/>
      </w:r>
      <w:r w:rsidRPr="008E7109">
        <w:rPr>
          <w:rFonts w:ascii="Times New Roman" w:hAnsi="Times New Roman" w:cs="Times New Roman"/>
          <w:b/>
          <w:bCs/>
          <w:sz w:val="24"/>
          <w:szCs w:val="24"/>
        </w:rPr>
        <w:instrText xml:space="preserve"> ADDIN ZOTERO_ITEM CSL_CITATION {"citationID":"rlFeUi32","properties":{"formattedCitation":"(Xu and Randall 1996)","plainCitation":"(Xu and Randall 1996)","dontUpdate":true,"noteIndex":0},"citationItems":[{"id":920,"uris":["http://zotero.org/users/750269/items/UJ23PDJG"],"uri":["http://zotero.org/users/750269/items/UJ23PDJG"],"itemData":{"id":920,"type":"article-journal","abstract":"Data produced from explicit simulations of observed tropical cloud systems and subtropical stratocumuli are used to develop a “semiempirical” cloudiness parameterization for use in climate models. The semiempirical cloudiness parameterization uses the large-scale average condensate (cloud water and cloud ice) mixing ratio as the primary predictor. The large-scale relative humidity and cumulus mass flux are also used in the parameterization as secondary predictors. The cloud amount is assumed to vary exponentially with the large-scale average condensate mixing ratio. The rate of variation is, however, a function of large-scale relative humidity and the intensity of convective circulations. The validity of such EL semiempirical approach and its dependency on cloud regime and horizontal-averaging distance are explored with the simulated datasets.","container-title":"Journal of the Atmospheric Sciences","DOI":"10.1175/1520-0469(1996)053&lt;3084:ASCPFU&gt;2.0.CO;2","ISSN":"0022-4928","issue":"21","journalAbbreviation":"J. Atmos. Sci.","note":"publisher: American Meteorological Society","page":"3084-3102","source":"journals.ametsoc.org (Atypon)","title":"A Semiempirical Cloudiness Parameterization for Use in Climate Models","volume":"53","author":[{"family":"Xu","given":"Kuan-Man"},{"family":"Randall","given":"David A."}],"issued":{"date-parts":[["1996",11,1]]}}}],"schema":"https://github.com/citation-style-language/schema/raw/master/csl-citation.json"} </w:instrText>
      </w:r>
      <w:r w:rsidRPr="008E7109">
        <w:rPr>
          <w:rFonts w:ascii="Times New Roman" w:hAnsi="Times New Roman" w:cs="Times New Roman"/>
          <w:b/>
          <w:bCs/>
          <w:sz w:val="24"/>
          <w:szCs w:val="24"/>
        </w:rPr>
        <w:fldChar w:fldCharType="separate"/>
      </w:r>
      <w:r w:rsidRPr="008E7109">
        <w:rPr>
          <w:rFonts w:ascii="Times New Roman" w:hAnsi="Times New Roman" w:cs="Times New Roman"/>
          <w:b/>
          <w:bCs/>
          <w:sz w:val="24"/>
          <w:szCs w:val="24"/>
        </w:rPr>
        <w:t>Xu and Randall 1996)</w:t>
      </w:r>
      <w:r w:rsidRPr="008E7109">
        <w:rPr>
          <w:rFonts w:ascii="Times New Roman" w:hAnsi="Times New Roman" w:cs="Times New Roman"/>
          <w:b/>
          <w:bCs/>
          <w:sz w:val="24"/>
          <w:szCs w:val="24"/>
        </w:rPr>
        <w:fldChar w:fldCharType="end"/>
      </w:r>
      <w:r w:rsidRPr="008E7109">
        <w:rPr>
          <w:rFonts w:ascii="Times New Roman" w:hAnsi="Times New Roman" w:cs="Times New Roman"/>
          <w:b/>
          <w:bCs/>
          <w:sz w:val="24"/>
          <w:szCs w:val="24"/>
        </w:rPr>
        <w:t>:</w:t>
      </w:r>
    </w:p>
    <w:p w14:paraId="7B4B4CB6" w14:textId="77777777" w:rsidR="00A73F86" w:rsidRPr="008E7109" w:rsidRDefault="00CC1315" w:rsidP="00A73F86">
      <w:pPr>
        <w:jc w:val="center"/>
        <w:rPr>
          <w:rFonts w:ascii="Cambria Math" w:hAnsi="Cambria Math"/>
          <w:iCs/>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m:t>
            </m:r>
          </m:sub>
        </m:sSub>
        <m:r>
          <w:rPr>
            <w:rFonts w:ascii="Cambria Math" w:hAnsi="Cambria Math"/>
            <w:sz w:val="24"/>
            <w:szCs w:val="24"/>
          </w:rPr>
          <m:t>=</m:t>
        </m:r>
        <m:sSup>
          <m:sSupPr>
            <m:ctrlPr>
              <w:rPr>
                <w:rFonts w:ascii="Cambria Math" w:hAnsi="Cambria Math" w:cs="Arial"/>
                <w:sz w:val="24"/>
                <w:szCs w:val="24"/>
              </w:rPr>
            </m:ctrlPr>
          </m:sSupPr>
          <m:e>
            <m:r>
              <w:rPr>
                <w:rFonts w:ascii="Cambria Math" w:hAnsi="Cambria Math" w:cs="Arial"/>
                <w:sz w:val="24"/>
                <w:szCs w:val="24"/>
              </w:rPr>
              <m:t>RH</m:t>
            </m:r>
          </m:e>
          <m:sup>
            <m:r>
              <w:rPr>
                <w:rFonts w:ascii="Cambria Math" w:hAnsi="Cambria Math" w:cs="Arial"/>
                <w:sz w:val="24"/>
                <w:szCs w:val="24"/>
              </w:rPr>
              <m:t>p</m:t>
            </m:r>
          </m:sup>
        </m:sSup>
        <m:d>
          <m:dPr>
            <m:begChr m:val="["/>
            <m:endChr m:val="]"/>
            <m:ctrlPr>
              <w:rPr>
                <w:rFonts w:ascii="Cambria Math" w:hAnsi="Cambria Math" w:cs="Arial"/>
                <w:i/>
                <w:sz w:val="24"/>
                <w:szCs w:val="24"/>
              </w:rPr>
            </m:ctrlPr>
          </m:dPr>
          <m:e>
            <m:r>
              <w:rPr>
                <w:rFonts w:ascii="Cambria Math" w:hAnsi="Cambria Math" w:cs="Arial"/>
                <w:sz w:val="24"/>
                <w:szCs w:val="24"/>
              </w:rPr>
              <m:t>1-</m:t>
            </m:r>
            <m:func>
              <m:funcPr>
                <m:ctrlPr>
                  <w:rPr>
                    <w:rFonts w:ascii="Cambria Math" w:hAnsi="Cambria Math" w:cs="Arial"/>
                    <w:sz w:val="24"/>
                    <w:szCs w:val="24"/>
                  </w:rPr>
                </m:ctrlPr>
              </m:funcPr>
              <m:fName>
                <m:r>
                  <m:rPr>
                    <m:sty m:val="p"/>
                  </m:rPr>
                  <w:rPr>
                    <w:rFonts w:ascii="Cambria Math" w:hAnsi="Cambria Math" w:cs="Arial"/>
                    <w:sz w:val="24"/>
                    <w:szCs w:val="24"/>
                  </w:rPr>
                  <m:t>exp</m:t>
                </m:r>
                <m:ctrlPr>
                  <w:rPr>
                    <w:rFonts w:ascii="Cambria Math" w:hAnsi="Cambria Math" w:cs="Arial"/>
                    <w:i/>
                    <w:sz w:val="24"/>
                    <w:szCs w:val="24"/>
                  </w:rPr>
                </m:ctrlPr>
              </m:fName>
              <m:e>
                <m:d>
                  <m:dPr>
                    <m:ctrlPr>
                      <w:rPr>
                        <w:rFonts w:ascii="Cambria Math" w:hAnsi="Cambria Math" w:cs="Arial"/>
                        <w:i/>
                        <w:sz w:val="24"/>
                        <w:szCs w:val="24"/>
                      </w:rPr>
                    </m:ctrlPr>
                  </m:dPr>
                  <m:e>
                    <m:f>
                      <m:fPr>
                        <m:ctrlPr>
                          <w:rPr>
                            <w:rFonts w:ascii="Cambria Math" w:hAnsi="Cambria Math"/>
                            <w:i/>
                            <w:sz w:val="24"/>
                            <w:szCs w:val="24"/>
                          </w:rPr>
                        </m:ctrlPr>
                      </m:fPr>
                      <m:num>
                        <m:r>
                          <w:rPr>
                            <w:rFonts w:ascii="Cambria Math" w:hAnsi="Cambria Math" w:cs="Arial"/>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l</m:t>
                            </m:r>
                          </m:sub>
                        </m:sSub>
                      </m:num>
                      <m:den>
                        <m:sSup>
                          <m:sSupPr>
                            <m:ctrlPr>
                              <w:rPr>
                                <w:rFonts w:ascii="Cambria Math" w:hAnsi="Cambria Math" w:cs="Arial"/>
                                <w:i/>
                                <w:sz w:val="24"/>
                                <w:szCs w:val="24"/>
                              </w:rPr>
                            </m:ctrlPr>
                          </m:sSupPr>
                          <m:e>
                            <m:r>
                              <w:rPr>
                                <w:rFonts w:ascii="Cambria Math" w:hAnsi="Cambria Math" w:cs="Arial"/>
                                <w:sz w:val="24"/>
                                <w:szCs w:val="24"/>
                              </w:rPr>
                              <m:t xml:space="preserve">  </m:t>
                            </m:r>
                            <m:d>
                              <m:dPr>
                                <m:begChr m:val="["/>
                                <m:endChr m:val="]"/>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1-RH</m:t>
                                    </m:r>
                                  </m:e>
                                </m:d>
                                <m:sSup>
                                  <m:sSupPr>
                                    <m:ctrlPr>
                                      <w:rPr>
                                        <w:rFonts w:ascii="Cambria Math" w:hAnsi="Cambria Math" w:cs="Arial"/>
                                        <w:sz w:val="24"/>
                                        <w:szCs w:val="24"/>
                                      </w:rPr>
                                    </m:ctrlPr>
                                  </m:sSupPr>
                                  <m:e>
                                    <m:r>
                                      <w:rPr>
                                        <w:rFonts w:ascii="Cambria Math" w:hAnsi="Cambria Math" w:cs="Arial"/>
                                        <w:sz w:val="24"/>
                                        <w:szCs w:val="24"/>
                                      </w:rPr>
                                      <m:t>q</m:t>
                                    </m:r>
                                  </m:e>
                                  <m:sup>
                                    <m:r>
                                      <m:rPr>
                                        <m:sty m:val="p"/>
                                      </m:rPr>
                                      <w:rPr>
                                        <w:rFonts w:ascii="Cambria Math" w:hAnsi="Cambria Math" w:cs="Arial"/>
                                        <w:sz w:val="24"/>
                                        <w:szCs w:val="24"/>
                                      </w:rPr>
                                      <m:t>*</m:t>
                                    </m:r>
                                  </m:sup>
                                </m:sSup>
                              </m:e>
                            </m:d>
                          </m:e>
                          <m:sup>
                            <m:r>
                              <w:rPr>
                                <w:rFonts w:ascii="Cambria Math" w:hAnsi="Cambria Math" w:cs="Arial"/>
                                <w:sz w:val="24"/>
                                <w:szCs w:val="24"/>
                              </w:rPr>
                              <m:t>γ</m:t>
                            </m:r>
                          </m:sup>
                        </m:sSup>
                      </m:den>
                    </m:f>
                  </m:e>
                </m:d>
              </m:e>
            </m:func>
          </m:e>
        </m:d>
        <m:r>
          <w:rPr>
            <w:rFonts w:ascii="Cambria Math" w:hAnsi="Cambria Math" w:cs="Arial"/>
            <w:sz w:val="24"/>
            <w:szCs w:val="24"/>
          </w:rPr>
          <m:t xml:space="preserve">, </m:t>
        </m:r>
        <m:r>
          <m:rPr>
            <m:sty m:val="p"/>
          </m:rPr>
          <w:rPr>
            <w:rFonts w:ascii="Cambria Math" w:hAnsi="Cambria Math"/>
            <w:sz w:val="24"/>
            <w:szCs w:val="24"/>
          </w:rPr>
          <m:t>if RH &lt; 1    (3.6)</m:t>
        </m:r>
      </m:oMath>
      <w:r w:rsidR="00A73F86" w:rsidRPr="008E7109">
        <w:rPr>
          <w:rFonts w:ascii="Cambria Math" w:hAnsi="Cambria Math"/>
          <w:i/>
          <w:sz w:val="24"/>
          <w:szCs w:val="24"/>
        </w:rPr>
        <w:t xml:space="preserve"> </w:t>
      </w:r>
      <w:r w:rsidR="00A73F86" w:rsidRPr="008E7109">
        <w:rPr>
          <w:rFonts w:ascii="Cambria Math" w:hAnsi="Cambria Math"/>
          <w:iCs/>
          <w:sz w:val="24"/>
          <w:szCs w:val="24"/>
        </w:rPr>
        <w:t xml:space="preserve"> </w:t>
      </w:r>
    </w:p>
    <w:p w14:paraId="12CACF71" w14:textId="206441E1" w:rsidR="00A73F86" w:rsidRPr="008E7109" w:rsidRDefault="00D539D2" w:rsidP="00DC63DB">
      <w:pPr>
        <w:jc w:val="both"/>
        <w:rPr>
          <w:rFonts w:ascii="Times New Roman" w:hAnsi="Times New Roman" w:cs="Times New Roman"/>
          <w:sz w:val="24"/>
          <w:szCs w:val="24"/>
        </w:rPr>
      </w:pPr>
      <w:r>
        <w:rPr>
          <w:rFonts w:ascii="Times New Roman" w:hAnsi="Times New Roman" w:cs="Times New Roman"/>
          <w:sz w:val="24"/>
          <w:szCs w:val="24"/>
        </w:rPr>
        <w:t>w</w:t>
      </w:r>
      <w:r w:rsidR="00A73F86" w:rsidRPr="008E7109">
        <w:rPr>
          <w:rFonts w:ascii="Times New Roman" w:hAnsi="Times New Roman" w:cs="Times New Roman"/>
          <w:sz w:val="24"/>
          <w:szCs w:val="24"/>
        </w:rPr>
        <w:t xml:space="preserve">here RH is the grid relative humidity, ….;  </w:t>
      </w:r>
      <m:oMath>
        <m:r>
          <w:rPr>
            <w:rFonts w:ascii="Cambria Math" w:hAnsi="Cambria Math" w:cs="Times New Roman"/>
            <w:sz w:val="24"/>
            <w:szCs w:val="24"/>
          </w:rPr>
          <m:t xml:space="preserve">p=0.25,  </m:t>
        </m:r>
        <m:r>
          <w:rPr>
            <w:rFonts w:ascii="Cambria Math" w:hAnsi="Cambria Math" w:cs="Arial"/>
            <w:sz w:val="24"/>
            <w:szCs w:val="24"/>
          </w:rPr>
          <m:t>γ=0.49</m:t>
        </m:r>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r>
          <w:rPr>
            <w:rFonts w:ascii="Cambria Math" w:hAnsi="Cambria Math"/>
            <w:sz w:val="24"/>
            <w:szCs w:val="24"/>
          </w:rPr>
          <m:t>=100</m:t>
        </m:r>
      </m:oMath>
      <w:r w:rsidR="00A73F86" w:rsidRPr="008E7109">
        <w:rPr>
          <w:rFonts w:ascii="Times New Roman" w:hAnsi="Times New Roman" w:cs="Times New Roman"/>
          <w:sz w:val="24"/>
          <w:szCs w:val="24"/>
        </w:rPr>
        <w:t xml:space="preserve"> are three empirical parameters based on the GATE simulation. Note that the parameters are optimized to least underestimate middle troposphere (p) with a best match of maximum cloud fraction at lower and upper troposphere (</w:t>
      </w:r>
      <m:oMath>
        <m:r>
          <w:rPr>
            <w:rFonts w:ascii="Cambria Math" w:hAnsi="Cambria Math" w:cs="Arial"/>
            <w:sz w:val="24"/>
            <w:szCs w:val="24"/>
          </w:rPr>
          <m:t>γ a</m:t>
        </m:r>
        <m:r>
          <w:rPr>
            <w:rFonts w:ascii="Cambria Math" w:hAnsi="Cambria Math"/>
            <w:sz w:val="24"/>
            <w:szCs w:val="24"/>
          </w:rPr>
          <m:t xml:space="preserve">nd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oMath>
      <w:r w:rsidR="00A73F86" w:rsidRPr="008E7109">
        <w:rPr>
          <w:rFonts w:ascii="Times New Roman" w:hAnsi="Times New Roman" w:cs="Times New Roman"/>
          <w:sz w:val="24"/>
          <w:szCs w:val="24"/>
        </w:rPr>
        <w:t xml:space="preserve">).Note that the GATE simulation underestimates low level clouds, thus the parameterization may be sensitive to the underestimate of simulated low-level clouds. The decrease of </w:t>
      </w:r>
      <m:oMath>
        <m:r>
          <w:rPr>
            <w:rFonts w:ascii="Cambria Math" w:hAnsi="Cambria Math" w:cs="Arial"/>
            <w:sz w:val="24"/>
            <w:szCs w:val="24"/>
          </w:rPr>
          <m:t>γ</m:t>
        </m:r>
      </m:oMath>
      <w:r w:rsidR="00A73F86" w:rsidRPr="008E7109">
        <w:rPr>
          <w:rFonts w:ascii="Times New Roman" w:hAnsi="Times New Roman" w:cs="Times New Roman"/>
          <w:sz w:val="24"/>
          <w:szCs w:val="24"/>
        </w:rPr>
        <w:t xml:space="preserve"> with an increase of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oMath>
      <w:r w:rsidR="00A73F86" w:rsidRPr="008E7109">
        <w:rPr>
          <w:rFonts w:ascii="Times New Roman" w:hAnsi="Times New Roman" w:cs="Times New Roman"/>
          <w:sz w:val="24"/>
          <w:szCs w:val="24"/>
        </w:rPr>
        <w:t xml:space="preserve"> from default values gives an overestimate of the maximum in the lower troposphere. </w:t>
      </w:r>
    </w:p>
    <w:p w14:paraId="0984D621" w14:textId="6B84F97A" w:rsidR="00A73F86" w:rsidRPr="008E7109" w:rsidRDefault="00A73F86" w:rsidP="00DC63DB">
      <w:pPr>
        <w:ind w:firstLine="720"/>
        <w:jc w:val="both"/>
        <w:rPr>
          <w:rFonts w:ascii="Times New Roman" w:hAnsi="Times New Roman" w:cs="Times New Roman"/>
          <w:sz w:val="24"/>
          <w:szCs w:val="24"/>
        </w:rPr>
      </w:pPr>
      <w:r w:rsidRPr="008E7109">
        <w:rPr>
          <w:rFonts w:ascii="Times New Roman" w:hAnsi="Times New Roman" w:cs="Times New Roman"/>
          <w:sz w:val="24"/>
          <w:szCs w:val="24"/>
        </w:rPr>
        <w:t xml:space="preserve">The Xu-Randall expression is based on simulations (provide domain, resolution and cloud type here). In </w:t>
      </w:r>
      <w:proofErr w:type="spellStart"/>
      <w:r w:rsidRPr="008E7109">
        <w:rPr>
          <w:rFonts w:ascii="Times New Roman" w:hAnsi="Times New Roman" w:cs="Times New Roman"/>
          <w:sz w:val="24"/>
          <w:szCs w:val="24"/>
        </w:rPr>
        <w:t>Xiaoqi’s</w:t>
      </w:r>
      <w:proofErr w:type="spellEnd"/>
      <w:r w:rsidRPr="008E7109">
        <w:rPr>
          <w:rFonts w:ascii="Times New Roman" w:hAnsi="Times New Roman" w:cs="Times New Roman"/>
          <w:sz w:val="24"/>
          <w:szCs w:val="24"/>
        </w:rPr>
        <w:t xml:space="preserve"> work, a different set of empirical values based on a WRF-Solar-LES simulations of a shallow cumulus case such that </w:t>
      </w:r>
      <w:bookmarkStart w:id="1073" w:name="_Hlk58077996"/>
      <m:oMath>
        <m:r>
          <w:rPr>
            <w:rFonts w:ascii="Cambria Math" w:hAnsi="Cambria Math" w:cs="Times New Roman"/>
            <w:sz w:val="24"/>
            <w:szCs w:val="24"/>
          </w:rPr>
          <m:t xml:space="preserve">p=11.24,  </m:t>
        </m:r>
        <m:r>
          <w:rPr>
            <w:rFonts w:ascii="Cambria Math" w:hAnsi="Cambria Math" w:cs="Arial"/>
            <w:sz w:val="24"/>
            <w:szCs w:val="24"/>
          </w:rPr>
          <m:t>γ=</m:t>
        </m:r>
        <m:r>
          <m:rPr>
            <m:sty m:val="p"/>
          </m:rPr>
          <w:rPr>
            <w:rFonts w:ascii="Cambria Math" w:hAnsi="Cambria Math" w:cs="Times New Roman"/>
            <w:sz w:val="24"/>
            <w:szCs w:val="24"/>
          </w:rPr>
          <m:t xml:space="preserve">0.76, </m:t>
        </m:r>
        <m:r>
          <w:rPr>
            <w:rFonts w:ascii="Cambria Math" w:hAnsi="Cambria Math" w:cs="Times New Roman"/>
            <w:sz w:val="24"/>
            <w:szCs w:val="24"/>
          </w:rPr>
          <m:t>and</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=100</m:t>
        </m:r>
      </m:oMath>
      <w:bookmarkEnd w:id="1073"/>
      <w:r w:rsidRPr="008E7109">
        <w:rPr>
          <w:rFonts w:ascii="Times New Roman" w:hAnsi="Times New Roman" w:cs="Times New Roman"/>
          <w:sz w:val="24"/>
          <w:szCs w:val="24"/>
        </w:rPr>
        <w:t xml:space="preserve">. It seems to me that Xiaoqi’s fitting is optimized towards the shallow clouds, while XR1996 is optimized towards a vertical profile of clouds with two maxima at lower and upper troposphere.  Decreasing </w:t>
      </w:r>
      <m:oMath>
        <m:r>
          <w:rPr>
            <w:rFonts w:ascii="Cambria Math" w:hAnsi="Cambria Math" w:cs="Times New Roman"/>
            <w:sz w:val="24"/>
            <w:szCs w:val="24"/>
          </w:rPr>
          <m:t>γ</m:t>
        </m:r>
      </m:oMath>
      <w:r w:rsidRPr="008E7109">
        <w:rPr>
          <w:rFonts w:ascii="Times New Roman" w:hAnsi="Times New Roman" w:cs="Times New Roman"/>
          <w:sz w:val="24"/>
          <w:szCs w:val="24"/>
        </w:rPr>
        <w:t xml:space="preserve"> and increasing </w:t>
      </w:r>
      <m:oMath>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0</m:t>
            </m:r>
          </m:sub>
        </m:sSub>
      </m:oMath>
      <w:r w:rsidRPr="008E7109">
        <w:rPr>
          <w:rFonts w:ascii="Times New Roman" w:hAnsi="Times New Roman" w:cs="Times New Roman"/>
          <w:sz w:val="24"/>
          <w:szCs w:val="24"/>
        </w:rPr>
        <w:t xml:space="preserve"> is the right direction to enhance low level clouds. </w:t>
      </w:r>
      <w:proofErr w:type="spellStart"/>
      <w:r w:rsidRPr="008E7109">
        <w:rPr>
          <w:rFonts w:ascii="Times New Roman" w:hAnsi="Times New Roman" w:cs="Times New Roman"/>
          <w:sz w:val="24"/>
          <w:szCs w:val="24"/>
        </w:rPr>
        <w:t>Xiaoqi’s</w:t>
      </w:r>
      <w:proofErr w:type="spellEnd"/>
      <w:r w:rsidRPr="008E7109">
        <w:rPr>
          <w:rFonts w:ascii="Times New Roman" w:hAnsi="Times New Roman" w:cs="Times New Roman"/>
          <w:sz w:val="24"/>
          <w:szCs w:val="24"/>
        </w:rPr>
        <w:t xml:space="preserve"> fitting is an extreme case towards the shallow clouds. Based on these studies, we estimate the range of variations for the three parameters in Table 2. </w:t>
      </w:r>
      <w:ins w:id="1074" w:author="Liu, Yangang" w:date="2020-12-05T16:23:00Z">
        <w:r w:rsidR="006B7EDF">
          <w:rPr>
            <w:rFonts w:ascii="Times New Roman" w:hAnsi="Times New Roman" w:cs="Times New Roman"/>
            <w:sz w:val="24"/>
            <w:szCs w:val="24"/>
          </w:rPr>
          <w:t xml:space="preserve">Since the two fittings are based on different models at different resolutions and for different clouds, </w:t>
        </w:r>
      </w:ins>
      <w:ins w:id="1075" w:author="Liu, Yangang" w:date="2020-12-05T16:24:00Z">
        <w:r w:rsidR="006B7EDF">
          <w:rPr>
            <w:rFonts w:ascii="Times New Roman" w:hAnsi="Times New Roman" w:cs="Times New Roman"/>
            <w:sz w:val="24"/>
            <w:szCs w:val="24"/>
          </w:rPr>
          <w:t>we can tune the three parameters in general for now.</w:t>
        </w:r>
      </w:ins>
    </w:p>
    <w:p w14:paraId="48176CAE" w14:textId="25D3CDFB" w:rsidR="00A73F86" w:rsidRPr="008E7109" w:rsidDel="006B7EDF" w:rsidRDefault="00A73F86" w:rsidP="00DC63DB">
      <w:pPr>
        <w:ind w:firstLine="720"/>
        <w:jc w:val="both"/>
        <w:rPr>
          <w:del w:id="1076" w:author="Liu, Yangang" w:date="2020-12-05T16:20:00Z"/>
          <w:rFonts w:ascii="Times New Roman" w:hAnsi="Times New Roman" w:cs="Times New Roman"/>
          <w:sz w:val="24"/>
          <w:szCs w:val="24"/>
        </w:rPr>
      </w:pPr>
      <w:del w:id="1077" w:author="Liu, Yangang" w:date="2020-12-05T16:20:00Z">
        <w:r w:rsidRPr="008E7109" w:rsidDel="006B7EDF">
          <w:rPr>
            <w:rFonts w:ascii="Times New Roman" w:hAnsi="Times New Roman" w:cs="Times New Roman"/>
            <w:sz w:val="24"/>
            <w:szCs w:val="24"/>
          </w:rPr>
          <w:delText xml:space="preserve">Note that Xiaoqi also obtained two-parameter equation by combining </w:delText>
        </w:r>
        <m:oMath>
          <m:f>
            <m:fPr>
              <m:ctrlPr>
                <w:rPr>
                  <w:rFonts w:ascii="Cambria Math" w:hAnsi="Cambria Math"/>
                  <w:i/>
                  <w:sz w:val="24"/>
                  <w:szCs w:val="24"/>
                </w:rPr>
              </m:ctrlPr>
            </m:fPr>
            <m:num>
              <m:r>
                <w:rPr>
                  <w:rFonts w:ascii="Cambria Math" w:hAnsi="Cambria Math" w:cs="Arial"/>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num>
            <m:den>
              <m:sSup>
                <m:sSupPr>
                  <m:ctrlPr>
                    <w:rPr>
                      <w:rFonts w:ascii="Cambria Math" w:hAnsi="Cambria Math" w:cs="Arial"/>
                      <w:i/>
                      <w:sz w:val="24"/>
                      <w:szCs w:val="24"/>
                    </w:rPr>
                  </m:ctrlPr>
                </m:sSupPr>
                <m:e>
                  <m:r>
                    <w:rPr>
                      <w:rFonts w:ascii="Cambria Math" w:hAnsi="Cambria Math" w:cs="Arial"/>
                      <w:sz w:val="24"/>
                      <w:szCs w:val="24"/>
                    </w:rPr>
                    <m:t xml:space="preserve">  </m:t>
                  </m:r>
                  <m:d>
                    <m:dPr>
                      <m:begChr m:val="["/>
                      <m:endChr m:val="]"/>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1-RH</m:t>
                          </m:r>
                        </m:e>
                      </m:d>
                      <m:sSup>
                        <m:sSupPr>
                          <m:ctrlPr>
                            <w:rPr>
                              <w:rFonts w:ascii="Cambria Math" w:hAnsi="Cambria Math" w:cs="Arial"/>
                              <w:sz w:val="24"/>
                              <w:szCs w:val="24"/>
                            </w:rPr>
                          </m:ctrlPr>
                        </m:sSupPr>
                        <m:e>
                          <m:r>
                            <w:rPr>
                              <w:rFonts w:ascii="Cambria Math" w:hAnsi="Cambria Math" w:cs="Arial"/>
                              <w:sz w:val="24"/>
                              <w:szCs w:val="24"/>
                            </w:rPr>
                            <m:t>q</m:t>
                          </m:r>
                        </m:e>
                        <m:sup>
                          <m:r>
                            <m:rPr>
                              <m:sty m:val="p"/>
                            </m:rPr>
                            <w:rPr>
                              <w:rFonts w:ascii="Cambria Math" w:hAnsi="Cambria Math" w:cs="Arial"/>
                              <w:sz w:val="24"/>
                              <w:szCs w:val="24"/>
                            </w:rPr>
                            <m:t>*</m:t>
                          </m:r>
                        </m:sup>
                      </m:sSup>
                    </m:e>
                  </m:d>
                </m:e>
                <m:sup>
                  <m:r>
                    <w:rPr>
                      <w:rFonts w:ascii="Cambria Math" w:hAnsi="Cambria Math" w:cs="Arial"/>
                      <w:sz w:val="24"/>
                      <w:szCs w:val="24"/>
                    </w:rPr>
                    <m:t>γ</m:t>
                  </m:r>
                </m:sup>
              </m:sSup>
            </m:den>
          </m:f>
        </m:oMath>
        <w:r w:rsidRPr="008E7109" w:rsidDel="006B7EDF">
          <w:rPr>
            <w:rFonts w:ascii="Times New Roman" w:hAnsi="Times New Roman" w:cs="Times New Roman"/>
            <w:sz w:val="24"/>
            <w:szCs w:val="24"/>
          </w:rPr>
          <w:delText xml:space="preserve"> as a single parameter </w:delText>
        </w:r>
        <m:oMath>
          <m:r>
            <w:rPr>
              <w:rFonts w:ascii="Cambria Math" w:hAnsi="Cambria Math"/>
              <w:sz w:val="24"/>
              <w:szCs w:val="24"/>
            </w:rPr>
            <m:t>α</m:t>
          </m:r>
        </m:oMath>
        <w:r w:rsidRPr="008E7109" w:rsidDel="006B7EDF">
          <w:rPr>
            <w:rFonts w:ascii="Times New Roman" w:hAnsi="Times New Roman" w:cs="Times New Roman"/>
            <w:sz w:val="24"/>
            <w:szCs w:val="24"/>
          </w:rPr>
          <w:delText xml:space="preserve"> such that</w:delText>
        </w:r>
      </w:del>
    </w:p>
    <w:p w14:paraId="45B12DFF" w14:textId="4991E6CE" w:rsidR="00A73F86" w:rsidRPr="008E7109" w:rsidDel="006B7EDF" w:rsidRDefault="00A73F86" w:rsidP="00A73F86">
      <w:pPr>
        <w:ind w:firstLine="720"/>
        <w:rPr>
          <w:del w:id="1078" w:author="Liu, Yangang" w:date="2020-12-05T16:20:00Z"/>
          <w:rFonts w:ascii="Times New Roman" w:hAnsi="Times New Roman" w:cs="Times New Roman"/>
          <w:sz w:val="24"/>
          <w:szCs w:val="24"/>
        </w:rPr>
      </w:pPr>
    </w:p>
    <w:p w14:paraId="393E60DC" w14:textId="7EC0239F" w:rsidR="00A73F86" w:rsidRPr="008E7109" w:rsidDel="006B7EDF" w:rsidRDefault="00CC1315" w:rsidP="00A73F86">
      <w:pPr>
        <w:rPr>
          <w:del w:id="1079" w:author="Liu, Yangang" w:date="2020-12-05T16:20:00Z"/>
          <w:rFonts w:ascii="Times New Roman" w:hAnsi="Times New Roman" w:cs="Times New Roman"/>
          <w:sz w:val="24"/>
          <w:szCs w:val="24"/>
        </w:rPr>
      </w:pPr>
      <m:oMathPara>
        <m:oMath>
          <m:sSub>
            <m:sSubPr>
              <m:ctrlPr>
                <w:del w:id="1080" w:author="Liu, Yangang" w:date="2020-12-05T16:20:00Z">
                  <w:rPr>
                    <w:rFonts w:ascii="Cambria Math" w:hAnsi="Cambria Math"/>
                    <w:i/>
                    <w:sz w:val="24"/>
                    <w:szCs w:val="24"/>
                  </w:rPr>
                </w:del>
              </m:ctrlPr>
            </m:sSubPr>
            <m:e>
              <m:r>
                <w:del w:id="1081" w:author="Liu, Yangang" w:date="2020-12-05T16:20:00Z">
                  <w:rPr>
                    <w:rFonts w:ascii="Cambria Math" w:hAnsi="Cambria Math"/>
                    <w:sz w:val="24"/>
                    <w:szCs w:val="24"/>
                  </w:rPr>
                  <m:t>C</m:t>
                </w:del>
              </m:r>
            </m:e>
            <m:sub>
              <m:r>
                <w:del w:id="1082" w:author="Liu, Yangang" w:date="2020-12-05T16:20:00Z">
                  <w:rPr>
                    <w:rFonts w:ascii="Cambria Math" w:hAnsi="Cambria Math"/>
                    <w:sz w:val="24"/>
                    <w:szCs w:val="24"/>
                  </w:rPr>
                  <m:t>s</m:t>
                </w:del>
              </m:r>
            </m:sub>
          </m:sSub>
          <m:r>
            <w:del w:id="1083" w:author="Liu, Yangang" w:date="2020-12-05T16:20:00Z">
              <w:rPr>
                <w:rFonts w:ascii="Cambria Math" w:hAnsi="Cambria Math"/>
                <w:sz w:val="24"/>
                <w:szCs w:val="24"/>
              </w:rPr>
              <m:t>=</m:t>
            </w:del>
          </m:r>
          <m:sSup>
            <m:sSupPr>
              <m:ctrlPr>
                <w:del w:id="1084" w:author="Liu, Yangang" w:date="2020-12-05T16:20:00Z">
                  <w:rPr>
                    <w:rFonts w:ascii="Cambria Math" w:hAnsi="Cambria Math" w:cs="Arial"/>
                    <w:sz w:val="24"/>
                    <w:szCs w:val="24"/>
                  </w:rPr>
                </w:del>
              </m:ctrlPr>
            </m:sSupPr>
            <m:e>
              <m:r>
                <w:del w:id="1085" w:author="Liu, Yangang" w:date="2020-12-05T16:20:00Z">
                  <w:rPr>
                    <w:rFonts w:ascii="Cambria Math" w:hAnsi="Cambria Math" w:cs="Arial"/>
                    <w:sz w:val="24"/>
                    <w:szCs w:val="24"/>
                  </w:rPr>
                  <m:t>RH</m:t>
                </w:del>
              </m:r>
            </m:e>
            <m:sup>
              <m:r>
                <w:del w:id="1086" w:author="Liu, Yangang" w:date="2020-12-05T16:20:00Z">
                  <w:rPr>
                    <w:rFonts w:ascii="Cambria Math" w:hAnsi="Cambria Math" w:cs="Arial"/>
                    <w:sz w:val="24"/>
                    <w:szCs w:val="24"/>
                  </w:rPr>
                  <m:t>p</m:t>
                </w:del>
              </m:r>
            </m:sup>
          </m:sSup>
          <m:d>
            <m:dPr>
              <m:begChr m:val="["/>
              <m:endChr m:val="]"/>
              <m:ctrlPr>
                <w:del w:id="1087" w:author="Liu, Yangang" w:date="2020-12-05T16:20:00Z">
                  <w:rPr>
                    <w:rFonts w:ascii="Cambria Math" w:hAnsi="Cambria Math" w:cs="Arial"/>
                    <w:i/>
                    <w:sz w:val="24"/>
                    <w:szCs w:val="24"/>
                  </w:rPr>
                </w:del>
              </m:ctrlPr>
            </m:dPr>
            <m:e>
              <m:r>
                <w:del w:id="1088" w:author="Liu, Yangang" w:date="2020-12-05T16:20:00Z">
                  <w:rPr>
                    <w:rFonts w:ascii="Cambria Math" w:hAnsi="Cambria Math" w:cs="Arial"/>
                    <w:sz w:val="24"/>
                    <w:szCs w:val="24"/>
                  </w:rPr>
                  <m:t>1-</m:t>
                </w:del>
              </m:r>
              <m:func>
                <m:funcPr>
                  <m:ctrlPr>
                    <w:del w:id="1089" w:author="Liu, Yangang" w:date="2020-12-05T16:20:00Z">
                      <w:rPr>
                        <w:rFonts w:ascii="Cambria Math" w:hAnsi="Cambria Math" w:cs="Arial"/>
                        <w:sz w:val="24"/>
                        <w:szCs w:val="24"/>
                      </w:rPr>
                    </w:del>
                  </m:ctrlPr>
                </m:funcPr>
                <m:fName>
                  <m:r>
                    <w:del w:id="1090" w:author="Liu, Yangang" w:date="2020-12-05T16:20:00Z">
                      <m:rPr>
                        <m:sty m:val="p"/>
                      </m:rPr>
                      <w:rPr>
                        <w:rFonts w:ascii="Cambria Math" w:hAnsi="Cambria Math" w:cs="Arial"/>
                        <w:sz w:val="24"/>
                        <w:szCs w:val="24"/>
                      </w:rPr>
                      <m:t>exp</m:t>
                    </w:del>
                  </m:r>
                  <m:ctrlPr>
                    <w:del w:id="1091" w:author="Liu, Yangang" w:date="2020-12-05T16:20:00Z">
                      <w:rPr>
                        <w:rFonts w:ascii="Cambria Math" w:hAnsi="Cambria Math" w:cs="Arial"/>
                        <w:i/>
                        <w:sz w:val="24"/>
                        <w:szCs w:val="24"/>
                      </w:rPr>
                    </w:del>
                  </m:ctrlPr>
                </m:fName>
                <m:e>
                  <m:d>
                    <m:dPr>
                      <m:ctrlPr>
                        <w:del w:id="1092" w:author="Liu, Yangang" w:date="2020-12-05T16:20:00Z">
                          <w:rPr>
                            <w:rFonts w:ascii="Cambria Math" w:hAnsi="Cambria Math" w:cs="Arial"/>
                            <w:i/>
                            <w:sz w:val="24"/>
                            <w:szCs w:val="24"/>
                          </w:rPr>
                        </w:del>
                      </m:ctrlPr>
                    </m:dPr>
                    <m:e>
                      <m:r>
                        <w:del w:id="1093" w:author="Liu, Yangang" w:date="2020-12-05T16:20:00Z">
                          <w:rPr>
                            <w:rFonts w:ascii="Cambria Math" w:hAnsi="Cambria Math" w:cs="Arial"/>
                            <w:sz w:val="24"/>
                            <w:szCs w:val="24"/>
                          </w:rPr>
                          <m:t>-</m:t>
                        </w:del>
                      </m:r>
                      <m:r>
                        <w:del w:id="1094" w:author="Liu, Yangang" w:date="2020-12-05T16:20:00Z">
                          <w:rPr>
                            <w:rFonts w:ascii="Cambria Math" w:hAnsi="Cambria Math"/>
                            <w:sz w:val="24"/>
                            <w:szCs w:val="24"/>
                          </w:rPr>
                          <m:t>α</m:t>
                        </w:del>
                      </m:r>
                      <m:sSub>
                        <m:sSubPr>
                          <m:ctrlPr>
                            <w:del w:id="1095" w:author="Liu, Yangang" w:date="2020-12-05T16:20:00Z">
                              <w:rPr>
                                <w:rFonts w:ascii="Cambria Math" w:hAnsi="Cambria Math"/>
                                <w:i/>
                                <w:sz w:val="24"/>
                                <w:szCs w:val="24"/>
                              </w:rPr>
                            </w:del>
                          </m:ctrlPr>
                        </m:sSubPr>
                        <m:e>
                          <m:acc>
                            <m:accPr>
                              <m:chr m:val="̅"/>
                              <m:ctrlPr>
                                <w:del w:id="1096" w:author="Liu, Yangang" w:date="2020-12-05T16:20:00Z">
                                  <w:rPr>
                                    <w:rFonts w:ascii="Cambria Math" w:hAnsi="Cambria Math"/>
                                    <w:i/>
                                    <w:sz w:val="24"/>
                                    <w:szCs w:val="24"/>
                                  </w:rPr>
                                </w:del>
                              </m:ctrlPr>
                            </m:accPr>
                            <m:e>
                              <m:r>
                                <w:del w:id="1097" w:author="Liu, Yangang" w:date="2020-12-05T16:20:00Z">
                                  <w:rPr>
                                    <w:rFonts w:ascii="Cambria Math" w:hAnsi="Cambria Math"/>
                                    <w:sz w:val="24"/>
                                    <w:szCs w:val="24"/>
                                  </w:rPr>
                                  <m:t>q</m:t>
                                </w:del>
                              </m:r>
                            </m:e>
                          </m:acc>
                        </m:e>
                        <m:sub>
                          <m:r>
                            <w:del w:id="1098" w:author="Liu, Yangang" w:date="2020-12-05T16:20:00Z">
                              <w:rPr>
                                <w:rFonts w:ascii="Cambria Math" w:hAnsi="Cambria Math"/>
                                <w:sz w:val="24"/>
                                <w:szCs w:val="24"/>
                              </w:rPr>
                              <m:t>l</m:t>
                            </w:del>
                          </m:r>
                        </m:sub>
                      </m:sSub>
                    </m:e>
                  </m:d>
                </m:e>
              </m:func>
            </m:e>
          </m:d>
          <m:r>
            <w:del w:id="1099" w:author="Liu, Yangang" w:date="2020-12-05T16:20:00Z">
              <w:rPr>
                <w:rFonts w:ascii="Cambria Math" w:hAnsi="Cambria Math" w:cs="Arial"/>
                <w:sz w:val="24"/>
                <w:szCs w:val="24"/>
              </w:rPr>
              <m:t xml:space="preserve">, </m:t>
            </w:del>
          </m:r>
          <m:r>
            <w:del w:id="1100" w:author="Liu, Yangang" w:date="2020-12-05T16:20:00Z">
              <m:rPr>
                <m:sty m:val="p"/>
              </m:rPr>
              <w:rPr>
                <w:rFonts w:ascii="Cambria Math" w:hAnsi="Cambria Math"/>
                <w:sz w:val="24"/>
                <w:szCs w:val="24"/>
              </w:rPr>
              <m:t>if RH &lt; 1    (3.7)</m:t>
            </w:del>
          </m:r>
        </m:oMath>
      </m:oMathPara>
    </w:p>
    <w:p w14:paraId="2916ADDE" w14:textId="2D89B8C8" w:rsidR="00A73F86" w:rsidRPr="008E7109" w:rsidDel="006B7EDF" w:rsidRDefault="00A73F86" w:rsidP="00DC63DB">
      <w:pPr>
        <w:jc w:val="both"/>
        <w:rPr>
          <w:del w:id="1101" w:author="Liu, Yangang" w:date="2020-12-05T16:20:00Z"/>
          <w:rFonts w:ascii="Times New Roman" w:hAnsi="Times New Roman" w:cs="Times New Roman"/>
          <w:sz w:val="24"/>
          <w:szCs w:val="24"/>
        </w:rPr>
      </w:pPr>
      <w:del w:id="1102" w:author="Liu, Yangang" w:date="2020-12-05T16:20:00Z">
        <w:r w:rsidRPr="008E7109" w:rsidDel="006B7EDF">
          <w:rPr>
            <w:rFonts w:ascii="Times New Roman" w:hAnsi="Times New Roman" w:cs="Times New Roman"/>
            <w:sz w:val="24"/>
            <w:szCs w:val="24"/>
          </w:rPr>
          <w:delText xml:space="preserve">where p=10.7 and </w:delText>
        </w:r>
        <m:oMath>
          <m:r>
            <w:rPr>
              <w:rFonts w:ascii="Cambria Math" w:hAnsi="Cambria Math"/>
              <w:sz w:val="24"/>
              <w:szCs w:val="24"/>
            </w:rPr>
            <m:t>α=2.4×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r w:rsidRPr="008E7109" w:rsidDel="006B7EDF">
          <w:rPr>
            <w:rFonts w:ascii="Times New Roman" w:hAnsi="Times New Roman" w:cs="Times New Roman"/>
            <w:sz w:val="24"/>
            <w:szCs w:val="24"/>
          </w:rPr>
          <w:delText>.  Similar goodness-of-fit are for the three-parameter and the two-parameter expressions.</w:delText>
        </w:r>
      </w:del>
    </w:p>
    <w:p w14:paraId="6618DE3C"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3.2. Cloud overlap assumption</w:t>
      </w:r>
    </w:p>
    <w:p w14:paraId="631293AA" w14:textId="77777777" w:rsidR="00A73F86" w:rsidRPr="008E7109" w:rsidRDefault="00A73F86" w:rsidP="00DC63DB">
      <w:pPr>
        <w:ind w:firstLine="720"/>
        <w:jc w:val="both"/>
        <w:rPr>
          <w:rFonts w:ascii="Times New Roman" w:hAnsi="Times New Roman" w:cs="Times New Roman"/>
          <w:sz w:val="24"/>
          <w:szCs w:val="24"/>
        </w:rPr>
      </w:pPr>
      <w:r w:rsidRPr="008E7109">
        <w:rPr>
          <w:rFonts w:ascii="Times New Roman" w:hAnsi="Times New Roman" w:cs="Times New Roman"/>
          <w:sz w:val="24"/>
          <w:szCs w:val="24"/>
        </w:rPr>
        <w:lastRenderedPageBreak/>
        <w:t>To represent the cloud variability in the sub-grid scale, the Monte-Carlo Independent Column Approximation (</w:t>
      </w:r>
      <w:proofErr w:type="spellStart"/>
      <w:r w:rsidRPr="008E7109">
        <w:rPr>
          <w:rFonts w:ascii="Times New Roman" w:hAnsi="Times New Roman" w:cs="Times New Roman"/>
          <w:sz w:val="24"/>
          <w:szCs w:val="24"/>
        </w:rPr>
        <w:t>McICA</w:t>
      </w:r>
      <w:proofErr w:type="spellEnd"/>
      <w:r w:rsidRPr="008E7109">
        <w:rPr>
          <w:rFonts w:ascii="Times New Roman" w:hAnsi="Times New Roman" w:cs="Times New Roman"/>
          <w:sz w:val="24"/>
          <w:szCs w:val="24"/>
        </w:rPr>
        <w:t xml:space="preserve">) is used to generate the stochastic sub-columns of clouds. Given a profile of cloud fraction, cloud water and cloud ice, </w:t>
      </w:r>
      <w:proofErr w:type="spellStart"/>
      <w:r w:rsidRPr="008E7109">
        <w:rPr>
          <w:rFonts w:ascii="Times New Roman" w:hAnsi="Times New Roman" w:cs="Times New Roman"/>
          <w:sz w:val="24"/>
          <w:szCs w:val="24"/>
        </w:rPr>
        <w:t>McICA</w:t>
      </w:r>
      <w:proofErr w:type="spellEnd"/>
      <w:r w:rsidRPr="008E7109">
        <w:rPr>
          <w:rFonts w:ascii="Times New Roman" w:hAnsi="Times New Roman" w:cs="Times New Roman"/>
          <w:sz w:val="24"/>
          <w:szCs w:val="24"/>
        </w:rPr>
        <w:t xml:space="preserve"> produces a set of sub-columns. Each layer within each sub-column is homogeneous, with cloud fraction equal to zero or one with uniform cloud liquid and cloud ice concentration. </w:t>
      </w:r>
      <w:commentRangeStart w:id="1103"/>
      <w:commentRangeStart w:id="1104"/>
      <w:commentRangeStart w:id="1105"/>
      <w:r w:rsidRPr="008E7109">
        <w:rPr>
          <w:rFonts w:ascii="Times New Roman" w:hAnsi="Times New Roman" w:cs="Times New Roman"/>
          <w:sz w:val="24"/>
          <w:szCs w:val="24"/>
        </w:rPr>
        <w:t xml:space="preserve">The ensemble </w:t>
      </w:r>
      <w:proofErr w:type="gramStart"/>
      <w:r w:rsidRPr="008E7109">
        <w:rPr>
          <w:rFonts w:ascii="Times New Roman" w:hAnsi="Times New Roman" w:cs="Times New Roman"/>
          <w:sz w:val="24"/>
          <w:szCs w:val="24"/>
        </w:rPr>
        <w:t>as a whole reproduces</w:t>
      </w:r>
      <w:proofErr w:type="gramEnd"/>
      <w:r w:rsidRPr="008E7109">
        <w:rPr>
          <w:rFonts w:ascii="Times New Roman" w:hAnsi="Times New Roman" w:cs="Times New Roman"/>
          <w:sz w:val="24"/>
          <w:szCs w:val="24"/>
        </w:rPr>
        <w:t xml:space="preserve"> the probability function of cloud liquid and ice within each layer and obeys an overlap assumption in the vertical. </w:t>
      </w:r>
      <w:commentRangeEnd w:id="1103"/>
      <w:r w:rsidRPr="008E7109">
        <w:rPr>
          <w:rStyle w:val="CommentReference"/>
          <w:sz w:val="24"/>
          <w:szCs w:val="24"/>
        </w:rPr>
        <w:commentReference w:id="1103"/>
      </w:r>
      <w:commentRangeEnd w:id="1104"/>
      <w:r w:rsidRPr="008E7109">
        <w:rPr>
          <w:rStyle w:val="CommentReference"/>
          <w:sz w:val="24"/>
          <w:szCs w:val="24"/>
        </w:rPr>
        <w:commentReference w:id="1104"/>
      </w:r>
      <w:commentRangeEnd w:id="1105"/>
      <w:r w:rsidRPr="008E7109">
        <w:rPr>
          <w:rStyle w:val="CommentReference"/>
          <w:sz w:val="24"/>
          <w:szCs w:val="24"/>
        </w:rPr>
        <w:commentReference w:id="1105"/>
      </w:r>
    </w:p>
    <w:p w14:paraId="5AB7C1DD" w14:textId="77777777" w:rsidR="00A73F86" w:rsidRPr="008E7109" w:rsidRDefault="00A73F86" w:rsidP="00DC63DB">
      <w:pPr>
        <w:ind w:firstLine="720"/>
        <w:jc w:val="both"/>
        <w:rPr>
          <w:rFonts w:ascii="Times New Roman" w:hAnsi="Times New Roman" w:cs="Times New Roman"/>
          <w:sz w:val="24"/>
          <w:szCs w:val="24"/>
        </w:rPr>
      </w:pPr>
      <w:r w:rsidRPr="008E7109">
        <w:rPr>
          <w:rFonts w:ascii="Times New Roman" w:hAnsi="Times New Roman" w:cs="Times New Roman"/>
          <w:sz w:val="24"/>
          <w:szCs w:val="24"/>
        </w:rPr>
        <w:t>Four overlap assumptions are available in current version of RRTMG (</w:t>
      </w:r>
      <w:commentRangeStart w:id="1106"/>
      <w:commentRangeStart w:id="1107"/>
      <w:r w:rsidRPr="008E7109">
        <w:rPr>
          <w:rFonts w:ascii="Times New Roman" w:hAnsi="Times New Roman" w:cs="Times New Roman"/>
          <w:sz w:val="24"/>
          <w:szCs w:val="24"/>
        </w:rPr>
        <w:t>the exponential random option is still underdevelopment</w:t>
      </w:r>
      <w:commentRangeEnd w:id="1106"/>
      <w:r w:rsidRPr="008E7109">
        <w:rPr>
          <w:rStyle w:val="CommentReference"/>
          <w:sz w:val="24"/>
          <w:szCs w:val="24"/>
        </w:rPr>
        <w:commentReference w:id="1106"/>
      </w:r>
      <w:commentRangeEnd w:id="1107"/>
      <w:r w:rsidRPr="008E7109">
        <w:rPr>
          <w:rStyle w:val="CommentReference"/>
          <w:sz w:val="24"/>
          <w:szCs w:val="24"/>
        </w:rPr>
        <w:commentReference w:id="1107"/>
      </w:r>
      <w:r w:rsidRPr="008E7109">
        <w:rPr>
          <w:rFonts w:ascii="Times New Roman" w:hAnsi="Times New Roman" w:cs="Times New Roman"/>
          <w:sz w:val="24"/>
          <w:szCs w:val="24"/>
        </w:rPr>
        <w:t>). They are,</w:t>
      </w:r>
    </w:p>
    <w:p w14:paraId="569524B5" w14:textId="77777777" w:rsidR="00A73F86" w:rsidRPr="008E7109" w:rsidRDefault="00A73F86" w:rsidP="00DC63DB">
      <w:pPr>
        <w:ind w:firstLine="720"/>
        <w:jc w:val="both"/>
        <w:rPr>
          <w:rFonts w:ascii="Times New Roman" w:hAnsi="Times New Roman" w:cs="Times New Roman"/>
          <w:sz w:val="24"/>
          <w:szCs w:val="24"/>
        </w:rPr>
      </w:pPr>
      <w:r w:rsidRPr="008E7109">
        <w:rPr>
          <w:rFonts w:ascii="Times New Roman" w:hAnsi="Times New Roman" w:cs="Times New Roman"/>
          <w:sz w:val="24"/>
          <w:szCs w:val="24"/>
        </w:rPr>
        <w:t>1 – random: pick random value at every level</w:t>
      </w:r>
    </w:p>
    <w:p w14:paraId="32AE2366" w14:textId="77777777" w:rsidR="00A73F86" w:rsidRPr="008E7109" w:rsidRDefault="00A73F86" w:rsidP="00DC63DB">
      <w:pPr>
        <w:ind w:firstLine="720"/>
        <w:jc w:val="both"/>
        <w:rPr>
          <w:rFonts w:ascii="Times New Roman" w:hAnsi="Times New Roman" w:cs="Times New Roman"/>
          <w:sz w:val="24"/>
          <w:szCs w:val="24"/>
        </w:rPr>
      </w:pPr>
      <w:r w:rsidRPr="008E7109">
        <w:rPr>
          <w:rFonts w:ascii="Times New Roman" w:hAnsi="Times New Roman" w:cs="Times New Roman"/>
          <w:sz w:val="24"/>
          <w:szCs w:val="24"/>
        </w:rPr>
        <w:t>2 – maximum-random: pick a random value for top layer then walk down the column. If the layer above is cloudy, then the same random umber is used; if the layer above is clear, then we use a new random number.</w:t>
      </w:r>
    </w:p>
    <w:p w14:paraId="5D90CC41" w14:textId="77777777" w:rsidR="00A73F86" w:rsidRPr="008E7109" w:rsidRDefault="00A73F86" w:rsidP="00DC63DB">
      <w:pPr>
        <w:ind w:firstLine="720"/>
        <w:jc w:val="both"/>
        <w:rPr>
          <w:rFonts w:ascii="Times New Roman" w:hAnsi="Times New Roman" w:cs="Times New Roman"/>
          <w:sz w:val="24"/>
          <w:szCs w:val="24"/>
        </w:rPr>
      </w:pPr>
      <w:r w:rsidRPr="008E7109">
        <w:rPr>
          <w:rFonts w:ascii="Times New Roman" w:hAnsi="Times New Roman" w:cs="Times New Roman"/>
          <w:sz w:val="24"/>
          <w:szCs w:val="24"/>
        </w:rPr>
        <w:t>3 - maximum: pick the same random number at every level</w:t>
      </w:r>
    </w:p>
    <w:p w14:paraId="16F8CF67" w14:textId="77777777" w:rsidR="00A73F86" w:rsidRPr="008E7109" w:rsidRDefault="00A73F86" w:rsidP="00DC63DB">
      <w:pPr>
        <w:ind w:firstLine="720"/>
        <w:jc w:val="both"/>
        <w:rPr>
          <w:rFonts w:ascii="Times New Roman" w:hAnsi="Times New Roman" w:cs="Times New Roman"/>
          <w:sz w:val="24"/>
          <w:szCs w:val="24"/>
        </w:rPr>
      </w:pPr>
      <w:r w:rsidRPr="008E7109">
        <w:rPr>
          <w:rFonts w:ascii="Times New Roman" w:hAnsi="Times New Roman" w:cs="Times New Roman"/>
          <w:sz w:val="24"/>
          <w:szCs w:val="24"/>
        </w:rPr>
        <w:t>4 – exponential: weighting between maximum and random overlap increases with the distance</w:t>
      </w:r>
    </w:p>
    <w:p w14:paraId="62396A92" w14:textId="77777777" w:rsidR="00A73F86" w:rsidRPr="008E7109" w:rsidRDefault="00A73F86" w:rsidP="00DC63DB">
      <w:pPr>
        <w:jc w:val="both"/>
        <w:rPr>
          <w:rFonts w:ascii="Times New Roman" w:hAnsi="Times New Roman" w:cs="Times New Roman"/>
          <w:sz w:val="24"/>
          <w:szCs w:val="24"/>
        </w:rPr>
      </w:pPr>
      <w:r w:rsidRPr="008E7109">
        <w:rPr>
          <w:rFonts w:ascii="Times New Roman" w:hAnsi="Times New Roman" w:cs="Times New Roman"/>
          <w:sz w:val="24"/>
          <w:szCs w:val="24"/>
        </w:rPr>
        <w:tab/>
        <w:t>The default is option 2, maximum-random overlap.</w:t>
      </w:r>
    </w:p>
    <w:p w14:paraId="4FBA602B" w14:textId="77777777" w:rsidR="00A73F86" w:rsidRPr="008E7109" w:rsidRDefault="00A73F86" w:rsidP="00A73F86">
      <w:pPr>
        <w:rPr>
          <w:rFonts w:ascii="Times New Roman" w:hAnsi="Times New Roman" w:cs="Times New Roman"/>
          <w:sz w:val="24"/>
          <w:szCs w:val="24"/>
        </w:rPr>
      </w:pPr>
    </w:p>
    <w:p w14:paraId="3C083880"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 xml:space="preserve">3.4 Diffusivity angle / diffusivity factor </w:t>
      </w:r>
      <w:r w:rsidRPr="008E7109">
        <w:rPr>
          <w:rFonts w:ascii="Times New Roman" w:hAnsi="Times New Roman" w:cs="Times New Roman"/>
          <w:b/>
          <w:bCs/>
          <w:sz w:val="24"/>
          <w:szCs w:val="24"/>
        </w:rPr>
        <w:fldChar w:fldCharType="begin"/>
      </w:r>
      <w:r w:rsidRPr="008E7109">
        <w:rPr>
          <w:rFonts w:ascii="Times New Roman" w:hAnsi="Times New Roman" w:cs="Times New Roman"/>
          <w:b/>
          <w:bCs/>
          <w:sz w:val="24"/>
          <w:szCs w:val="24"/>
        </w:rPr>
        <w:instrText xml:space="preserve"> ADDIN ZOTERO_ITEM CSL_CITATION {"citationID":"1IqdEAA1","properties":{"formattedCitation":"(Liou 2002)","plainCitation":"(Liou 2002)","noteIndex":0},"citationItems":[{"id":945,"uris":["http://zotero.org/users/750269/items/WCDYYTXV"],"uri":["http://zotero.org/users/750269/items/WCDYYTXV"],"itemData":{"id":945,"type":"book","abstract":"This Second Edition of An Introduction to Atmospheric Radiation has been extensively revised to address the fundamental study and quantitative measurement of the interactions of solar and terrestrial radiation with molecules, aerosols, and cloud particles in planetary atmospheres. It contains 70% new material, much of it stemming from the investigation of the atmospheric greenhouse effects of external radiative perturbations in climate systems, and the development of methodologies for inferring atmospheric and surface parameters by means of remote sensing. Liou's comprehensive treatment of the fundamentals of atmospheric radiation was developed for students, academics, and researchers in atmospheric sciences, remote sensing, and climate modeling.","edition":"2nd Edition","event-place":"Amsterdam ; Boston","ISBN":"978-0-12-451451-5","language":"English","number-of-pages":"608","publisher":"Academic Press","publisher-place":"Amsterdam ; Boston","source":"Amazon","title":"An Introduction to Atmospheric Radiation - 2nd Edition","author":[{"family":"Liou","given":"K. N."}],"issued":{"date-parts":[["2002",5,13]]}}}],"schema":"https://github.com/citation-style-language/schema/raw/master/csl-citation.json"} </w:instrText>
      </w:r>
      <w:r w:rsidRPr="008E7109">
        <w:rPr>
          <w:rFonts w:ascii="Times New Roman" w:hAnsi="Times New Roman" w:cs="Times New Roman"/>
          <w:b/>
          <w:bCs/>
          <w:sz w:val="24"/>
          <w:szCs w:val="24"/>
        </w:rPr>
        <w:fldChar w:fldCharType="separate"/>
      </w:r>
      <w:r w:rsidRPr="008E7109">
        <w:rPr>
          <w:rFonts w:ascii="Times New Roman" w:hAnsi="Times New Roman" w:cs="Times New Roman"/>
          <w:b/>
          <w:bCs/>
          <w:sz w:val="24"/>
          <w:szCs w:val="24"/>
        </w:rPr>
        <w:t>(Liou 2002)</w:t>
      </w:r>
      <w:r w:rsidRPr="008E7109">
        <w:rPr>
          <w:rFonts w:ascii="Times New Roman" w:hAnsi="Times New Roman" w:cs="Times New Roman"/>
          <w:b/>
          <w:bCs/>
          <w:sz w:val="24"/>
          <w:szCs w:val="24"/>
        </w:rPr>
        <w:fldChar w:fldCharType="end"/>
      </w:r>
    </w:p>
    <w:p w14:paraId="226C490A" w14:textId="77777777" w:rsidR="00A73F86" w:rsidRPr="008E7109" w:rsidRDefault="00A73F86" w:rsidP="00DC63DB">
      <w:pPr>
        <w:ind w:firstLine="720"/>
        <w:jc w:val="both"/>
        <w:rPr>
          <w:rFonts w:ascii="Times New Roman" w:hAnsi="Times New Roman" w:cs="Times New Roman"/>
          <w:sz w:val="24"/>
          <w:szCs w:val="24"/>
        </w:rPr>
      </w:pPr>
      <w:r w:rsidRPr="008E7109">
        <w:rPr>
          <w:rFonts w:ascii="Times New Roman" w:hAnsi="Times New Roman" w:cs="Times New Roman"/>
          <w:sz w:val="24"/>
          <w:szCs w:val="24"/>
        </w:rPr>
        <w:t xml:space="preserve">Diffusivity angle, </w:t>
      </w:r>
      <m:oMath>
        <m:r>
          <w:rPr>
            <w:rFonts w:ascii="Cambria Math" w:hAnsi="Cambria Math" w:cs="Times New Roman"/>
            <w:sz w:val="24"/>
            <w:szCs w:val="24"/>
          </w:rPr>
          <m:t>1/</m:t>
        </m:r>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8E7109">
        <w:rPr>
          <w:rFonts w:ascii="Times New Roman" w:hAnsi="Times New Roman" w:cs="Times New Roman"/>
          <w:sz w:val="24"/>
          <w:szCs w:val="24"/>
        </w:rPr>
        <w:t xml:space="preserve">, converts spectral transmittance,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ν</m:t>
            </m:r>
          </m:sub>
        </m:sSub>
        <m:r>
          <w:rPr>
            <w:rFonts w:ascii="Cambria Math" w:hAnsi="Cambria Math" w:cs="Times New Roman"/>
            <w:sz w:val="24"/>
            <w:szCs w:val="24"/>
          </w:rPr>
          <m:t>(τ)</m:t>
        </m:r>
      </m:oMath>
      <w:r w:rsidRPr="008E7109">
        <w:rPr>
          <w:rFonts w:ascii="Times New Roman" w:hAnsi="Times New Roman" w:cs="Times New Roman"/>
          <w:sz w:val="24"/>
          <w:szCs w:val="24"/>
        </w:rPr>
        <w:t xml:space="preserve">  to diffuse transmittance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ν</m:t>
            </m:r>
          </m:sub>
          <m:sup>
            <m:r>
              <w:rPr>
                <w:rFonts w:ascii="Cambria Math" w:hAnsi="Cambria Math" w:cs="Times New Roman"/>
                <w:sz w:val="24"/>
                <w:szCs w:val="24"/>
              </w:rPr>
              <m:t>f</m:t>
            </m:r>
          </m:sup>
        </m:sSubSup>
        <m:r>
          <w:rPr>
            <w:rFonts w:ascii="Cambria Math" w:hAnsi="Cambria Math" w:cs="Times New Roman"/>
            <w:sz w:val="24"/>
            <w:szCs w:val="24"/>
          </w:rPr>
          <m:t xml:space="preserve">(τ) </m:t>
        </m:r>
      </m:oMath>
      <w:r w:rsidRPr="008E7109">
        <w:rPr>
          <w:rFonts w:ascii="Times New Roman" w:hAnsi="Times New Roman" w:cs="Times New Roman"/>
          <w:sz w:val="24"/>
          <w:szCs w:val="24"/>
        </w:rPr>
        <w:t>at a given ? and the latter is required in the flux calculation.</w:t>
      </w:r>
    </w:p>
    <w:p w14:paraId="2F3AC380" w14:textId="77777777" w:rsidR="00A73F86" w:rsidRPr="008E7109" w:rsidRDefault="00CC1315" w:rsidP="00A73F86">
      <w:pPr>
        <w:jc w:val="center"/>
        <w:rPr>
          <w:rFonts w:ascii="Cambria Math" w:hAnsi="Cambria Math"/>
          <w:i/>
          <w:sz w:val="24"/>
          <w:szCs w:val="24"/>
        </w:rPr>
      </w:pP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ν</m:t>
            </m:r>
          </m:sub>
          <m:sup>
            <m:r>
              <w:rPr>
                <w:rFonts w:ascii="Cambria Math" w:hAnsi="Cambria Math"/>
                <w:sz w:val="24"/>
                <w:szCs w:val="24"/>
              </w:rPr>
              <m:t>f</m:t>
            </m:r>
          </m:sup>
        </m:sSubSup>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ν</m:t>
            </m:r>
          </m:sub>
        </m:sSub>
        <m:r>
          <w:rPr>
            <w:rFonts w:ascii="Cambria Math" w:hAnsi="Cambria Math"/>
            <w:sz w:val="24"/>
            <w:szCs w:val="24"/>
          </w:rPr>
          <m:t>(τ/</m:t>
        </m:r>
        <m:acc>
          <m:accPr>
            <m:chr m:val="̅"/>
            <m:ctrlPr>
              <w:rPr>
                <w:rFonts w:ascii="Cambria Math" w:hAnsi="Cambria Math"/>
                <w:i/>
                <w:sz w:val="24"/>
                <w:szCs w:val="24"/>
              </w:rPr>
            </m:ctrlPr>
          </m:accPr>
          <m:e>
            <m:r>
              <w:rPr>
                <w:rFonts w:ascii="Cambria Math" w:hAnsi="Cambria Math"/>
                <w:sz w:val="24"/>
                <w:szCs w:val="24"/>
              </w:rPr>
              <m:t>μ</m:t>
            </m:r>
          </m:e>
        </m:acc>
        <m:r>
          <w:rPr>
            <w:rFonts w:ascii="Cambria Math" w:hAnsi="Cambria Math"/>
            <w:sz w:val="24"/>
            <w:szCs w:val="24"/>
          </w:rPr>
          <m:t>)</m:t>
        </m:r>
      </m:oMath>
      <w:r w:rsidR="00A73F86" w:rsidRPr="008E7109">
        <w:rPr>
          <w:rFonts w:ascii="Cambria Math" w:hAnsi="Cambria Math"/>
          <w:i/>
          <w:sz w:val="24"/>
          <w:szCs w:val="24"/>
        </w:rPr>
        <w:t xml:space="preserve">   </w:t>
      </w:r>
      <w:r w:rsidR="00A73F86" w:rsidRPr="008E7109">
        <w:rPr>
          <w:rFonts w:ascii="Cambria Math" w:hAnsi="Cambria Math"/>
          <w:iCs/>
          <w:sz w:val="24"/>
          <w:szCs w:val="24"/>
        </w:rPr>
        <w:t>(3.8)</w:t>
      </w:r>
    </w:p>
    <w:p w14:paraId="7C6AC82F" w14:textId="36EEF5B6" w:rsidR="00A73F86" w:rsidRPr="008E7109" w:rsidRDefault="00DC63DB" w:rsidP="00DC63DB">
      <w:pPr>
        <w:jc w:val="both"/>
        <w:rPr>
          <w:rFonts w:ascii="Times New Roman" w:hAnsi="Times New Roman" w:cs="Times New Roman"/>
          <w:sz w:val="24"/>
          <w:szCs w:val="24"/>
        </w:rPr>
      </w:pPr>
      <w:r>
        <w:rPr>
          <w:rFonts w:ascii="Times New Roman" w:hAnsi="Times New Roman" w:cs="Times New Roman"/>
          <w:sz w:val="24"/>
          <w:szCs w:val="24"/>
        </w:rPr>
        <w:t>w</w:t>
      </w:r>
      <w:r w:rsidR="00A73F86" w:rsidRPr="008E7109">
        <w:rPr>
          <w:rFonts w:ascii="Times New Roman" w:hAnsi="Times New Roman" w:cs="Times New Roman"/>
          <w:sz w:val="24"/>
          <w:szCs w:val="24"/>
        </w:rPr>
        <w:t xml:space="preserve">here </w:t>
      </w:r>
      <m:oMath>
        <m:r>
          <w:rPr>
            <w:rFonts w:ascii="Cambria Math" w:hAnsi="Cambria Math"/>
            <w:sz w:val="24"/>
            <w:szCs w:val="24"/>
          </w:rPr>
          <m:t>τ</m:t>
        </m:r>
      </m:oMath>
      <w:r w:rsidR="00A73F86" w:rsidRPr="008E7109">
        <w:rPr>
          <w:rFonts w:ascii="Times New Roman" w:hAnsi="Times New Roman" w:cs="Times New Roman"/>
          <w:sz w:val="24"/>
          <w:szCs w:val="24"/>
        </w:rPr>
        <w:t xml:space="preserve"> and </w:t>
      </w:r>
      <m:oMath>
        <m:r>
          <w:rPr>
            <w:rFonts w:ascii="Cambria Math" w:hAnsi="Cambria Math" w:cs="Times New Roman"/>
            <w:sz w:val="24"/>
            <w:szCs w:val="24"/>
          </w:rPr>
          <m:t>ν</m:t>
        </m:r>
      </m:oMath>
      <w:r w:rsidR="00A73F86" w:rsidRPr="008E7109">
        <w:rPr>
          <w:rFonts w:ascii="Times New Roman" w:hAnsi="Times New Roman" w:cs="Times New Roman"/>
          <w:sz w:val="24"/>
          <w:szCs w:val="24"/>
        </w:rPr>
        <w:t xml:space="preserve"> are optical depth and specified wavenumber. For IR radiative transfer, a good approximation for </w:t>
      </w:r>
      <m:oMath>
        <m:r>
          <w:rPr>
            <w:rFonts w:ascii="Cambria Math" w:hAnsi="Cambria Math" w:cs="Times New Roman"/>
            <w:sz w:val="24"/>
            <w:szCs w:val="24"/>
          </w:rPr>
          <m:t>1/</m:t>
        </m:r>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00A73F86" w:rsidRPr="008E7109">
        <w:rPr>
          <w:rFonts w:ascii="Times New Roman" w:hAnsi="Times New Roman" w:cs="Times New Roman"/>
          <w:sz w:val="24"/>
          <w:szCs w:val="24"/>
        </w:rPr>
        <w:t xml:space="preserve"> ranges from 1.66 to 2. RRTMG use variable diffusivity angle for some bands, but a fixed value of 1.66 for the rest bands which is tunable.</w:t>
      </w:r>
    </w:p>
    <w:p w14:paraId="278EA63E" w14:textId="77777777" w:rsidR="00A73F86" w:rsidRPr="008E7109" w:rsidRDefault="00A73F86" w:rsidP="00A73F86">
      <w:pPr>
        <w:rPr>
          <w:rFonts w:ascii="Times New Roman" w:hAnsi="Times New Roman" w:cs="Times New Roman"/>
          <w:sz w:val="24"/>
          <w:szCs w:val="24"/>
        </w:rPr>
      </w:pPr>
      <w:r w:rsidRPr="008E7109">
        <w:rPr>
          <w:rFonts w:ascii="Times New Roman" w:hAnsi="Times New Roman" w:cs="Times New Roman"/>
          <w:sz w:val="24"/>
          <w:szCs w:val="24"/>
        </w:rPr>
        <w:t>Path of the code:</w:t>
      </w:r>
    </w:p>
    <w:p w14:paraId="268C530B" w14:textId="77777777" w:rsidR="00A73F86" w:rsidRPr="008E7109" w:rsidRDefault="00A73F86" w:rsidP="00A73F86">
      <w:pPr>
        <w:rPr>
          <w:rFonts w:ascii="Times New Roman" w:hAnsi="Times New Roman" w:cs="Times New Roman"/>
          <w:sz w:val="24"/>
          <w:szCs w:val="24"/>
        </w:rPr>
      </w:pPr>
      <w:r w:rsidRPr="008E7109">
        <w:rPr>
          <w:rFonts w:ascii="Times New Roman" w:hAnsi="Times New Roman" w:cs="Times New Roman"/>
          <w:sz w:val="24"/>
          <w:szCs w:val="24"/>
        </w:rPr>
        <w:t>/WRF/</w:t>
      </w:r>
      <w:proofErr w:type="spellStart"/>
      <w:r w:rsidRPr="008E7109">
        <w:rPr>
          <w:rFonts w:ascii="Times New Roman" w:hAnsi="Times New Roman" w:cs="Times New Roman"/>
          <w:sz w:val="24"/>
          <w:szCs w:val="24"/>
        </w:rPr>
        <w:t>phys</w:t>
      </w:r>
      <w:proofErr w:type="spellEnd"/>
      <w:r w:rsidRPr="008E7109">
        <w:rPr>
          <w:rFonts w:ascii="Times New Roman" w:hAnsi="Times New Roman" w:cs="Times New Roman"/>
          <w:sz w:val="24"/>
          <w:szCs w:val="24"/>
        </w:rPr>
        <w:t>/</w:t>
      </w:r>
      <w:proofErr w:type="spellStart"/>
      <w:r w:rsidRPr="008E7109">
        <w:rPr>
          <w:rFonts w:ascii="Times New Roman" w:hAnsi="Times New Roman" w:cs="Times New Roman"/>
          <w:sz w:val="24"/>
          <w:szCs w:val="24"/>
        </w:rPr>
        <w:t>module_ra_rrtmg_sw.F</w:t>
      </w:r>
      <w:proofErr w:type="spellEnd"/>
      <w:r w:rsidRPr="008E7109">
        <w:rPr>
          <w:rFonts w:ascii="Times New Roman" w:hAnsi="Times New Roman" w:cs="Times New Roman"/>
          <w:sz w:val="24"/>
          <w:szCs w:val="24"/>
        </w:rPr>
        <w:t xml:space="preserve"> (SW in the table)</w:t>
      </w:r>
    </w:p>
    <w:p w14:paraId="705AA183" w14:textId="77777777" w:rsidR="00A73F86" w:rsidRPr="008E7109" w:rsidRDefault="00A73F86" w:rsidP="00A73F86">
      <w:pPr>
        <w:rPr>
          <w:rFonts w:ascii="Times New Roman" w:hAnsi="Times New Roman" w:cs="Times New Roman"/>
          <w:sz w:val="24"/>
          <w:szCs w:val="24"/>
        </w:rPr>
      </w:pPr>
      <w:r w:rsidRPr="008E7109">
        <w:rPr>
          <w:rFonts w:ascii="Times New Roman" w:hAnsi="Times New Roman" w:cs="Times New Roman"/>
          <w:sz w:val="24"/>
          <w:szCs w:val="24"/>
        </w:rPr>
        <w:t>/WRF/</w:t>
      </w:r>
      <w:proofErr w:type="spellStart"/>
      <w:r w:rsidRPr="008E7109">
        <w:rPr>
          <w:rFonts w:ascii="Times New Roman" w:hAnsi="Times New Roman" w:cs="Times New Roman"/>
          <w:sz w:val="24"/>
          <w:szCs w:val="24"/>
        </w:rPr>
        <w:t>phys</w:t>
      </w:r>
      <w:proofErr w:type="spellEnd"/>
      <w:r w:rsidRPr="008E7109">
        <w:rPr>
          <w:rFonts w:ascii="Times New Roman" w:hAnsi="Times New Roman" w:cs="Times New Roman"/>
          <w:sz w:val="24"/>
          <w:szCs w:val="24"/>
        </w:rPr>
        <w:t>/</w:t>
      </w:r>
      <w:proofErr w:type="spellStart"/>
      <w:r w:rsidRPr="008E7109">
        <w:rPr>
          <w:rFonts w:ascii="Times New Roman" w:hAnsi="Times New Roman" w:cs="Times New Roman"/>
          <w:sz w:val="24"/>
          <w:szCs w:val="24"/>
        </w:rPr>
        <w:t>module_ra_rrtmg_lw.F</w:t>
      </w:r>
      <w:proofErr w:type="spellEnd"/>
      <w:r w:rsidRPr="008E7109">
        <w:rPr>
          <w:rFonts w:ascii="Times New Roman" w:hAnsi="Times New Roman" w:cs="Times New Roman"/>
          <w:sz w:val="24"/>
          <w:szCs w:val="24"/>
        </w:rPr>
        <w:t xml:space="preserve"> (LW in the table)</w:t>
      </w:r>
    </w:p>
    <w:p w14:paraId="5FF31A98" w14:textId="77777777" w:rsidR="00A73F86" w:rsidRPr="008E7109" w:rsidRDefault="00A73F86" w:rsidP="00A73F86">
      <w:pPr>
        <w:rPr>
          <w:rFonts w:ascii="Times New Roman" w:hAnsi="Times New Roman" w:cs="Times New Roman"/>
          <w:sz w:val="24"/>
          <w:szCs w:val="24"/>
        </w:rPr>
      </w:pPr>
      <w:r w:rsidRPr="008E7109">
        <w:rPr>
          <w:rFonts w:ascii="Times New Roman" w:hAnsi="Times New Roman" w:cs="Times New Roman"/>
          <w:sz w:val="24"/>
          <w:szCs w:val="24"/>
        </w:rPr>
        <w:t>/WRF/</w:t>
      </w:r>
      <w:proofErr w:type="spellStart"/>
      <w:r w:rsidRPr="008E7109">
        <w:rPr>
          <w:rFonts w:ascii="Times New Roman" w:hAnsi="Times New Roman" w:cs="Times New Roman"/>
          <w:sz w:val="24"/>
          <w:szCs w:val="24"/>
        </w:rPr>
        <w:t>phys</w:t>
      </w:r>
      <w:proofErr w:type="spellEnd"/>
      <w:r w:rsidRPr="008E7109">
        <w:rPr>
          <w:rFonts w:ascii="Times New Roman" w:hAnsi="Times New Roman" w:cs="Times New Roman"/>
          <w:sz w:val="24"/>
          <w:szCs w:val="24"/>
        </w:rPr>
        <w:t>/</w:t>
      </w:r>
      <w:proofErr w:type="spellStart"/>
      <w:r w:rsidRPr="008E7109">
        <w:rPr>
          <w:rFonts w:ascii="Times New Roman" w:hAnsi="Times New Roman" w:cs="Times New Roman"/>
          <w:sz w:val="24"/>
          <w:szCs w:val="24"/>
        </w:rPr>
        <w:t>module_radiation_driver.F</w:t>
      </w:r>
      <w:proofErr w:type="spellEnd"/>
      <w:r w:rsidRPr="008E7109">
        <w:rPr>
          <w:rFonts w:ascii="Times New Roman" w:hAnsi="Times New Roman" w:cs="Times New Roman"/>
          <w:sz w:val="24"/>
          <w:szCs w:val="24"/>
        </w:rPr>
        <w:t xml:space="preserve"> (DR in the table)</w:t>
      </w:r>
    </w:p>
    <w:p w14:paraId="0C502ABD" w14:textId="77777777" w:rsidR="00A73F86" w:rsidRPr="008E7109" w:rsidRDefault="00A73F86" w:rsidP="00A73F86">
      <w:pPr>
        <w:rPr>
          <w:rFonts w:ascii="Times New Roman" w:hAnsi="Times New Roman" w:cs="Times New Roman"/>
          <w:sz w:val="24"/>
          <w:szCs w:val="24"/>
        </w:rPr>
      </w:pPr>
      <w:r w:rsidRPr="008E7109">
        <w:rPr>
          <w:rFonts w:ascii="Times New Roman" w:hAnsi="Times New Roman" w:cs="Times New Roman"/>
          <w:sz w:val="24"/>
          <w:szCs w:val="24"/>
        </w:rPr>
        <w:t>/WRF/</w:t>
      </w:r>
      <w:proofErr w:type="spellStart"/>
      <w:r w:rsidRPr="008E7109">
        <w:rPr>
          <w:rFonts w:ascii="Times New Roman" w:hAnsi="Times New Roman" w:cs="Times New Roman"/>
          <w:sz w:val="24"/>
          <w:szCs w:val="24"/>
        </w:rPr>
        <w:t>runwrf</w:t>
      </w:r>
      <w:proofErr w:type="spellEnd"/>
      <w:r w:rsidRPr="008E7109">
        <w:rPr>
          <w:rFonts w:ascii="Times New Roman" w:hAnsi="Times New Roman" w:cs="Times New Roman"/>
          <w:sz w:val="24"/>
          <w:szCs w:val="24"/>
        </w:rPr>
        <w:t>/</w:t>
      </w:r>
      <w:proofErr w:type="spellStart"/>
      <w:r w:rsidRPr="008E7109">
        <w:rPr>
          <w:rFonts w:ascii="Times New Roman" w:hAnsi="Times New Roman" w:cs="Times New Roman"/>
          <w:sz w:val="24"/>
          <w:szCs w:val="24"/>
        </w:rPr>
        <w:t>namelist.input</w:t>
      </w:r>
      <w:proofErr w:type="spellEnd"/>
    </w:p>
    <w:p w14:paraId="7A844F40" w14:textId="77777777" w:rsidR="00A73F86" w:rsidRPr="008E7109" w:rsidRDefault="00A73F86" w:rsidP="00A73F86">
      <w:pPr>
        <w:rPr>
          <w:rFonts w:ascii="Times New Roman" w:hAnsi="Times New Roman" w:cs="Times New Roman"/>
          <w:sz w:val="24"/>
          <w:szCs w:val="24"/>
        </w:rPr>
      </w:pPr>
      <w:r w:rsidRPr="008E7109">
        <w:rPr>
          <w:rFonts w:ascii="Times New Roman" w:hAnsi="Times New Roman" w:cs="Times New Roman"/>
          <w:sz w:val="24"/>
          <w:szCs w:val="24"/>
        </w:rPr>
        <w:t>Table 2. Empirical parameters in RRTMG</w:t>
      </w:r>
    </w:p>
    <w:tbl>
      <w:tblPr>
        <w:tblStyle w:val="TableGrid"/>
        <w:tblW w:w="0" w:type="auto"/>
        <w:tblLook w:val="04A0" w:firstRow="1" w:lastRow="0" w:firstColumn="1" w:lastColumn="0" w:noHBand="0" w:noVBand="1"/>
      </w:tblPr>
      <w:tblGrid>
        <w:gridCol w:w="1109"/>
        <w:gridCol w:w="1856"/>
        <w:gridCol w:w="1530"/>
        <w:gridCol w:w="1710"/>
        <w:gridCol w:w="3145"/>
      </w:tblGrid>
      <w:tr w:rsidR="00A73F86" w14:paraId="2EDDA9B5" w14:textId="77777777" w:rsidTr="00C35CA0">
        <w:tc>
          <w:tcPr>
            <w:tcW w:w="1109" w:type="dxa"/>
          </w:tcPr>
          <w:p w14:paraId="40E14C1A" w14:textId="77777777" w:rsidR="00A73F86" w:rsidRDefault="00A73F86" w:rsidP="00C35CA0">
            <w:pPr>
              <w:rPr>
                <w:rFonts w:ascii="Times New Roman" w:hAnsi="Times New Roman" w:cs="Times New Roman"/>
              </w:rPr>
            </w:pPr>
            <w:r>
              <w:rPr>
                <w:rFonts w:ascii="Times New Roman" w:hAnsi="Times New Roman" w:cs="Times New Roman"/>
              </w:rPr>
              <w:t>Parameter</w:t>
            </w:r>
          </w:p>
        </w:tc>
        <w:tc>
          <w:tcPr>
            <w:tcW w:w="1856" w:type="dxa"/>
          </w:tcPr>
          <w:p w14:paraId="1E31530B" w14:textId="77777777" w:rsidR="00A73F86" w:rsidRDefault="00A73F86" w:rsidP="00C35CA0">
            <w:pPr>
              <w:rPr>
                <w:rFonts w:ascii="Times New Roman" w:hAnsi="Times New Roman" w:cs="Times New Roman"/>
              </w:rPr>
            </w:pPr>
            <w:r>
              <w:rPr>
                <w:rFonts w:ascii="Times New Roman" w:hAnsi="Times New Roman" w:cs="Times New Roman"/>
              </w:rPr>
              <w:t>Description</w:t>
            </w:r>
          </w:p>
        </w:tc>
        <w:tc>
          <w:tcPr>
            <w:tcW w:w="1530" w:type="dxa"/>
          </w:tcPr>
          <w:p w14:paraId="654B9F6A" w14:textId="77777777" w:rsidR="00A73F86" w:rsidRDefault="00A73F86" w:rsidP="00C35CA0">
            <w:pPr>
              <w:rPr>
                <w:rFonts w:ascii="Times New Roman" w:hAnsi="Times New Roman" w:cs="Times New Roman"/>
              </w:rPr>
            </w:pPr>
            <w:r>
              <w:rPr>
                <w:rFonts w:ascii="Times New Roman" w:hAnsi="Times New Roman" w:cs="Times New Roman"/>
              </w:rPr>
              <w:t>Default Value</w:t>
            </w:r>
          </w:p>
        </w:tc>
        <w:tc>
          <w:tcPr>
            <w:tcW w:w="1710" w:type="dxa"/>
          </w:tcPr>
          <w:p w14:paraId="212F9E38" w14:textId="77777777" w:rsidR="00A73F86" w:rsidRDefault="00A73F86" w:rsidP="00C35CA0">
            <w:pPr>
              <w:rPr>
                <w:rFonts w:ascii="Times New Roman" w:hAnsi="Times New Roman" w:cs="Times New Roman"/>
              </w:rPr>
            </w:pPr>
            <w:r>
              <w:rPr>
                <w:rFonts w:ascii="Times New Roman" w:hAnsi="Times New Roman" w:cs="Times New Roman"/>
              </w:rPr>
              <w:t>Range</w:t>
            </w:r>
          </w:p>
        </w:tc>
        <w:tc>
          <w:tcPr>
            <w:tcW w:w="3145" w:type="dxa"/>
          </w:tcPr>
          <w:p w14:paraId="3AD595B9" w14:textId="77777777" w:rsidR="00A73F86" w:rsidRDefault="00A73F86" w:rsidP="00C35CA0">
            <w:pPr>
              <w:rPr>
                <w:rFonts w:ascii="Times New Roman" w:hAnsi="Times New Roman" w:cs="Times New Roman"/>
              </w:rPr>
            </w:pPr>
            <w:r>
              <w:rPr>
                <w:rFonts w:ascii="Times New Roman" w:hAnsi="Times New Roman" w:cs="Times New Roman"/>
              </w:rPr>
              <w:t>Code</w:t>
            </w:r>
          </w:p>
        </w:tc>
      </w:tr>
      <w:tr w:rsidR="00A73F86" w14:paraId="1ED50F7C" w14:textId="77777777" w:rsidTr="00C35CA0">
        <w:tc>
          <w:tcPr>
            <w:tcW w:w="1109" w:type="dxa"/>
          </w:tcPr>
          <w:p w14:paraId="08C453E2" w14:textId="77777777" w:rsidR="00A73F86" w:rsidRDefault="00CC1315" w:rsidP="00C35CA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e,c</m:t>
                    </m:r>
                  </m:sub>
                </m:sSub>
              </m:oMath>
            </m:oMathPara>
          </w:p>
        </w:tc>
        <w:tc>
          <w:tcPr>
            <w:tcW w:w="1856" w:type="dxa"/>
          </w:tcPr>
          <w:p w14:paraId="6ED2B162" w14:textId="77777777" w:rsidR="00A73F86" w:rsidRDefault="00A73F86" w:rsidP="00C35CA0">
            <w:pPr>
              <w:rPr>
                <w:rFonts w:ascii="Times New Roman" w:hAnsi="Times New Roman" w:cs="Times New Roman"/>
              </w:rPr>
            </w:pPr>
            <w:r>
              <w:rPr>
                <w:rFonts w:ascii="Times New Roman" w:hAnsi="Times New Roman" w:cs="Times New Roman"/>
              </w:rPr>
              <w:t>Effective radius of cloud droplets</w:t>
            </w:r>
          </w:p>
        </w:tc>
        <w:tc>
          <w:tcPr>
            <w:tcW w:w="1530" w:type="dxa"/>
          </w:tcPr>
          <w:p w14:paraId="23EBE3DB" w14:textId="77777777" w:rsidR="00A73F86" w:rsidRDefault="00A73F86" w:rsidP="00C35CA0">
            <w:pPr>
              <w:rPr>
                <w:rFonts w:ascii="Times New Roman" w:hAnsi="Times New Roman" w:cs="Times New Roman"/>
              </w:rPr>
            </w:pPr>
            <w:r>
              <w:rPr>
                <w:rFonts w:ascii="Times New Roman" w:hAnsi="Times New Roman" w:cs="Times New Roman"/>
              </w:rPr>
              <w:t>5.0 micron</w:t>
            </w:r>
          </w:p>
        </w:tc>
        <w:tc>
          <w:tcPr>
            <w:tcW w:w="1710" w:type="dxa"/>
          </w:tcPr>
          <w:p w14:paraId="2B9107BA" w14:textId="77777777" w:rsidR="00A73F86" w:rsidRDefault="00A73F86" w:rsidP="00C35CA0">
            <w:pPr>
              <w:rPr>
                <w:rFonts w:ascii="Times New Roman" w:hAnsi="Times New Roman" w:cs="Times New Roman"/>
              </w:rPr>
            </w:pPr>
            <w:r>
              <w:rPr>
                <w:rFonts w:ascii="Times New Roman" w:hAnsi="Times New Roman" w:cs="Times New Roman"/>
              </w:rPr>
              <w:t>2.5 - 10</w:t>
            </w:r>
          </w:p>
        </w:tc>
        <w:tc>
          <w:tcPr>
            <w:tcW w:w="3145" w:type="dxa"/>
          </w:tcPr>
          <w:p w14:paraId="75E222C3" w14:textId="77777777" w:rsidR="00A73F86" w:rsidRDefault="00A73F86" w:rsidP="00C35CA0">
            <w:pPr>
              <w:rPr>
                <w:rFonts w:ascii="Times New Roman" w:hAnsi="Times New Roman" w:cs="Times New Roman"/>
              </w:rPr>
            </w:pPr>
            <w:r>
              <w:rPr>
                <w:rFonts w:ascii="Times New Roman" w:hAnsi="Times New Roman" w:cs="Times New Roman"/>
              </w:rPr>
              <w:t xml:space="preserve">SW: </w:t>
            </w:r>
            <w:r w:rsidRPr="005B38E9">
              <w:rPr>
                <w:rFonts w:ascii="Times New Roman" w:hAnsi="Times New Roman" w:cs="Times New Roman"/>
              </w:rPr>
              <w:t>re</w:t>
            </w:r>
            <w:r>
              <w:rPr>
                <w:rFonts w:ascii="Times New Roman" w:hAnsi="Times New Roman" w:cs="Times New Roman"/>
              </w:rPr>
              <w:t>cloud</w:t>
            </w:r>
            <w:r w:rsidRPr="005B38E9">
              <w:rPr>
                <w:rFonts w:ascii="Times New Roman" w:hAnsi="Times New Roman" w:cs="Times New Roman"/>
              </w:rPr>
              <w:t>1D</w:t>
            </w:r>
            <w:r>
              <w:rPr>
                <w:rFonts w:ascii="Times New Roman" w:hAnsi="Times New Roman" w:cs="Times New Roman"/>
              </w:rPr>
              <w:t>, L10561</w:t>
            </w:r>
          </w:p>
          <w:p w14:paraId="7F5C9BE1" w14:textId="77777777" w:rsidR="00A73F86" w:rsidRDefault="00A73F86" w:rsidP="00C35CA0">
            <w:pPr>
              <w:rPr>
                <w:rFonts w:ascii="Times New Roman" w:hAnsi="Times New Roman" w:cs="Times New Roman"/>
              </w:rPr>
            </w:pPr>
            <w:r>
              <w:rPr>
                <w:rFonts w:ascii="Times New Roman" w:hAnsi="Times New Roman" w:cs="Times New Roman"/>
              </w:rPr>
              <w:t xml:space="preserve">LW: </w:t>
            </w:r>
            <w:r w:rsidRPr="005B38E9">
              <w:rPr>
                <w:rFonts w:ascii="Times New Roman" w:hAnsi="Times New Roman" w:cs="Times New Roman"/>
              </w:rPr>
              <w:t>re</w:t>
            </w:r>
            <w:r>
              <w:rPr>
                <w:rFonts w:ascii="Times New Roman" w:hAnsi="Times New Roman" w:cs="Times New Roman"/>
              </w:rPr>
              <w:t>cloud</w:t>
            </w:r>
            <w:r w:rsidRPr="005B38E9">
              <w:rPr>
                <w:rFonts w:ascii="Times New Roman" w:hAnsi="Times New Roman" w:cs="Times New Roman"/>
              </w:rPr>
              <w:t>1D</w:t>
            </w:r>
            <w:r>
              <w:rPr>
                <w:rFonts w:ascii="Times New Roman" w:hAnsi="Times New Roman" w:cs="Times New Roman"/>
              </w:rPr>
              <w:t>, L12115</w:t>
            </w:r>
          </w:p>
        </w:tc>
      </w:tr>
      <w:tr w:rsidR="00A73F86" w14:paraId="729ADB59" w14:textId="77777777" w:rsidTr="00C35CA0">
        <w:tc>
          <w:tcPr>
            <w:tcW w:w="1109" w:type="dxa"/>
          </w:tcPr>
          <w:p w14:paraId="6EBFCE8D" w14:textId="77777777" w:rsidR="00A73F86" w:rsidRDefault="00CC1315" w:rsidP="00C35CA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e,c</m:t>
                    </m:r>
                  </m:sub>
                </m:sSub>
                <m:r>
                  <w:rPr>
                    <w:rFonts w:ascii="Cambria Math" w:hAnsi="Cambria Math" w:cs="Times New Roman"/>
                  </w:rPr>
                  <m:t xml:space="preserve"> min</m:t>
                </m:r>
              </m:oMath>
            </m:oMathPara>
          </w:p>
        </w:tc>
        <w:tc>
          <w:tcPr>
            <w:tcW w:w="1856" w:type="dxa"/>
          </w:tcPr>
          <w:p w14:paraId="4F63F481" w14:textId="77777777" w:rsidR="00A73F86" w:rsidRDefault="00A73F86" w:rsidP="00C35CA0">
            <w:pPr>
              <w:rPr>
                <w:rFonts w:ascii="Times New Roman" w:hAnsi="Times New Roman" w:cs="Times New Roman"/>
              </w:rPr>
            </w:pPr>
            <w:r>
              <w:rPr>
                <w:rFonts w:ascii="Times New Roman" w:hAnsi="Times New Roman" w:cs="Times New Roman"/>
              </w:rPr>
              <w:t xml:space="preserve">Lower limit of input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e,c</m:t>
                  </m:r>
                </m:sub>
              </m:sSub>
            </m:oMath>
          </w:p>
        </w:tc>
        <w:tc>
          <w:tcPr>
            <w:tcW w:w="1530" w:type="dxa"/>
          </w:tcPr>
          <w:p w14:paraId="48A7C750" w14:textId="77777777" w:rsidR="00A73F86" w:rsidRDefault="00A73F86" w:rsidP="00C35CA0">
            <w:pPr>
              <w:rPr>
                <w:rFonts w:ascii="Times New Roman" w:hAnsi="Times New Roman" w:cs="Times New Roman"/>
              </w:rPr>
            </w:pPr>
            <w:r>
              <w:rPr>
                <w:rFonts w:ascii="Times New Roman" w:hAnsi="Times New Roman" w:cs="Times New Roman"/>
              </w:rPr>
              <w:t>2.5 micron</w:t>
            </w:r>
          </w:p>
        </w:tc>
        <w:tc>
          <w:tcPr>
            <w:tcW w:w="1710" w:type="dxa"/>
          </w:tcPr>
          <w:p w14:paraId="679628B8" w14:textId="77777777" w:rsidR="00A73F86" w:rsidRDefault="00A73F86" w:rsidP="00C35CA0">
            <w:pPr>
              <w:rPr>
                <w:rFonts w:ascii="Times New Roman" w:hAnsi="Times New Roman" w:cs="Times New Roman"/>
              </w:rPr>
            </w:pPr>
            <w:r>
              <w:rPr>
                <w:rFonts w:ascii="Times New Roman" w:hAnsi="Times New Roman" w:cs="Times New Roman"/>
              </w:rPr>
              <w:t>1.5 – 2.5</w:t>
            </w:r>
          </w:p>
          <w:p w14:paraId="06A500D3" w14:textId="77777777" w:rsidR="00A73F86" w:rsidRDefault="00A73F86" w:rsidP="00C35CA0">
            <w:pPr>
              <w:rPr>
                <w:rFonts w:ascii="Times New Roman" w:hAnsi="Times New Roman" w:cs="Times New Roman"/>
              </w:rPr>
            </w:pPr>
            <w:r>
              <w:rPr>
                <w:rFonts w:ascii="Times New Roman" w:hAnsi="Times New Roman" w:cs="Times New Roman"/>
              </w:rPr>
              <w:t>(See SW: L2302 for the bounds)</w:t>
            </w:r>
          </w:p>
        </w:tc>
        <w:tc>
          <w:tcPr>
            <w:tcW w:w="3145" w:type="dxa"/>
          </w:tcPr>
          <w:p w14:paraId="031D5A4D" w14:textId="77777777" w:rsidR="00A73F86" w:rsidRDefault="00A73F86" w:rsidP="00C35CA0">
            <w:pPr>
              <w:rPr>
                <w:rFonts w:ascii="Times New Roman" w:hAnsi="Times New Roman" w:cs="Times New Roman"/>
              </w:rPr>
            </w:pPr>
            <w:r>
              <w:rPr>
                <w:rFonts w:ascii="Times New Roman" w:hAnsi="Times New Roman" w:cs="Times New Roman"/>
              </w:rPr>
              <w:t>Hard coded in</w:t>
            </w:r>
          </w:p>
          <w:p w14:paraId="181DDF91" w14:textId="77777777" w:rsidR="00A73F86" w:rsidRDefault="00A73F86" w:rsidP="00C35CA0">
            <w:pPr>
              <w:rPr>
                <w:rFonts w:ascii="Times New Roman" w:hAnsi="Times New Roman" w:cs="Times New Roman"/>
              </w:rPr>
            </w:pPr>
            <w:r>
              <w:rPr>
                <w:rFonts w:ascii="Times New Roman" w:hAnsi="Times New Roman" w:cs="Times New Roman"/>
              </w:rPr>
              <w:t>SW: L10549, 10550, 10553</w:t>
            </w:r>
          </w:p>
          <w:p w14:paraId="4D167BDE" w14:textId="77777777" w:rsidR="00A73F86" w:rsidRDefault="00A73F86" w:rsidP="00C35CA0">
            <w:pPr>
              <w:rPr>
                <w:rFonts w:ascii="Times New Roman" w:hAnsi="Times New Roman" w:cs="Times New Roman"/>
              </w:rPr>
            </w:pPr>
            <w:r>
              <w:rPr>
                <w:rFonts w:ascii="Times New Roman" w:hAnsi="Times New Roman" w:cs="Times New Roman"/>
              </w:rPr>
              <w:t xml:space="preserve">LW: L12104, 12105, 12108 but prefer not to be tuned based on the table limit LW absorption </w:t>
            </w:r>
            <w:proofErr w:type="spellStart"/>
            <w:r>
              <w:rPr>
                <w:rFonts w:ascii="Times New Roman" w:hAnsi="Times New Roman" w:cs="Times New Roman"/>
              </w:rPr>
              <w:t>coeffcient</w:t>
            </w:r>
            <w:proofErr w:type="spellEnd"/>
          </w:p>
        </w:tc>
      </w:tr>
      <w:tr w:rsidR="00A73F86" w14:paraId="5046D557" w14:textId="77777777" w:rsidTr="00C35CA0">
        <w:tc>
          <w:tcPr>
            <w:tcW w:w="1109" w:type="dxa"/>
          </w:tcPr>
          <w:p w14:paraId="39DDCE28" w14:textId="77777777" w:rsidR="00A73F86" w:rsidRDefault="00CC1315" w:rsidP="00C35CA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e,i</m:t>
                    </m:r>
                  </m:sub>
                </m:sSub>
              </m:oMath>
            </m:oMathPara>
          </w:p>
        </w:tc>
        <w:tc>
          <w:tcPr>
            <w:tcW w:w="1856" w:type="dxa"/>
          </w:tcPr>
          <w:p w14:paraId="0D3AB2DF" w14:textId="77777777" w:rsidR="00A73F86" w:rsidRDefault="00A73F86" w:rsidP="00C35CA0">
            <w:pPr>
              <w:rPr>
                <w:rFonts w:ascii="Times New Roman" w:hAnsi="Times New Roman" w:cs="Times New Roman"/>
              </w:rPr>
            </w:pPr>
            <w:r>
              <w:rPr>
                <w:rFonts w:ascii="Times New Roman" w:hAnsi="Times New Roman" w:cs="Times New Roman"/>
              </w:rPr>
              <w:t>Effective radius of cloud ice</w:t>
            </w:r>
          </w:p>
        </w:tc>
        <w:tc>
          <w:tcPr>
            <w:tcW w:w="1530" w:type="dxa"/>
          </w:tcPr>
          <w:p w14:paraId="1FECBC6D" w14:textId="77777777" w:rsidR="00A73F86" w:rsidRDefault="00A73F86" w:rsidP="00C35CA0">
            <w:pPr>
              <w:rPr>
                <w:rFonts w:ascii="Times New Roman" w:hAnsi="Times New Roman" w:cs="Times New Roman"/>
              </w:rPr>
            </w:pPr>
            <w:r>
              <w:rPr>
                <w:rFonts w:ascii="Times New Roman" w:hAnsi="Times New Roman" w:cs="Times New Roman"/>
              </w:rPr>
              <w:t>10 micron</w:t>
            </w:r>
          </w:p>
        </w:tc>
        <w:tc>
          <w:tcPr>
            <w:tcW w:w="1710" w:type="dxa"/>
          </w:tcPr>
          <w:p w14:paraId="580569E7" w14:textId="77777777" w:rsidR="00A73F86" w:rsidRDefault="00A73F86" w:rsidP="00C35CA0">
            <w:pPr>
              <w:rPr>
                <w:rFonts w:ascii="Times New Roman" w:hAnsi="Times New Roman" w:cs="Times New Roman"/>
              </w:rPr>
            </w:pPr>
            <w:r>
              <w:rPr>
                <w:rFonts w:ascii="Times New Roman" w:hAnsi="Times New Roman" w:cs="Times New Roman"/>
              </w:rPr>
              <w:t>5 - 15</w:t>
            </w:r>
          </w:p>
        </w:tc>
        <w:tc>
          <w:tcPr>
            <w:tcW w:w="3145" w:type="dxa"/>
          </w:tcPr>
          <w:p w14:paraId="62BCA79F" w14:textId="77777777" w:rsidR="00A73F86" w:rsidRDefault="00A73F86" w:rsidP="00C35CA0">
            <w:pPr>
              <w:rPr>
                <w:rFonts w:ascii="Times New Roman" w:hAnsi="Times New Roman" w:cs="Times New Roman"/>
              </w:rPr>
            </w:pPr>
            <w:r>
              <w:rPr>
                <w:rFonts w:ascii="Times New Roman" w:hAnsi="Times New Roman" w:cs="Times New Roman"/>
              </w:rPr>
              <w:t xml:space="preserve">SW: </w:t>
            </w:r>
            <w:r w:rsidRPr="005B38E9">
              <w:rPr>
                <w:rFonts w:ascii="Times New Roman" w:hAnsi="Times New Roman" w:cs="Times New Roman"/>
              </w:rPr>
              <w:t>reice1D</w:t>
            </w:r>
            <w:r>
              <w:rPr>
                <w:rFonts w:ascii="Times New Roman" w:hAnsi="Times New Roman" w:cs="Times New Roman"/>
              </w:rPr>
              <w:t>, L10584</w:t>
            </w:r>
          </w:p>
          <w:p w14:paraId="7A775D65" w14:textId="77777777" w:rsidR="00A73F86" w:rsidRDefault="00A73F86" w:rsidP="00C35CA0">
            <w:pPr>
              <w:rPr>
                <w:rFonts w:ascii="Times New Roman" w:hAnsi="Times New Roman" w:cs="Times New Roman"/>
              </w:rPr>
            </w:pPr>
            <w:r>
              <w:rPr>
                <w:rFonts w:ascii="Times New Roman" w:hAnsi="Times New Roman" w:cs="Times New Roman"/>
              </w:rPr>
              <w:t xml:space="preserve">LW: </w:t>
            </w:r>
            <w:r w:rsidRPr="005B38E9">
              <w:rPr>
                <w:rFonts w:ascii="Times New Roman" w:hAnsi="Times New Roman" w:cs="Times New Roman"/>
              </w:rPr>
              <w:t>reice1D</w:t>
            </w:r>
            <w:r>
              <w:rPr>
                <w:rFonts w:ascii="Times New Roman" w:hAnsi="Times New Roman" w:cs="Times New Roman"/>
              </w:rPr>
              <w:t>, L12136</w:t>
            </w:r>
          </w:p>
        </w:tc>
      </w:tr>
      <w:tr w:rsidR="00A73F86" w14:paraId="26C860A6" w14:textId="77777777" w:rsidTr="00C35CA0">
        <w:tc>
          <w:tcPr>
            <w:tcW w:w="1109" w:type="dxa"/>
          </w:tcPr>
          <w:p w14:paraId="487348F1" w14:textId="77777777" w:rsidR="00A73F86" w:rsidRDefault="00CC1315" w:rsidP="00C35CA0">
            <w:pPr>
              <w:rPr>
                <w:rFonts w:ascii="Calibri" w:eastAsia="DengXian" w:hAnsi="Calibri"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e,s</m:t>
                    </m:r>
                  </m:sub>
                </m:sSub>
              </m:oMath>
            </m:oMathPara>
          </w:p>
        </w:tc>
        <w:tc>
          <w:tcPr>
            <w:tcW w:w="1856" w:type="dxa"/>
          </w:tcPr>
          <w:p w14:paraId="09C21354" w14:textId="77777777" w:rsidR="00A73F86" w:rsidRDefault="00A73F86" w:rsidP="00C35CA0">
            <w:pPr>
              <w:rPr>
                <w:rFonts w:ascii="Times New Roman" w:hAnsi="Times New Roman" w:cs="Times New Roman"/>
              </w:rPr>
            </w:pPr>
            <w:r>
              <w:rPr>
                <w:rFonts w:ascii="Times New Roman" w:hAnsi="Times New Roman" w:cs="Times New Roman"/>
              </w:rPr>
              <w:t>Effective radius of snow</w:t>
            </w:r>
          </w:p>
        </w:tc>
        <w:tc>
          <w:tcPr>
            <w:tcW w:w="1530" w:type="dxa"/>
          </w:tcPr>
          <w:p w14:paraId="756C45D2" w14:textId="77777777" w:rsidR="00A73F86" w:rsidRDefault="00A73F86" w:rsidP="00C35CA0">
            <w:pPr>
              <w:rPr>
                <w:rFonts w:ascii="Times New Roman" w:hAnsi="Times New Roman" w:cs="Times New Roman"/>
              </w:rPr>
            </w:pPr>
            <w:r>
              <w:rPr>
                <w:rFonts w:ascii="Times New Roman" w:hAnsi="Times New Roman" w:cs="Times New Roman"/>
              </w:rPr>
              <w:t>10 micron</w:t>
            </w:r>
          </w:p>
        </w:tc>
        <w:tc>
          <w:tcPr>
            <w:tcW w:w="1710" w:type="dxa"/>
          </w:tcPr>
          <w:p w14:paraId="55BF6DFE" w14:textId="77777777" w:rsidR="00A73F86" w:rsidRDefault="00A73F86" w:rsidP="00C35CA0">
            <w:pPr>
              <w:rPr>
                <w:rFonts w:ascii="Times New Roman" w:hAnsi="Times New Roman" w:cs="Times New Roman"/>
              </w:rPr>
            </w:pPr>
            <w:r>
              <w:rPr>
                <w:rFonts w:ascii="Times New Roman" w:hAnsi="Times New Roman" w:cs="Times New Roman"/>
              </w:rPr>
              <w:t>10 - 25</w:t>
            </w:r>
          </w:p>
        </w:tc>
        <w:tc>
          <w:tcPr>
            <w:tcW w:w="3145" w:type="dxa"/>
          </w:tcPr>
          <w:p w14:paraId="2BEB87E9" w14:textId="77777777" w:rsidR="00A73F86" w:rsidRDefault="00A73F86" w:rsidP="00C35CA0">
            <w:pPr>
              <w:rPr>
                <w:rFonts w:ascii="Times New Roman" w:hAnsi="Times New Roman" w:cs="Times New Roman"/>
              </w:rPr>
            </w:pPr>
            <w:r>
              <w:rPr>
                <w:rFonts w:ascii="Times New Roman" w:hAnsi="Times New Roman" w:cs="Times New Roman"/>
              </w:rPr>
              <w:t xml:space="preserve">SW: </w:t>
            </w:r>
            <w:r w:rsidRPr="005B38E9">
              <w:rPr>
                <w:rFonts w:ascii="Times New Roman" w:hAnsi="Times New Roman" w:cs="Times New Roman"/>
              </w:rPr>
              <w:t>re</w:t>
            </w:r>
            <w:r>
              <w:rPr>
                <w:rFonts w:ascii="Times New Roman" w:hAnsi="Times New Roman" w:cs="Times New Roman"/>
              </w:rPr>
              <w:t>snow</w:t>
            </w:r>
            <w:r w:rsidRPr="005B38E9">
              <w:rPr>
                <w:rFonts w:ascii="Times New Roman" w:hAnsi="Times New Roman" w:cs="Times New Roman"/>
              </w:rPr>
              <w:t>1D</w:t>
            </w:r>
            <w:r>
              <w:rPr>
                <w:rFonts w:ascii="Times New Roman" w:hAnsi="Times New Roman" w:cs="Times New Roman"/>
              </w:rPr>
              <w:t>, L10584</w:t>
            </w:r>
          </w:p>
          <w:p w14:paraId="05C9B8EF" w14:textId="77777777" w:rsidR="00A73F86" w:rsidRDefault="00A73F86" w:rsidP="00C35CA0">
            <w:pPr>
              <w:rPr>
                <w:rFonts w:ascii="Times New Roman" w:hAnsi="Times New Roman" w:cs="Times New Roman"/>
              </w:rPr>
            </w:pPr>
            <w:r>
              <w:rPr>
                <w:rFonts w:ascii="Times New Roman" w:hAnsi="Times New Roman" w:cs="Times New Roman"/>
              </w:rPr>
              <w:t xml:space="preserve">LW: </w:t>
            </w:r>
            <w:r w:rsidRPr="005B38E9">
              <w:rPr>
                <w:rFonts w:ascii="Times New Roman" w:hAnsi="Times New Roman" w:cs="Times New Roman"/>
              </w:rPr>
              <w:t>re</w:t>
            </w:r>
            <w:r>
              <w:rPr>
                <w:rFonts w:ascii="Times New Roman" w:hAnsi="Times New Roman" w:cs="Times New Roman"/>
              </w:rPr>
              <w:t>now</w:t>
            </w:r>
            <w:r w:rsidRPr="005B38E9">
              <w:rPr>
                <w:rFonts w:ascii="Times New Roman" w:hAnsi="Times New Roman" w:cs="Times New Roman"/>
              </w:rPr>
              <w:t>1D</w:t>
            </w:r>
            <w:r>
              <w:rPr>
                <w:rFonts w:ascii="Times New Roman" w:hAnsi="Times New Roman" w:cs="Times New Roman"/>
              </w:rPr>
              <w:t>, L12136</w:t>
            </w:r>
          </w:p>
        </w:tc>
      </w:tr>
      <w:tr w:rsidR="00A73F86" w14:paraId="05B411E0" w14:textId="77777777" w:rsidTr="00C35CA0">
        <w:tc>
          <w:tcPr>
            <w:tcW w:w="1109" w:type="dxa"/>
          </w:tcPr>
          <w:p w14:paraId="70308024" w14:textId="77777777" w:rsidR="00A73F86" w:rsidRDefault="00CC1315" w:rsidP="00C35CA0">
            <w:pPr>
              <w:rPr>
                <w:rFonts w:ascii="Calibri" w:eastAsia="DengXian" w:hAnsi="Calibri"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e,s</m:t>
                    </m:r>
                  </m:sub>
                </m:sSub>
                <m:r>
                  <w:rPr>
                    <w:rFonts w:ascii="Cambria Math" w:hAnsi="Cambria Math" w:cs="Times New Roman"/>
                  </w:rPr>
                  <m:t xml:space="preserve"> min</m:t>
                </m:r>
              </m:oMath>
            </m:oMathPara>
          </w:p>
        </w:tc>
        <w:tc>
          <w:tcPr>
            <w:tcW w:w="1856" w:type="dxa"/>
          </w:tcPr>
          <w:p w14:paraId="0FB0DBFE" w14:textId="77777777" w:rsidR="00A73F86" w:rsidRDefault="00A73F86" w:rsidP="00C35CA0">
            <w:pPr>
              <w:rPr>
                <w:rFonts w:ascii="Times New Roman" w:hAnsi="Times New Roman" w:cs="Times New Roman"/>
              </w:rPr>
            </w:pPr>
            <w:r>
              <w:rPr>
                <w:rFonts w:ascii="Times New Roman" w:hAnsi="Times New Roman" w:cs="Times New Roman"/>
              </w:rPr>
              <w:t xml:space="preserve">Lower limit of input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e,s</m:t>
                  </m:r>
                </m:sub>
              </m:sSub>
            </m:oMath>
          </w:p>
        </w:tc>
        <w:tc>
          <w:tcPr>
            <w:tcW w:w="1530" w:type="dxa"/>
          </w:tcPr>
          <w:p w14:paraId="0EF45CF1" w14:textId="77777777" w:rsidR="00A73F86" w:rsidRDefault="00A73F86" w:rsidP="00C35CA0">
            <w:pPr>
              <w:rPr>
                <w:rFonts w:ascii="Times New Roman" w:hAnsi="Times New Roman" w:cs="Times New Roman"/>
              </w:rPr>
            </w:pPr>
            <w:r>
              <w:rPr>
                <w:rFonts w:ascii="Times New Roman" w:hAnsi="Times New Roman" w:cs="Times New Roman"/>
              </w:rPr>
              <w:t>10 micron</w:t>
            </w:r>
          </w:p>
        </w:tc>
        <w:tc>
          <w:tcPr>
            <w:tcW w:w="1710" w:type="dxa"/>
          </w:tcPr>
          <w:p w14:paraId="4F9E4FD5" w14:textId="77777777" w:rsidR="00A73F86" w:rsidRDefault="00A73F86" w:rsidP="00C35CA0">
            <w:pPr>
              <w:rPr>
                <w:rFonts w:ascii="Times New Roman" w:hAnsi="Times New Roman" w:cs="Times New Roman"/>
              </w:rPr>
            </w:pPr>
            <w:r>
              <w:rPr>
                <w:rFonts w:ascii="Times New Roman" w:hAnsi="Times New Roman" w:cs="Times New Roman"/>
              </w:rPr>
              <w:t>5 - 10</w:t>
            </w:r>
          </w:p>
          <w:p w14:paraId="076986C2" w14:textId="77777777" w:rsidR="00A73F86" w:rsidRDefault="00A73F86" w:rsidP="00C35CA0">
            <w:pPr>
              <w:rPr>
                <w:rFonts w:ascii="Times New Roman" w:hAnsi="Times New Roman" w:cs="Times New Roman"/>
              </w:rPr>
            </w:pPr>
            <w:r>
              <w:rPr>
                <w:rFonts w:ascii="Times New Roman" w:hAnsi="Times New Roman" w:cs="Times New Roman"/>
              </w:rPr>
              <w:t>(See SW: L2234, and LW: L2890 for the bounds)</w:t>
            </w:r>
          </w:p>
        </w:tc>
        <w:tc>
          <w:tcPr>
            <w:tcW w:w="3145" w:type="dxa"/>
          </w:tcPr>
          <w:p w14:paraId="766374EC" w14:textId="77777777" w:rsidR="00A73F86" w:rsidRDefault="00A73F86" w:rsidP="00C35CA0">
            <w:pPr>
              <w:rPr>
                <w:rFonts w:ascii="Times New Roman" w:hAnsi="Times New Roman" w:cs="Times New Roman"/>
              </w:rPr>
            </w:pPr>
            <w:r>
              <w:rPr>
                <w:rFonts w:ascii="Times New Roman" w:hAnsi="Times New Roman" w:cs="Times New Roman"/>
              </w:rPr>
              <w:t>Hard coded in</w:t>
            </w:r>
          </w:p>
          <w:p w14:paraId="608987A1" w14:textId="77777777" w:rsidR="00A73F86" w:rsidRDefault="00A73F86" w:rsidP="00C35CA0">
            <w:pPr>
              <w:rPr>
                <w:rFonts w:ascii="Times New Roman" w:hAnsi="Times New Roman" w:cs="Times New Roman"/>
              </w:rPr>
            </w:pPr>
            <w:r>
              <w:rPr>
                <w:rFonts w:ascii="Times New Roman" w:hAnsi="Times New Roman" w:cs="Times New Roman"/>
              </w:rPr>
              <w:t>SW: L10592</w:t>
            </w:r>
          </w:p>
          <w:p w14:paraId="17251C1C" w14:textId="77777777" w:rsidR="00A73F86" w:rsidRDefault="00A73F86" w:rsidP="00C35CA0">
            <w:pPr>
              <w:rPr>
                <w:rFonts w:ascii="Times New Roman" w:hAnsi="Times New Roman" w:cs="Times New Roman"/>
              </w:rPr>
            </w:pPr>
            <w:r>
              <w:rPr>
                <w:rFonts w:ascii="Times New Roman" w:hAnsi="Times New Roman" w:cs="Times New Roman"/>
              </w:rPr>
              <w:t>LW: L12162</w:t>
            </w:r>
          </w:p>
        </w:tc>
      </w:tr>
      <w:tr w:rsidR="00A73F86" w14:paraId="10C2026F" w14:textId="77777777" w:rsidTr="00C35CA0">
        <w:tc>
          <w:tcPr>
            <w:tcW w:w="1109" w:type="dxa"/>
          </w:tcPr>
          <w:p w14:paraId="681E7E96" w14:textId="77777777" w:rsidR="00A73F86" w:rsidRDefault="00A73F86" w:rsidP="00C35CA0">
            <w:pPr>
              <w:rPr>
                <w:rFonts w:ascii="Calibri" w:eastAsia="DengXian" w:hAnsi="Calibri" w:cs="Times New Roman"/>
              </w:rPr>
            </w:pPr>
            <m:oMathPara>
              <m:oMath>
                <m:r>
                  <w:rPr>
                    <w:rFonts w:ascii="Cambria Math" w:eastAsia="DengXian" w:hAnsi="Cambria Math" w:cs="Times New Roman"/>
                  </w:rPr>
                  <m:t>cldovrlp</m:t>
                </m:r>
              </m:oMath>
            </m:oMathPara>
          </w:p>
        </w:tc>
        <w:tc>
          <w:tcPr>
            <w:tcW w:w="1856" w:type="dxa"/>
          </w:tcPr>
          <w:p w14:paraId="74EB33E1" w14:textId="77777777" w:rsidR="00A73F86" w:rsidRDefault="00A73F86" w:rsidP="00C35CA0">
            <w:pPr>
              <w:rPr>
                <w:rFonts w:ascii="Times New Roman" w:hAnsi="Times New Roman" w:cs="Times New Roman"/>
              </w:rPr>
            </w:pPr>
            <w:r>
              <w:rPr>
                <w:rFonts w:ascii="Times New Roman" w:hAnsi="Times New Roman" w:cs="Times New Roman"/>
              </w:rPr>
              <w:t>Cloud overlap option in RRTMG</w:t>
            </w:r>
          </w:p>
        </w:tc>
        <w:tc>
          <w:tcPr>
            <w:tcW w:w="1530" w:type="dxa"/>
          </w:tcPr>
          <w:p w14:paraId="7E323472" w14:textId="77777777" w:rsidR="00A73F86" w:rsidRDefault="00A73F86" w:rsidP="00C35CA0">
            <w:pPr>
              <w:rPr>
                <w:rFonts w:ascii="Times New Roman" w:hAnsi="Times New Roman" w:cs="Times New Roman"/>
              </w:rPr>
            </w:pPr>
            <w:r>
              <w:rPr>
                <w:rFonts w:ascii="Times New Roman" w:hAnsi="Times New Roman" w:cs="Times New Roman"/>
              </w:rPr>
              <w:t xml:space="preserve">2 – maximum </w:t>
            </w:r>
            <w:proofErr w:type="spellStart"/>
            <w:r>
              <w:rPr>
                <w:rFonts w:ascii="Times New Roman" w:hAnsi="Times New Roman" w:cs="Times New Roman"/>
              </w:rPr>
              <w:t>randum</w:t>
            </w:r>
            <w:proofErr w:type="spellEnd"/>
          </w:p>
        </w:tc>
        <w:tc>
          <w:tcPr>
            <w:tcW w:w="1710" w:type="dxa"/>
          </w:tcPr>
          <w:p w14:paraId="67130767" w14:textId="77777777" w:rsidR="00A73F86" w:rsidRDefault="00A73F86" w:rsidP="00C35CA0">
            <w:pPr>
              <w:rPr>
                <w:rFonts w:ascii="Times New Roman" w:hAnsi="Times New Roman" w:cs="Times New Roman"/>
              </w:rPr>
            </w:pPr>
            <w:r>
              <w:rPr>
                <w:rFonts w:ascii="Times New Roman" w:hAnsi="Times New Roman" w:cs="Times New Roman"/>
              </w:rPr>
              <w:t>1, 2, 3, 4</w:t>
            </w:r>
          </w:p>
        </w:tc>
        <w:tc>
          <w:tcPr>
            <w:tcW w:w="3145" w:type="dxa"/>
          </w:tcPr>
          <w:p w14:paraId="600FDC59" w14:textId="77777777" w:rsidR="00A73F86" w:rsidRDefault="00A73F86" w:rsidP="00C35CA0">
            <w:pPr>
              <w:rPr>
                <w:rFonts w:ascii="Times New Roman" w:hAnsi="Times New Roman" w:cs="Times New Roman"/>
              </w:rPr>
            </w:pPr>
            <w:r>
              <w:rPr>
                <w:rFonts w:ascii="Times New Roman" w:hAnsi="Times New Roman" w:cs="Times New Roman"/>
              </w:rPr>
              <w:t>Two ways to set the parameter:</w:t>
            </w:r>
          </w:p>
          <w:p w14:paraId="5B852BAE" w14:textId="77777777" w:rsidR="00A73F86" w:rsidRDefault="00A73F86" w:rsidP="00C35CA0">
            <w:pPr>
              <w:rPr>
                <w:rFonts w:ascii="Times New Roman" w:hAnsi="Times New Roman" w:cs="Times New Roman"/>
              </w:rPr>
            </w:pPr>
            <w:r>
              <w:rPr>
                <w:rFonts w:ascii="Times New Roman" w:hAnsi="Times New Roman" w:cs="Times New Roman"/>
              </w:rPr>
              <w:t xml:space="preserve">1) set </w:t>
            </w:r>
            <w:proofErr w:type="spellStart"/>
            <w:r w:rsidRPr="00F734A5">
              <w:rPr>
                <w:rFonts w:ascii="Times New Roman" w:hAnsi="Times New Roman" w:cs="Times New Roman"/>
              </w:rPr>
              <w:t>cldovrlp</w:t>
            </w:r>
            <w:proofErr w:type="spellEnd"/>
            <w:r w:rsidRPr="00F734A5">
              <w:rPr>
                <w:rFonts w:ascii="Times New Roman" w:hAnsi="Times New Roman" w:cs="Times New Roman"/>
              </w:rPr>
              <w:t>=</w:t>
            </w:r>
            <w:r>
              <w:rPr>
                <w:rFonts w:ascii="Times New Roman" w:hAnsi="Times New Roman" w:cs="Times New Roman"/>
              </w:rPr>
              <w:t>2</w:t>
            </w:r>
            <w:r w:rsidRPr="00F734A5">
              <w:rPr>
                <w:rFonts w:ascii="Times New Roman" w:hAnsi="Times New Roman" w:cs="Times New Roman"/>
              </w:rPr>
              <w:t xml:space="preserve"> in the physics section of</w:t>
            </w:r>
            <w:r>
              <w:rPr>
                <w:rFonts w:ascii="Times New Roman" w:hAnsi="Times New Roman" w:cs="Times New Roman"/>
              </w:rPr>
              <w:t xml:space="preserve"> </w:t>
            </w:r>
            <w:proofErr w:type="spellStart"/>
            <w:r>
              <w:rPr>
                <w:rFonts w:ascii="Times New Roman" w:hAnsi="Times New Roman" w:cs="Times New Roman"/>
              </w:rPr>
              <w:t>namelist.input</w:t>
            </w:r>
            <w:proofErr w:type="spellEnd"/>
          </w:p>
          <w:p w14:paraId="1EE99AE3" w14:textId="77777777" w:rsidR="00A73F86" w:rsidRDefault="00A73F86" w:rsidP="00C35CA0">
            <w:pPr>
              <w:rPr>
                <w:rFonts w:ascii="Times New Roman" w:hAnsi="Times New Roman" w:cs="Times New Roman"/>
              </w:rPr>
            </w:pPr>
            <w:r>
              <w:rPr>
                <w:rFonts w:ascii="Times New Roman" w:hAnsi="Times New Roman" w:cs="Times New Roman"/>
              </w:rPr>
              <w:t xml:space="preserve">2) SW: </w:t>
            </w:r>
            <w:proofErr w:type="spellStart"/>
            <w:r w:rsidRPr="00F734A5">
              <w:rPr>
                <w:rFonts w:ascii="Times New Roman" w:hAnsi="Times New Roman" w:cs="Times New Roman"/>
              </w:rPr>
              <w:t>cldovrlp</w:t>
            </w:r>
            <w:proofErr w:type="spellEnd"/>
            <w:r>
              <w:rPr>
                <w:rFonts w:ascii="Times New Roman" w:hAnsi="Times New Roman" w:cs="Times New Roman"/>
              </w:rPr>
              <w:t>, L10532</w:t>
            </w:r>
          </w:p>
          <w:p w14:paraId="02E7C6CB" w14:textId="77777777" w:rsidR="00A73F86" w:rsidRDefault="00A73F86" w:rsidP="00C35CA0">
            <w:pPr>
              <w:rPr>
                <w:rFonts w:ascii="Times New Roman" w:hAnsi="Times New Roman" w:cs="Times New Roman"/>
              </w:rPr>
            </w:pPr>
            <w:r>
              <w:rPr>
                <w:rFonts w:ascii="Times New Roman" w:hAnsi="Times New Roman" w:cs="Times New Roman"/>
              </w:rPr>
              <w:t xml:space="preserve">LW: </w:t>
            </w:r>
            <w:proofErr w:type="spellStart"/>
            <w:r w:rsidRPr="00F734A5">
              <w:rPr>
                <w:rFonts w:ascii="Times New Roman" w:hAnsi="Times New Roman" w:cs="Times New Roman"/>
              </w:rPr>
              <w:t>cldovrlp</w:t>
            </w:r>
            <w:proofErr w:type="spellEnd"/>
            <w:r w:rsidRPr="00F734A5">
              <w:rPr>
                <w:rFonts w:ascii="Times New Roman" w:hAnsi="Times New Roman" w:cs="Times New Roman"/>
              </w:rPr>
              <w:t>,</w:t>
            </w:r>
            <w:r>
              <w:rPr>
                <w:rFonts w:ascii="Times New Roman" w:hAnsi="Times New Roman" w:cs="Times New Roman"/>
              </w:rPr>
              <w:t xml:space="preserve"> L12086</w:t>
            </w:r>
          </w:p>
        </w:tc>
      </w:tr>
      <w:tr w:rsidR="00A73F86" w14:paraId="7B5D9298" w14:textId="77777777" w:rsidTr="00C35CA0">
        <w:tc>
          <w:tcPr>
            <w:tcW w:w="1109" w:type="dxa"/>
          </w:tcPr>
          <w:p w14:paraId="7DE42800" w14:textId="77777777" w:rsidR="00A73F86" w:rsidRDefault="00A73F86" w:rsidP="00C35CA0">
            <w:pPr>
              <w:rPr>
                <w:rFonts w:ascii="Times New Roman" w:hAnsi="Times New Roman" w:cs="Times New Roman"/>
              </w:rPr>
            </w:pPr>
            <w:commentRangeStart w:id="1108"/>
            <w:commentRangeStart w:id="1109"/>
            <m:oMathPara>
              <m:oMath>
                <m:r>
                  <w:rPr>
                    <w:rFonts w:ascii="Cambria Math" w:hAnsi="Cambria Math" w:cs="Times New Roman"/>
                  </w:rPr>
                  <m:t>1/</m:t>
                </m:r>
                <m:acc>
                  <m:accPr>
                    <m:chr m:val="̅"/>
                    <m:ctrlPr>
                      <w:rPr>
                        <w:rFonts w:ascii="Cambria Math" w:hAnsi="Cambria Math" w:cs="Times New Roman"/>
                        <w:i/>
                      </w:rPr>
                    </m:ctrlPr>
                  </m:accPr>
                  <m:e>
                    <m:r>
                      <w:rPr>
                        <w:rFonts w:ascii="Cambria Math" w:hAnsi="Cambria Math" w:cs="Times New Roman"/>
                      </w:rPr>
                      <m:t>μ</m:t>
                    </m:r>
                  </m:e>
                </m:acc>
              </m:oMath>
            </m:oMathPara>
          </w:p>
        </w:tc>
        <w:tc>
          <w:tcPr>
            <w:tcW w:w="1856" w:type="dxa"/>
          </w:tcPr>
          <w:p w14:paraId="34DF8A60" w14:textId="77777777" w:rsidR="00A73F86" w:rsidRDefault="00A73F86" w:rsidP="00C35CA0">
            <w:pPr>
              <w:rPr>
                <w:rFonts w:ascii="Times New Roman" w:hAnsi="Times New Roman" w:cs="Times New Roman"/>
              </w:rPr>
            </w:pPr>
            <w:r>
              <w:rPr>
                <w:rFonts w:ascii="Times New Roman" w:hAnsi="Times New Roman" w:cs="Times New Roman"/>
              </w:rPr>
              <w:t>Diffusivity angle</w:t>
            </w:r>
          </w:p>
        </w:tc>
        <w:tc>
          <w:tcPr>
            <w:tcW w:w="1530" w:type="dxa"/>
          </w:tcPr>
          <w:p w14:paraId="7ECC60CF" w14:textId="77777777" w:rsidR="00A73F86" w:rsidRDefault="00A73F86" w:rsidP="00C35CA0">
            <w:pPr>
              <w:rPr>
                <w:rFonts w:ascii="Times New Roman" w:hAnsi="Times New Roman" w:cs="Times New Roman"/>
              </w:rPr>
            </w:pPr>
            <w:r>
              <w:rPr>
                <w:rFonts w:ascii="Times New Roman" w:hAnsi="Times New Roman" w:cs="Times New Roman"/>
              </w:rPr>
              <w:t>1.66</w:t>
            </w:r>
          </w:p>
        </w:tc>
        <w:tc>
          <w:tcPr>
            <w:tcW w:w="1710" w:type="dxa"/>
          </w:tcPr>
          <w:p w14:paraId="01AAE089" w14:textId="77777777" w:rsidR="00A73F86" w:rsidRDefault="00A73F86" w:rsidP="00C35CA0">
            <w:pPr>
              <w:rPr>
                <w:rFonts w:ascii="Times New Roman" w:hAnsi="Times New Roman" w:cs="Times New Roman"/>
              </w:rPr>
            </w:pPr>
            <w:r>
              <w:rPr>
                <w:rFonts w:ascii="Times New Roman" w:hAnsi="Times New Roman" w:cs="Times New Roman"/>
              </w:rPr>
              <w:t>1.50 - 2</w:t>
            </w:r>
          </w:p>
        </w:tc>
        <w:tc>
          <w:tcPr>
            <w:tcW w:w="3145" w:type="dxa"/>
          </w:tcPr>
          <w:p w14:paraId="13749AA6" w14:textId="77777777" w:rsidR="00A73F86" w:rsidRDefault="00A73F86" w:rsidP="00C35CA0">
            <w:pPr>
              <w:rPr>
                <w:rFonts w:ascii="Times New Roman" w:hAnsi="Times New Roman" w:cs="Times New Roman"/>
              </w:rPr>
            </w:pPr>
            <w:r>
              <w:rPr>
                <w:rFonts w:ascii="Times New Roman" w:hAnsi="Times New Roman" w:cs="Times New Roman"/>
              </w:rPr>
              <w:t xml:space="preserve">LW: </w:t>
            </w:r>
            <w:proofErr w:type="spellStart"/>
            <w:r w:rsidRPr="001B0C43">
              <w:rPr>
                <w:rFonts w:ascii="Times New Roman" w:hAnsi="Times New Roman" w:cs="Times New Roman"/>
              </w:rPr>
              <w:t>secdiff</w:t>
            </w:r>
            <w:proofErr w:type="spellEnd"/>
            <w:r>
              <w:rPr>
                <w:rFonts w:ascii="Times New Roman" w:hAnsi="Times New Roman" w:cs="Times New Roman"/>
              </w:rPr>
              <w:t>, L3168</w:t>
            </w:r>
            <w:commentRangeEnd w:id="1108"/>
            <w:r>
              <w:rPr>
                <w:rStyle w:val="CommentReference"/>
              </w:rPr>
              <w:commentReference w:id="1108"/>
            </w:r>
            <w:r>
              <w:rPr>
                <w:rStyle w:val="CommentReference"/>
              </w:rPr>
              <w:commentReference w:id="1109"/>
            </w:r>
          </w:p>
        </w:tc>
      </w:tr>
      <w:commentRangeEnd w:id="1109"/>
      <w:tr w:rsidR="00A73F86" w14:paraId="1F0E2F78" w14:textId="77777777" w:rsidTr="00C35CA0">
        <w:tc>
          <w:tcPr>
            <w:tcW w:w="1109" w:type="dxa"/>
          </w:tcPr>
          <w:p w14:paraId="4FCDBC37" w14:textId="77777777" w:rsidR="00A73F86" w:rsidRDefault="00A73F86" w:rsidP="00C35CA0">
            <w:pPr>
              <w:rPr>
                <w:rFonts w:ascii="Calibri" w:eastAsia="DengXian" w:hAnsi="Calibri" w:cs="Times New Roman"/>
                <w:sz w:val="24"/>
                <w:szCs w:val="24"/>
              </w:rPr>
            </w:pPr>
            <m:oMathPara>
              <m:oMath>
                <m:r>
                  <w:rPr>
                    <w:rFonts w:ascii="Cambria Math" w:hAnsi="Cambria Math" w:cs="Arial"/>
                    <w:sz w:val="24"/>
                    <w:szCs w:val="24"/>
                  </w:rPr>
                  <m:t>p</m:t>
                </m:r>
              </m:oMath>
            </m:oMathPara>
          </w:p>
        </w:tc>
        <w:tc>
          <w:tcPr>
            <w:tcW w:w="1856" w:type="dxa"/>
          </w:tcPr>
          <w:p w14:paraId="22BA7282" w14:textId="77777777" w:rsidR="00A73F86" w:rsidRDefault="00A73F86" w:rsidP="00C35CA0">
            <w:pPr>
              <w:rPr>
                <w:rFonts w:ascii="Times New Roman" w:hAnsi="Times New Roman" w:cs="Times New Roman"/>
              </w:rPr>
            </w:pPr>
            <w:r>
              <w:rPr>
                <w:rFonts w:ascii="Times New Roman" w:hAnsi="Times New Roman" w:cs="Times New Roman"/>
              </w:rPr>
              <w:t>Cloud fraction scheme constant</w:t>
            </w:r>
          </w:p>
        </w:tc>
        <w:tc>
          <w:tcPr>
            <w:tcW w:w="1530" w:type="dxa"/>
          </w:tcPr>
          <w:p w14:paraId="65C7A79C" w14:textId="77777777" w:rsidR="00A73F86" w:rsidRDefault="00A73F86" w:rsidP="00C35CA0">
            <w:pPr>
              <w:rPr>
                <w:rFonts w:ascii="Times New Roman" w:hAnsi="Times New Roman" w:cs="Times New Roman"/>
              </w:rPr>
            </w:pPr>
            <w:r>
              <w:rPr>
                <w:rFonts w:ascii="Times New Roman" w:hAnsi="Times New Roman" w:cs="Times New Roman"/>
              </w:rPr>
              <w:t>0.25</w:t>
            </w:r>
          </w:p>
        </w:tc>
        <w:tc>
          <w:tcPr>
            <w:tcW w:w="1710" w:type="dxa"/>
          </w:tcPr>
          <w:p w14:paraId="37760954" w14:textId="77777777" w:rsidR="00A73F86" w:rsidRDefault="00A73F86" w:rsidP="00C35CA0">
            <w:pPr>
              <w:rPr>
                <w:rFonts w:ascii="Times New Roman" w:hAnsi="Times New Roman" w:cs="Times New Roman"/>
              </w:rPr>
            </w:pPr>
            <w:r>
              <w:rPr>
                <w:rFonts w:ascii="Times New Roman" w:hAnsi="Times New Roman" w:cs="Times New Roman"/>
              </w:rPr>
              <w:t>0.25 - 15</w:t>
            </w:r>
          </w:p>
        </w:tc>
        <w:tc>
          <w:tcPr>
            <w:tcW w:w="3145" w:type="dxa"/>
          </w:tcPr>
          <w:p w14:paraId="4650A672" w14:textId="77777777" w:rsidR="00A73F86" w:rsidRDefault="00A73F86" w:rsidP="00C35CA0">
            <w:pPr>
              <w:rPr>
                <w:rFonts w:ascii="Times New Roman" w:hAnsi="Times New Roman" w:cs="Times New Roman"/>
              </w:rPr>
            </w:pPr>
            <w:r>
              <w:rPr>
                <w:rFonts w:ascii="Times New Roman" w:hAnsi="Times New Roman" w:cs="Times New Roman"/>
              </w:rPr>
              <w:t>DR: PEXP, L3480</w:t>
            </w:r>
          </w:p>
        </w:tc>
      </w:tr>
      <w:tr w:rsidR="00A73F86" w14:paraId="5F697144" w14:textId="77777777" w:rsidTr="00C35CA0">
        <w:tc>
          <w:tcPr>
            <w:tcW w:w="1109" w:type="dxa"/>
          </w:tcPr>
          <w:p w14:paraId="7E3FD014" w14:textId="77777777" w:rsidR="00A73F86" w:rsidRDefault="00A73F86" w:rsidP="00C35CA0">
            <w:pPr>
              <w:rPr>
                <w:rFonts w:ascii="Calibri" w:eastAsia="DengXian" w:hAnsi="Calibri" w:cs="Times New Roman"/>
                <w:sz w:val="24"/>
                <w:szCs w:val="24"/>
              </w:rPr>
            </w:pPr>
            <m:oMathPara>
              <m:oMath>
                <m:r>
                  <w:rPr>
                    <w:rFonts w:ascii="Cambria Math" w:hAnsi="Cambria Math" w:cs="Arial"/>
                    <w:sz w:val="24"/>
                    <w:szCs w:val="24"/>
                  </w:rPr>
                  <m:t>γ</m:t>
                </m:r>
              </m:oMath>
            </m:oMathPara>
          </w:p>
        </w:tc>
        <w:tc>
          <w:tcPr>
            <w:tcW w:w="1856" w:type="dxa"/>
          </w:tcPr>
          <w:p w14:paraId="711E8606" w14:textId="77777777" w:rsidR="00A73F86" w:rsidRDefault="00A73F86" w:rsidP="00C35CA0">
            <w:pPr>
              <w:rPr>
                <w:rFonts w:ascii="Times New Roman" w:hAnsi="Times New Roman" w:cs="Times New Roman"/>
              </w:rPr>
            </w:pPr>
            <w:r>
              <w:rPr>
                <w:rFonts w:ascii="Times New Roman" w:hAnsi="Times New Roman" w:cs="Times New Roman"/>
              </w:rPr>
              <w:t>Cloud fraction scheme constant</w:t>
            </w:r>
          </w:p>
        </w:tc>
        <w:tc>
          <w:tcPr>
            <w:tcW w:w="1530" w:type="dxa"/>
          </w:tcPr>
          <w:p w14:paraId="3B0890A3" w14:textId="77777777" w:rsidR="00A73F86" w:rsidRDefault="00A73F86" w:rsidP="00C35CA0">
            <w:pPr>
              <w:rPr>
                <w:rFonts w:ascii="Times New Roman" w:hAnsi="Times New Roman" w:cs="Times New Roman"/>
              </w:rPr>
            </w:pPr>
            <w:r>
              <w:rPr>
                <w:rFonts w:ascii="Times New Roman" w:hAnsi="Times New Roman" w:cs="Times New Roman"/>
              </w:rPr>
              <w:t>0.49</w:t>
            </w:r>
          </w:p>
        </w:tc>
        <w:tc>
          <w:tcPr>
            <w:tcW w:w="1710" w:type="dxa"/>
          </w:tcPr>
          <w:p w14:paraId="52A18BD0" w14:textId="77777777" w:rsidR="00A73F86" w:rsidRDefault="00A73F86" w:rsidP="00C35CA0">
            <w:pPr>
              <w:rPr>
                <w:rFonts w:ascii="Times New Roman" w:hAnsi="Times New Roman" w:cs="Times New Roman"/>
              </w:rPr>
            </w:pPr>
            <w:r>
              <w:rPr>
                <w:rFonts w:ascii="Times New Roman" w:hAnsi="Times New Roman" w:cs="Times New Roman"/>
              </w:rPr>
              <w:t>0.01-0.49</w:t>
            </w:r>
          </w:p>
        </w:tc>
        <w:tc>
          <w:tcPr>
            <w:tcW w:w="3145" w:type="dxa"/>
          </w:tcPr>
          <w:p w14:paraId="1A7D9929" w14:textId="77777777" w:rsidR="00A73F86" w:rsidRDefault="00A73F86" w:rsidP="00C35CA0">
            <w:pPr>
              <w:rPr>
                <w:rFonts w:ascii="Times New Roman" w:hAnsi="Times New Roman" w:cs="Times New Roman"/>
              </w:rPr>
            </w:pPr>
            <w:r>
              <w:rPr>
                <w:rFonts w:ascii="Times New Roman" w:hAnsi="Times New Roman" w:cs="Times New Roman"/>
              </w:rPr>
              <w:t>DR: GAMMA, L3479</w:t>
            </w:r>
          </w:p>
        </w:tc>
      </w:tr>
      <w:tr w:rsidR="00A73F86" w14:paraId="1E20A8A7" w14:textId="77777777" w:rsidTr="00C35CA0">
        <w:tc>
          <w:tcPr>
            <w:tcW w:w="1109" w:type="dxa"/>
          </w:tcPr>
          <w:p w14:paraId="6B2B2075" w14:textId="77777777" w:rsidR="00A73F86" w:rsidRDefault="00CC1315" w:rsidP="00C35CA0">
            <w:pPr>
              <w:rPr>
                <w:rFonts w:ascii="Calibri" w:eastAsia="DengXi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0</m:t>
                    </m:r>
                  </m:sub>
                </m:sSub>
              </m:oMath>
            </m:oMathPara>
          </w:p>
        </w:tc>
        <w:tc>
          <w:tcPr>
            <w:tcW w:w="1856" w:type="dxa"/>
          </w:tcPr>
          <w:p w14:paraId="708911C7" w14:textId="77777777" w:rsidR="00A73F86" w:rsidRDefault="00A73F86" w:rsidP="00C35CA0">
            <w:pPr>
              <w:rPr>
                <w:rFonts w:ascii="Times New Roman" w:hAnsi="Times New Roman" w:cs="Times New Roman"/>
              </w:rPr>
            </w:pPr>
            <w:r>
              <w:rPr>
                <w:rFonts w:ascii="Times New Roman" w:hAnsi="Times New Roman" w:cs="Times New Roman"/>
              </w:rPr>
              <w:t>Cloud fraction scheme constant</w:t>
            </w:r>
          </w:p>
        </w:tc>
        <w:tc>
          <w:tcPr>
            <w:tcW w:w="1530" w:type="dxa"/>
          </w:tcPr>
          <w:p w14:paraId="557BE113" w14:textId="77777777" w:rsidR="00A73F86" w:rsidRDefault="00A73F86" w:rsidP="00C35CA0">
            <w:pPr>
              <w:rPr>
                <w:rFonts w:ascii="Times New Roman" w:hAnsi="Times New Roman" w:cs="Times New Roman"/>
              </w:rPr>
            </w:pPr>
            <w:r>
              <w:rPr>
                <w:rFonts w:ascii="Times New Roman" w:hAnsi="Times New Roman" w:cs="Times New Roman"/>
              </w:rPr>
              <w:t>100</w:t>
            </w:r>
          </w:p>
        </w:tc>
        <w:tc>
          <w:tcPr>
            <w:tcW w:w="1710" w:type="dxa"/>
          </w:tcPr>
          <w:p w14:paraId="0C767165" w14:textId="77777777" w:rsidR="00A73F86" w:rsidRDefault="00A73F86" w:rsidP="00C35CA0">
            <w:pPr>
              <w:rPr>
                <w:rFonts w:ascii="Times New Roman" w:hAnsi="Times New Roman" w:cs="Times New Roman"/>
              </w:rPr>
            </w:pPr>
            <w:r>
              <w:rPr>
                <w:rFonts w:ascii="Times New Roman" w:hAnsi="Times New Roman" w:cs="Times New Roman"/>
              </w:rPr>
              <w:t>100-3e6</w:t>
            </w:r>
          </w:p>
        </w:tc>
        <w:tc>
          <w:tcPr>
            <w:tcW w:w="3145" w:type="dxa"/>
          </w:tcPr>
          <w:p w14:paraId="36E8DADA" w14:textId="77777777" w:rsidR="00A73F86" w:rsidRDefault="00A73F86" w:rsidP="00C35CA0">
            <w:pPr>
              <w:rPr>
                <w:rFonts w:ascii="Times New Roman" w:hAnsi="Times New Roman" w:cs="Times New Roman"/>
              </w:rPr>
            </w:pPr>
            <w:r>
              <w:rPr>
                <w:rFonts w:ascii="Times New Roman" w:hAnsi="Times New Roman" w:cs="Times New Roman"/>
              </w:rPr>
              <w:t>DR: ALPHA0, L3479</w:t>
            </w:r>
          </w:p>
        </w:tc>
      </w:tr>
    </w:tbl>
    <w:p w14:paraId="65F2BEC5" w14:textId="77777777" w:rsidR="00A73F86" w:rsidRPr="005A699E" w:rsidRDefault="00A73F86" w:rsidP="00A73F86">
      <w:pPr>
        <w:rPr>
          <w:rFonts w:ascii="Times New Roman" w:hAnsi="Times New Roman" w:cs="Times New Roman"/>
        </w:rPr>
      </w:pPr>
    </w:p>
    <w:p w14:paraId="2C8D7CEF" w14:textId="77777777" w:rsidR="00A73F86" w:rsidRDefault="00A73F86" w:rsidP="00A73F86">
      <w:pPr>
        <w:rPr>
          <w:rFonts w:ascii="Times New Roman" w:hAnsi="Times New Roman" w:cs="Times New Roman"/>
        </w:rPr>
      </w:pPr>
      <w:r>
        <w:rPr>
          <w:rFonts w:ascii="Times New Roman" w:hAnsi="Times New Roman" w:cs="Times New Roman"/>
        </w:rPr>
        <w:br w:type="page"/>
      </w:r>
    </w:p>
    <w:p w14:paraId="4AFEAFD8"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lastRenderedPageBreak/>
        <w:t xml:space="preserve">4. </w:t>
      </w:r>
      <w:commentRangeStart w:id="1110"/>
      <w:r w:rsidRPr="008E7109">
        <w:rPr>
          <w:rFonts w:ascii="Times New Roman" w:hAnsi="Times New Roman" w:cs="Times New Roman"/>
          <w:b/>
          <w:bCs/>
          <w:sz w:val="24"/>
          <w:szCs w:val="24"/>
        </w:rPr>
        <w:t>The GF cumulus scheme</w:t>
      </w:r>
      <w:commentRangeStart w:id="1111"/>
      <w:commentRangeStart w:id="1112"/>
      <w:commentRangeStart w:id="1113"/>
      <w:r w:rsidRPr="008E7109">
        <w:rPr>
          <w:rFonts w:ascii="Times New Roman" w:hAnsi="Times New Roman" w:cs="Times New Roman"/>
          <w:b/>
          <w:bCs/>
          <w:sz w:val="24"/>
          <w:szCs w:val="24"/>
        </w:rPr>
        <w:t>:</w:t>
      </w:r>
      <w:commentRangeEnd w:id="1110"/>
      <w:r w:rsidRPr="008E7109">
        <w:rPr>
          <w:rStyle w:val="CommentReference"/>
          <w:sz w:val="24"/>
          <w:szCs w:val="24"/>
        </w:rPr>
        <w:commentReference w:id="1110"/>
      </w:r>
      <w:commentRangeEnd w:id="1111"/>
      <w:r w:rsidRPr="008E7109">
        <w:rPr>
          <w:rStyle w:val="CommentReference"/>
          <w:sz w:val="24"/>
          <w:szCs w:val="24"/>
        </w:rPr>
        <w:commentReference w:id="1111"/>
      </w:r>
      <w:commentRangeEnd w:id="1112"/>
      <w:r w:rsidRPr="008E7109">
        <w:rPr>
          <w:rStyle w:val="CommentReference"/>
          <w:sz w:val="24"/>
          <w:szCs w:val="24"/>
        </w:rPr>
        <w:commentReference w:id="1112"/>
      </w:r>
      <w:commentRangeEnd w:id="1113"/>
      <w:r w:rsidR="00D539D2">
        <w:rPr>
          <w:rStyle w:val="CommentReference"/>
        </w:rPr>
        <w:commentReference w:id="1113"/>
      </w:r>
    </w:p>
    <w:p w14:paraId="27ACD533" w14:textId="70FD659F" w:rsidR="00A73F86" w:rsidRPr="008E7109" w:rsidRDefault="00A73F86" w:rsidP="00F864EB">
      <w:pPr>
        <w:jc w:val="both"/>
        <w:rPr>
          <w:rFonts w:ascii="Times New Roman" w:hAnsi="Times New Roman" w:cs="Times New Roman"/>
          <w:sz w:val="24"/>
          <w:szCs w:val="24"/>
        </w:rPr>
      </w:pPr>
      <w:r w:rsidRPr="008E7109">
        <w:rPr>
          <w:rFonts w:ascii="Times New Roman" w:hAnsi="Times New Roman" w:cs="Times New Roman"/>
          <w:sz w:val="24"/>
          <w:szCs w:val="24"/>
        </w:rPr>
        <w:t xml:space="preserve">The GF cumulus scheme </w:t>
      </w:r>
      <w:r w:rsidRPr="008E7109">
        <w:rPr>
          <w:rFonts w:ascii="Times New Roman" w:hAnsi="Times New Roman" w:cs="Times New Roman"/>
          <w:b/>
          <w:bCs/>
          <w:sz w:val="24"/>
          <w:szCs w:val="24"/>
        </w:rPr>
        <w:fldChar w:fldCharType="begin"/>
      </w:r>
      <w:r w:rsidRPr="008E7109">
        <w:rPr>
          <w:rFonts w:ascii="Times New Roman" w:hAnsi="Times New Roman" w:cs="Times New Roman"/>
          <w:b/>
          <w:bCs/>
          <w:sz w:val="24"/>
          <w:szCs w:val="24"/>
        </w:rPr>
        <w:instrText xml:space="preserve"> ADDIN ZOTERO_ITEM CSL_CITATION {"citationID":"zl2KrVoo","properties":{"formattedCitation":"(Grell and Freitas 2014)","plainCitation":"(Grell and Freitas 2014)","noteIndex":0},"citationItems":[{"id":733,"uris":["http://zotero.org/users/750269/items/SGNDFNKF"],"uri":["http://zotero.org/users/750269/items/SGNDFNKF"],"itemData":{"id":733,"type":"article-journal","abstract":"A convective parameterization is described and evaluated that may be used in high resolution non-hydrostatic mesoscale models as well as in modeling system with unstructured varying grid resolutions and for convection aware simulations. This scheme is based on a stochastic approach originally implemented by Grell and Devenyi (2002). Two approaches are tested on resolutions ranging from 20 km to 5 km. One approach is based on spreading subsidence to neighboring grid points, the other one on a recently introduced method by Arakawa et al. (2011). Results from model intercomparisons, as well as veriﬁcation with observations indicate that both the spreading of the subsidence and Arakawa’s approach work well for the highest resolution runs. Because of its simplicity and its capability for an automatic smooth transition as the resolution is increased, Arakawa’s approach may be preferred. Additionally, interactions with aerosols have been implemented through a cloud condensation nuclei (CCN) dependent autoconversion of cloud water to rain as well as an aerosol dependent evaporation of cloud drops. Initial tests with this newly implemented aerosol approach show plausible results with a decrease in predicted precipitation in some areas, caused by the changed autoconversion mechanism. This change also causes a signiﬁcant increase of cloud water and ice detrainment near the cloud tops. Some areas also experience an increase of precipitation, most likely caused by strengthened downdrafts.","container-title":"Atmospheric Chemistry and Physics","DOI":"10.5194/acp-14-5233-2014","ISSN":"1680-7324","issue":"10","journalAbbreviation":"Atmos. Chem. Phys.","language":"en","page":"5233-5250","source":"DOI.org (Crossref)","title":"A scale and aerosol aware stochastic convective parameterization for weather and air quality modeling","volume":"14","author":[{"family":"Grell","given":"G. A."},{"family":"Freitas","given":"S. R."}],"issued":{"date-parts":[["2014",5,27]]}}}],"schema":"https://github.com/citation-style-language/schema/raw/master/csl-citation.json"} </w:instrText>
      </w:r>
      <w:r w:rsidRPr="008E7109">
        <w:rPr>
          <w:rFonts w:ascii="Times New Roman" w:hAnsi="Times New Roman" w:cs="Times New Roman"/>
          <w:b/>
          <w:bCs/>
          <w:sz w:val="24"/>
          <w:szCs w:val="24"/>
        </w:rPr>
        <w:fldChar w:fldCharType="separate"/>
      </w:r>
      <w:r w:rsidRPr="008E7109">
        <w:rPr>
          <w:rFonts w:ascii="Times New Roman" w:hAnsi="Times New Roman" w:cs="Times New Roman"/>
          <w:b/>
          <w:bCs/>
          <w:sz w:val="24"/>
          <w:szCs w:val="24"/>
        </w:rPr>
        <w:t>(Grell and Freitas 2014)</w:t>
      </w:r>
      <w:r w:rsidRPr="008E7109">
        <w:rPr>
          <w:rFonts w:ascii="Times New Roman" w:hAnsi="Times New Roman" w:cs="Times New Roman"/>
          <w:b/>
          <w:bCs/>
          <w:sz w:val="24"/>
          <w:szCs w:val="24"/>
        </w:rPr>
        <w:fldChar w:fldCharType="end"/>
      </w:r>
      <w:r w:rsidRPr="008E7109">
        <w:rPr>
          <w:rFonts w:ascii="Times New Roman" w:hAnsi="Times New Roman" w:cs="Times New Roman"/>
          <w:b/>
          <w:bCs/>
          <w:sz w:val="24"/>
          <w:szCs w:val="24"/>
        </w:rPr>
        <w:t xml:space="preserve"> </w:t>
      </w:r>
      <w:del w:id="1114" w:author="Xin Zhou" w:date="2020-11-14T11:55:00Z">
        <w:r w:rsidRPr="008E7109" w:rsidDel="00A27AFD">
          <w:rPr>
            <w:rFonts w:ascii="Times New Roman" w:hAnsi="Times New Roman" w:cs="Times New Roman"/>
            <w:sz w:val="24"/>
            <w:szCs w:val="24"/>
          </w:rPr>
          <w:delText>is used for deep convection only</w:delText>
        </w:r>
      </w:del>
      <w:ins w:id="1115" w:author="Xin Zhou" w:date="2020-11-14T11:56:00Z">
        <w:r w:rsidR="00A27AFD">
          <w:rPr>
            <w:rFonts w:ascii="Times New Roman" w:hAnsi="Times New Roman" w:cs="Times New Roman"/>
            <w:sz w:val="24"/>
            <w:szCs w:val="24"/>
          </w:rPr>
          <w:t xml:space="preserve">is </w:t>
        </w:r>
      </w:ins>
      <w:proofErr w:type="spellStart"/>
      <w:ins w:id="1116" w:author="Xin Zhou" w:date="2020-11-14T11:58:00Z">
        <w:r w:rsidR="00A27AFD">
          <w:rPr>
            <w:rFonts w:ascii="Times New Roman" w:hAnsi="Times New Roman" w:cs="Times New Roman"/>
            <w:sz w:val="24"/>
            <w:szCs w:val="24"/>
          </w:rPr>
          <w:t>de</w:t>
        </w:r>
      </w:ins>
      <w:ins w:id="1117" w:author="Xin Zhou" w:date="2020-11-14T11:59:00Z">
        <w:r w:rsidR="00A27AFD">
          <w:rPr>
            <w:rFonts w:ascii="Times New Roman" w:hAnsi="Times New Roman" w:cs="Times New Roman"/>
            <w:sz w:val="24"/>
            <w:szCs w:val="24"/>
          </w:rPr>
          <w:t>velopled</w:t>
        </w:r>
      </w:ins>
      <w:proofErr w:type="spellEnd"/>
      <w:ins w:id="1118" w:author="Xin Zhou" w:date="2020-11-14T11:56:00Z">
        <w:r w:rsidR="00A27AFD">
          <w:rPr>
            <w:rFonts w:ascii="Times New Roman" w:hAnsi="Times New Roman" w:cs="Times New Roman"/>
            <w:sz w:val="24"/>
            <w:szCs w:val="24"/>
          </w:rPr>
          <w:t xml:space="preserve"> for both deep and shallow convections, </w:t>
        </w:r>
      </w:ins>
      <w:ins w:id="1119" w:author="Xin Zhou" w:date="2020-11-14T11:57:00Z">
        <w:r w:rsidR="00A27AFD">
          <w:rPr>
            <w:rFonts w:ascii="Times New Roman" w:hAnsi="Times New Roman" w:cs="Times New Roman"/>
            <w:sz w:val="24"/>
            <w:szCs w:val="24"/>
          </w:rPr>
          <w:t>and</w:t>
        </w:r>
      </w:ins>
      <w:ins w:id="1120" w:author="Xin Zhou" w:date="2020-11-14T11:56:00Z">
        <w:r w:rsidR="00A27AFD">
          <w:rPr>
            <w:rFonts w:ascii="Times New Roman" w:hAnsi="Times New Roman" w:cs="Times New Roman"/>
            <w:sz w:val="24"/>
            <w:szCs w:val="24"/>
          </w:rPr>
          <w:t xml:space="preserve"> the shallow convection parameterization can be turned of</w:t>
        </w:r>
      </w:ins>
      <w:ins w:id="1121" w:author="Xin Zhou" w:date="2020-11-14T11:57:00Z">
        <w:r w:rsidR="00A27AFD">
          <w:rPr>
            <w:rFonts w:ascii="Times New Roman" w:hAnsi="Times New Roman" w:cs="Times New Roman"/>
            <w:sz w:val="24"/>
            <w:szCs w:val="24"/>
          </w:rPr>
          <w:t xml:space="preserve">f independently from the deep convection parameterization through the </w:t>
        </w:r>
        <w:proofErr w:type="spellStart"/>
        <w:r w:rsidR="00A27AFD">
          <w:rPr>
            <w:rFonts w:ascii="Times New Roman" w:hAnsi="Times New Roman" w:cs="Times New Roman"/>
            <w:sz w:val="24"/>
            <w:szCs w:val="24"/>
          </w:rPr>
          <w:t>na</w:t>
        </w:r>
      </w:ins>
      <w:ins w:id="1122" w:author="Xin Zhou" w:date="2020-11-14T11:58:00Z">
        <w:r w:rsidR="00A27AFD">
          <w:rPr>
            <w:rFonts w:ascii="Times New Roman" w:hAnsi="Times New Roman" w:cs="Times New Roman"/>
            <w:sz w:val="24"/>
            <w:szCs w:val="24"/>
          </w:rPr>
          <w:t>melist.input</w:t>
        </w:r>
        <w:proofErr w:type="spellEnd"/>
        <w:r w:rsidR="00A27AFD">
          <w:rPr>
            <w:rFonts w:ascii="Times New Roman" w:hAnsi="Times New Roman" w:cs="Times New Roman"/>
            <w:sz w:val="24"/>
            <w:szCs w:val="24"/>
          </w:rPr>
          <w:t xml:space="preserve"> parameter “</w:t>
        </w:r>
        <w:proofErr w:type="spellStart"/>
        <w:r w:rsidR="00A27AFD" w:rsidRPr="00A970AB">
          <w:rPr>
            <w:rFonts w:ascii="Times New Roman" w:hAnsi="Times New Roman" w:cs="Times New Roman"/>
            <w:b/>
            <w:bCs/>
            <w:sz w:val="24"/>
            <w:szCs w:val="24"/>
          </w:rPr>
          <w:t>ishallow</w:t>
        </w:r>
        <w:proofErr w:type="spellEnd"/>
        <w:r w:rsidR="00A27AFD">
          <w:rPr>
            <w:rFonts w:ascii="Times New Roman" w:hAnsi="Times New Roman" w:cs="Times New Roman"/>
            <w:sz w:val="24"/>
            <w:szCs w:val="24"/>
          </w:rPr>
          <w:t>”</w:t>
        </w:r>
      </w:ins>
      <w:r w:rsidRPr="008E7109">
        <w:rPr>
          <w:rFonts w:ascii="Times New Roman" w:hAnsi="Times New Roman" w:cs="Times New Roman"/>
          <w:sz w:val="24"/>
          <w:szCs w:val="24"/>
        </w:rPr>
        <w:t xml:space="preserve">. </w:t>
      </w:r>
      <w:ins w:id="1123" w:author="Xin Zhou" w:date="2020-11-14T11:59:00Z">
        <w:r w:rsidR="00A878E1">
          <w:rPr>
            <w:rFonts w:ascii="Times New Roman" w:hAnsi="Times New Roman" w:cs="Times New Roman"/>
            <w:sz w:val="24"/>
            <w:szCs w:val="24"/>
          </w:rPr>
          <w:t xml:space="preserve">In our case, </w:t>
        </w:r>
      </w:ins>
      <w:ins w:id="1124" w:author="Xin Zhou" w:date="2020-11-14T12:00:00Z">
        <w:r w:rsidR="00A878E1">
          <w:rPr>
            <w:rFonts w:ascii="Times New Roman" w:hAnsi="Times New Roman" w:cs="Times New Roman"/>
            <w:sz w:val="24"/>
            <w:szCs w:val="24"/>
          </w:rPr>
          <w:t xml:space="preserve">an alternative shallow convection parameterization is used instead of GF shallow convection </w:t>
        </w:r>
      </w:ins>
      <w:ins w:id="1125" w:author="Xin Zhou" w:date="2020-11-14T12:01:00Z">
        <w:r w:rsidR="00A878E1">
          <w:rPr>
            <w:rFonts w:ascii="Times New Roman" w:hAnsi="Times New Roman" w:cs="Times New Roman"/>
            <w:sz w:val="24"/>
            <w:szCs w:val="24"/>
          </w:rPr>
          <w:t>parameterization</w:t>
        </w:r>
      </w:ins>
      <w:ins w:id="1126" w:author="Xin Zhou" w:date="2020-11-14T12:00:00Z">
        <w:r w:rsidR="00A878E1">
          <w:rPr>
            <w:rFonts w:ascii="Times New Roman" w:hAnsi="Times New Roman" w:cs="Times New Roman"/>
            <w:sz w:val="24"/>
            <w:szCs w:val="24"/>
          </w:rPr>
          <w:t>. Specifica</w:t>
        </w:r>
      </w:ins>
      <w:ins w:id="1127" w:author="Xin Zhou" w:date="2020-11-14T12:01:00Z">
        <w:r w:rsidR="00A878E1">
          <w:rPr>
            <w:rFonts w:ascii="Times New Roman" w:hAnsi="Times New Roman" w:cs="Times New Roman"/>
            <w:sz w:val="24"/>
            <w:szCs w:val="24"/>
          </w:rPr>
          <w:t xml:space="preserve">lly, </w:t>
        </w:r>
      </w:ins>
      <w:del w:id="1128" w:author="Xin Zhou" w:date="2020-11-14T12:01:00Z">
        <w:r w:rsidRPr="008E7109" w:rsidDel="00A878E1">
          <w:rPr>
            <w:rFonts w:ascii="Times New Roman" w:hAnsi="Times New Roman" w:cs="Times New Roman"/>
            <w:sz w:val="24"/>
            <w:szCs w:val="24"/>
          </w:rPr>
          <w:delText>T</w:delText>
        </w:r>
      </w:del>
      <w:ins w:id="1129" w:author="Xin Zhou" w:date="2020-11-14T12:01:00Z">
        <w:r w:rsidR="00A878E1">
          <w:rPr>
            <w:rFonts w:ascii="Times New Roman" w:hAnsi="Times New Roman" w:cs="Times New Roman"/>
            <w:sz w:val="24"/>
            <w:szCs w:val="24"/>
          </w:rPr>
          <w:t>t</w:t>
        </w:r>
      </w:ins>
      <w:r w:rsidRPr="008E7109">
        <w:rPr>
          <w:rFonts w:ascii="Times New Roman" w:hAnsi="Times New Roman" w:cs="Times New Roman"/>
          <w:sz w:val="24"/>
          <w:szCs w:val="24"/>
        </w:rPr>
        <w:t xml:space="preserve">he shallow convection is considered in the </w:t>
      </w:r>
      <w:del w:id="1130" w:author="Xin Zhou" w:date="2020-11-14T12:02:00Z">
        <w:r w:rsidRPr="008E7109" w:rsidDel="00A878E1">
          <w:rPr>
            <w:rFonts w:ascii="Times New Roman" w:hAnsi="Times New Roman" w:cs="Times New Roman"/>
            <w:sz w:val="24"/>
            <w:szCs w:val="24"/>
          </w:rPr>
          <w:delText>YYNM</w:delText>
        </w:r>
      </w:del>
      <w:ins w:id="1131" w:author="Xin Zhou" w:date="2020-11-14T12:02:00Z">
        <w:r w:rsidR="00A878E1">
          <w:rPr>
            <w:rFonts w:ascii="Times New Roman" w:hAnsi="Times New Roman" w:cs="Times New Roman"/>
            <w:sz w:val="24"/>
            <w:szCs w:val="24"/>
          </w:rPr>
          <w:t>MYNN</w:t>
        </w:r>
      </w:ins>
      <w:r w:rsidRPr="008E7109">
        <w:rPr>
          <w:rFonts w:ascii="Times New Roman" w:hAnsi="Times New Roman" w:cs="Times New Roman"/>
          <w:sz w:val="24"/>
          <w:szCs w:val="24"/>
        </w:rPr>
        <w:t>-EDMF that unifies the treatments of shallow convection, PBL physics and turbulence</w:t>
      </w:r>
      <w:del w:id="1132" w:author="Xin Zhou" w:date="2020-11-14T12:02:00Z">
        <w:r w:rsidRPr="008E7109" w:rsidDel="00A878E1">
          <w:rPr>
            <w:rFonts w:ascii="Times New Roman" w:hAnsi="Times New Roman" w:cs="Times New Roman"/>
            <w:sz w:val="24"/>
            <w:szCs w:val="24"/>
          </w:rPr>
          <w:delText xml:space="preserve">? </w:delText>
        </w:r>
      </w:del>
      <w:ins w:id="1133" w:author="Xin Zhou" w:date="2020-11-14T12:02:00Z">
        <w:r w:rsidR="00A878E1">
          <w:rPr>
            <w:rFonts w:ascii="Times New Roman" w:hAnsi="Times New Roman" w:cs="Times New Roman"/>
            <w:sz w:val="24"/>
            <w:szCs w:val="24"/>
          </w:rPr>
          <w:t>.</w:t>
        </w:r>
        <w:r w:rsidR="00A878E1" w:rsidRPr="008E7109">
          <w:rPr>
            <w:rFonts w:ascii="Times New Roman" w:hAnsi="Times New Roman" w:cs="Times New Roman"/>
            <w:sz w:val="24"/>
            <w:szCs w:val="24"/>
          </w:rPr>
          <w:t xml:space="preserve"> </w:t>
        </w:r>
      </w:ins>
      <w:r w:rsidRPr="008E7109">
        <w:rPr>
          <w:rFonts w:ascii="Times New Roman" w:hAnsi="Times New Roman" w:cs="Times New Roman"/>
          <w:sz w:val="24"/>
          <w:szCs w:val="24"/>
        </w:rPr>
        <w:t xml:space="preserve">Several tuning parameters are already set in the code of GF scheme which are not found in the reference. </w:t>
      </w:r>
      <w:commentRangeStart w:id="1134"/>
      <w:commentRangeStart w:id="1135"/>
      <w:r w:rsidRPr="008E7109">
        <w:rPr>
          <w:rFonts w:ascii="Times New Roman" w:hAnsi="Times New Roman" w:cs="Times New Roman"/>
          <w:sz w:val="24"/>
          <w:szCs w:val="24"/>
        </w:rPr>
        <w:t xml:space="preserve">The code is very difficult to read with limited comments and peculiar variable names.  </w:t>
      </w:r>
      <w:commentRangeEnd w:id="1134"/>
      <w:r w:rsidRPr="008E7109">
        <w:rPr>
          <w:rStyle w:val="CommentReference"/>
          <w:sz w:val="24"/>
          <w:szCs w:val="24"/>
        </w:rPr>
        <w:commentReference w:id="1134"/>
      </w:r>
      <w:commentRangeEnd w:id="1135"/>
      <w:r w:rsidR="006C6951">
        <w:rPr>
          <w:rStyle w:val="CommentReference"/>
        </w:rPr>
        <w:commentReference w:id="1135"/>
      </w:r>
      <w:r w:rsidRPr="008E7109">
        <w:rPr>
          <w:rFonts w:ascii="Times New Roman" w:hAnsi="Times New Roman" w:cs="Times New Roman"/>
          <w:sz w:val="24"/>
          <w:szCs w:val="24"/>
        </w:rPr>
        <w:t>In this case, the formula used in the code is provided in comparison with the process described in the paper.</w:t>
      </w:r>
    </w:p>
    <w:p w14:paraId="2C7BD64D" w14:textId="77777777" w:rsidR="00A73F86" w:rsidRPr="008E7109" w:rsidRDefault="00A73F86" w:rsidP="00F864EB">
      <w:pPr>
        <w:jc w:val="both"/>
        <w:rPr>
          <w:rFonts w:ascii="Times New Roman" w:hAnsi="Times New Roman" w:cs="Times New Roman"/>
          <w:sz w:val="24"/>
          <w:szCs w:val="24"/>
        </w:rPr>
      </w:pPr>
      <w:r w:rsidRPr="008E7109">
        <w:rPr>
          <w:rFonts w:ascii="Times New Roman" w:hAnsi="Times New Roman" w:cs="Times New Roman"/>
          <w:sz w:val="24"/>
          <w:szCs w:val="24"/>
        </w:rPr>
        <w:t>Note that cumulus scheme only output cloud water, the cloud fraction is calculated in the radiation driver which prepare the cloud properties for radiation schemes.</w:t>
      </w:r>
    </w:p>
    <w:p w14:paraId="25D91A78"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 xml:space="preserve">4.1 Tuning constant for </w:t>
      </w:r>
      <w:proofErr w:type="spellStart"/>
      <w:r w:rsidRPr="008E7109">
        <w:rPr>
          <w:rFonts w:ascii="Times New Roman" w:hAnsi="Times New Roman" w:cs="Times New Roman"/>
          <w:b/>
          <w:bCs/>
          <w:sz w:val="24"/>
          <w:szCs w:val="24"/>
        </w:rPr>
        <w:t>cloudwater</w:t>
      </w:r>
      <w:proofErr w:type="spellEnd"/>
      <w:r w:rsidRPr="008E7109">
        <w:rPr>
          <w:rFonts w:ascii="Times New Roman" w:hAnsi="Times New Roman" w:cs="Times New Roman"/>
          <w:b/>
          <w:bCs/>
          <w:sz w:val="24"/>
          <w:szCs w:val="24"/>
        </w:rPr>
        <w:t>/ice detrainment, c1 or c1d,</w:t>
      </w:r>
    </w:p>
    <w:p w14:paraId="14D946E9" w14:textId="77777777" w:rsidR="00A73F86" w:rsidRPr="008E7109" w:rsidRDefault="00A73F86" w:rsidP="0037661E">
      <w:pPr>
        <w:jc w:val="both"/>
        <w:rPr>
          <w:rFonts w:ascii="Times New Roman" w:hAnsi="Times New Roman" w:cs="Times New Roman"/>
          <w:sz w:val="24"/>
          <w:szCs w:val="24"/>
        </w:rPr>
      </w:pPr>
      <w:r w:rsidRPr="008E7109">
        <w:rPr>
          <w:rFonts w:ascii="Times New Roman" w:hAnsi="Times New Roman" w:cs="Times New Roman"/>
          <w:sz w:val="24"/>
          <w:szCs w:val="24"/>
        </w:rPr>
        <w:t>Formula in the code,</w:t>
      </w:r>
    </w:p>
    <w:p w14:paraId="6E821FE6" w14:textId="77777777" w:rsidR="00A73F86" w:rsidRPr="008E7109" w:rsidRDefault="00A73F86" w:rsidP="00A73F86">
      <w:pPr>
        <w:rPr>
          <w:rFonts w:ascii="Times New Roman" w:hAnsi="Times New Roman" w:cs="Times New Roman"/>
          <w:sz w:val="24"/>
          <w:szCs w:val="24"/>
        </w:rPr>
      </w:pPr>
      <w:proofErr w:type="spellStart"/>
      <w:r w:rsidRPr="008E7109">
        <w:rPr>
          <w:rFonts w:ascii="Times New Roman" w:hAnsi="Times New Roman" w:cs="Times New Roman"/>
          <w:sz w:val="24"/>
          <w:szCs w:val="24"/>
        </w:rPr>
        <w:t>dellaqc</w:t>
      </w:r>
      <w:proofErr w:type="spellEnd"/>
      <w:r w:rsidRPr="008E7109">
        <w:rPr>
          <w:rFonts w:ascii="Times New Roman" w:hAnsi="Times New Roman" w:cs="Times New Roman"/>
          <w:sz w:val="24"/>
          <w:szCs w:val="24"/>
        </w:rPr>
        <w:t xml:space="preserve">  = </w:t>
      </w:r>
      <w:proofErr w:type="spellStart"/>
      <w:r w:rsidRPr="008E7109">
        <w:rPr>
          <w:rFonts w:ascii="Times New Roman" w:hAnsi="Times New Roman" w:cs="Times New Roman"/>
          <w:sz w:val="24"/>
          <w:szCs w:val="24"/>
        </w:rPr>
        <w:t>zuo</w:t>
      </w:r>
      <w:proofErr w:type="spellEnd"/>
      <w:r w:rsidRPr="008E7109">
        <w:rPr>
          <w:rFonts w:ascii="Times New Roman" w:hAnsi="Times New Roman" w:cs="Times New Roman"/>
          <w:sz w:val="24"/>
          <w:szCs w:val="24"/>
        </w:rPr>
        <w:t xml:space="preserve"> * c1d * </w:t>
      </w:r>
      <w:proofErr w:type="spellStart"/>
      <w:r w:rsidRPr="008E7109">
        <w:rPr>
          <w:rFonts w:ascii="Times New Roman" w:hAnsi="Times New Roman" w:cs="Times New Roman"/>
          <w:sz w:val="24"/>
          <w:szCs w:val="24"/>
        </w:rPr>
        <w:t>qrc</w:t>
      </w:r>
      <w:proofErr w:type="spellEnd"/>
      <w:r w:rsidRPr="008E7109">
        <w:rPr>
          <w:rFonts w:ascii="Times New Roman" w:hAnsi="Times New Roman" w:cs="Times New Roman"/>
          <w:sz w:val="24"/>
          <w:szCs w:val="24"/>
        </w:rPr>
        <w:t xml:space="preserve"> * </w:t>
      </w:r>
      <w:proofErr w:type="spellStart"/>
      <w:r w:rsidRPr="008E7109">
        <w:rPr>
          <w:rFonts w:ascii="Times New Roman" w:hAnsi="Times New Roman" w:cs="Times New Roman"/>
          <w:sz w:val="24"/>
          <w:szCs w:val="24"/>
        </w:rPr>
        <w:t>dz</w:t>
      </w:r>
      <w:proofErr w:type="spellEnd"/>
      <w:r w:rsidRPr="008E7109">
        <w:rPr>
          <w:rFonts w:ascii="Times New Roman" w:hAnsi="Times New Roman" w:cs="Times New Roman"/>
          <w:sz w:val="24"/>
          <w:szCs w:val="24"/>
        </w:rPr>
        <w:t xml:space="preserve"> / </w:t>
      </w:r>
      <w:proofErr w:type="spellStart"/>
      <w:r w:rsidRPr="008E7109">
        <w:rPr>
          <w:rFonts w:ascii="Times New Roman" w:hAnsi="Times New Roman" w:cs="Times New Roman"/>
          <w:sz w:val="24"/>
          <w:szCs w:val="24"/>
        </w:rPr>
        <w:t>dp</w:t>
      </w:r>
      <w:proofErr w:type="spellEnd"/>
      <w:r w:rsidRPr="008E7109">
        <w:rPr>
          <w:rFonts w:ascii="Times New Roman" w:hAnsi="Times New Roman" w:cs="Times New Roman"/>
          <w:sz w:val="24"/>
          <w:szCs w:val="24"/>
        </w:rPr>
        <w:t xml:space="preserve"> * g</w:t>
      </w:r>
    </w:p>
    <w:p w14:paraId="110EB0CB" w14:textId="77777777" w:rsidR="00A73F86" w:rsidRPr="008E7109" w:rsidRDefault="00A73F86" w:rsidP="0037661E">
      <w:pPr>
        <w:jc w:val="both"/>
        <w:rPr>
          <w:rFonts w:ascii="Times New Roman" w:hAnsi="Times New Roman" w:cs="Times New Roman"/>
          <w:sz w:val="24"/>
          <w:szCs w:val="24"/>
        </w:rPr>
      </w:pPr>
      <w:r w:rsidRPr="008E7109">
        <w:rPr>
          <w:rFonts w:ascii="Times New Roman" w:hAnsi="Times New Roman" w:cs="Times New Roman"/>
          <w:sz w:val="24"/>
          <w:szCs w:val="24"/>
        </w:rPr>
        <w:t xml:space="preserve">where </w:t>
      </w:r>
      <w:proofErr w:type="spellStart"/>
      <w:r w:rsidRPr="008E7109">
        <w:rPr>
          <w:rFonts w:ascii="Times New Roman" w:hAnsi="Times New Roman" w:cs="Times New Roman"/>
          <w:sz w:val="24"/>
          <w:szCs w:val="24"/>
        </w:rPr>
        <w:t>dellaqc</w:t>
      </w:r>
      <w:proofErr w:type="spellEnd"/>
      <w:r w:rsidRPr="008E7109">
        <w:rPr>
          <w:rFonts w:ascii="Times New Roman" w:hAnsi="Times New Roman" w:cs="Times New Roman"/>
          <w:sz w:val="24"/>
          <w:szCs w:val="24"/>
        </w:rPr>
        <w:t xml:space="preserve"> is the change of qc per unit mass flux of cloud ensemble; </w:t>
      </w:r>
      <w:proofErr w:type="spellStart"/>
      <w:r w:rsidRPr="008E7109">
        <w:rPr>
          <w:rFonts w:ascii="Times New Roman" w:hAnsi="Times New Roman" w:cs="Times New Roman"/>
          <w:sz w:val="24"/>
          <w:szCs w:val="24"/>
        </w:rPr>
        <w:t>zuo</w:t>
      </w:r>
      <w:proofErr w:type="spellEnd"/>
      <w:r w:rsidRPr="008E7109">
        <w:rPr>
          <w:rFonts w:ascii="Times New Roman" w:hAnsi="Times New Roman" w:cs="Times New Roman"/>
          <w:sz w:val="24"/>
          <w:szCs w:val="24"/>
        </w:rPr>
        <w:t xml:space="preserve"> is </w:t>
      </w:r>
      <w:proofErr w:type="spellStart"/>
      <w:r w:rsidRPr="008E7109">
        <w:rPr>
          <w:rFonts w:ascii="Times New Roman" w:hAnsi="Times New Roman" w:cs="Times New Roman"/>
          <w:sz w:val="24"/>
          <w:szCs w:val="24"/>
        </w:rPr>
        <w:t>nomalized</w:t>
      </w:r>
      <w:proofErr w:type="spellEnd"/>
      <w:r w:rsidRPr="008E7109">
        <w:rPr>
          <w:rFonts w:ascii="Times New Roman" w:hAnsi="Times New Roman" w:cs="Times New Roman"/>
          <w:sz w:val="24"/>
          <w:szCs w:val="24"/>
        </w:rPr>
        <w:t xml:space="preserve"> updraft mass flux; </w:t>
      </w:r>
      <w:proofErr w:type="spellStart"/>
      <w:r w:rsidRPr="008E7109">
        <w:rPr>
          <w:rFonts w:ascii="Times New Roman" w:hAnsi="Times New Roman" w:cs="Times New Roman"/>
          <w:sz w:val="24"/>
          <w:szCs w:val="24"/>
        </w:rPr>
        <w:t>qrc</w:t>
      </w:r>
      <w:proofErr w:type="spellEnd"/>
      <w:r w:rsidRPr="008E7109">
        <w:rPr>
          <w:rFonts w:ascii="Times New Roman" w:hAnsi="Times New Roman" w:cs="Times New Roman"/>
          <w:sz w:val="24"/>
          <w:szCs w:val="24"/>
        </w:rPr>
        <w:t xml:space="preserve"> is the liquid water content in cloud after rainout. Note that the tuning parameter is not explicitly presented in </w:t>
      </w:r>
      <w:r w:rsidRPr="008E7109">
        <w:rPr>
          <w:rFonts w:ascii="Times New Roman" w:hAnsi="Times New Roman" w:cs="Times New Roman"/>
          <w:sz w:val="24"/>
          <w:szCs w:val="24"/>
        </w:rPr>
        <w:fldChar w:fldCharType="begin"/>
      </w:r>
      <w:r w:rsidRPr="008E7109">
        <w:rPr>
          <w:rFonts w:ascii="Times New Roman" w:hAnsi="Times New Roman" w:cs="Times New Roman"/>
          <w:sz w:val="24"/>
          <w:szCs w:val="24"/>
        </w:rPr>
        <w:instrText xml:space="preserve"> ADDIN ZOTERO_ITEM CSL_CITATION {"citationID":"P3HO5UP7","properties":{"formattedCitation":"(Grell and Freitas 2014)","plainCitation":"(Grell and Freitas 2014)","noteIndex":0},"citationItems":[{"id":733,"uris":["http://zotero.org/users/750269/items/SGNDFNKF"],"uri":["http://zotero.org/users/750269/items/SGNDFNKF"],"itemData":{"id":733,"type":"article-journal","abstract":"A convective parameterization is described and evaluated that may be used in high resolution non-hydrostatic mesoscale models as well as in modeling system with unstructured varying grid resolutions and for convection aware simulations. This scheme is based on a stochastic approach originally implemented by Grell and Devenyi (2002). Two approaches are tested on resolutions ranging from 20 km to 5 km. One approach is based on spreading subsidence to neighboring grid points, the other one on a recently introduced method by Arakawa et al. (2011). Results from model intercomparisons, as well as veriﬁcation with observations indicate that both the spreading of the subsidence and Arakawa’s approach work well for the highest resolution runs. Because of its simplicity and its capability for an automatic smooth transition as the resolution is increased, Arakawa’s approach may be preferred. Additionally, interactions with aerosols have been implemented through a cloud condensation nuclei (CCN) dependent autoconversion of cloud water to rain as well as an aerosol dependent evaporation of cloud drops. Initial tests with this newly implemented aerosol approach show plausible results with a decrease in predicted precipitation in some areas, caused by the changed autoconversion mechanism. This change also causes a signiﬁcant increase of cloud water and ice detrainment near the cloud tops. Some areas also experience an increase of precipitation, most likely caused by strengthened downdrafts.","container-title":"Atmospheric Chemistry and Physics","DOI":"10.5194/acp-14-5233-2014","ISSN":"1680-7324","issue":"10","journalAbbreviation":"Atmos. Chem. Phys.","language":"en","page":"5233-5250","source":"DOI.org (Crossref)","title":"A scale and aerosol aware stochastic convective parameterization for weather and air quality modeling","volume":"14","author":[{"family":"Grell","given":"G. A."},{"family":"Freitas","given":"S. R."}],"issued":{"date-parts":[["2014",5,27]]}}}],"schema":"https://github.com/citation-style-language/schema/raw/master/csl-citation.json"} </w:instrText>
      </w:r>
      <w:r w:rsidRPr="008E7109">
        <w:rPr>
          <w:rFonts w:ascii="Times New Roman" w:hAnsi="Times New Roman" w:cs="Times New Roman"/>
          <w:sz w:val="24"/>
          <w:szCs w:val="24"/>
        </w:rPr>
        <w:fldChar w:fldCharType="separate"/>
      </w:r>
      <w:r w:rsidRPr="008E7109">
        <w:rPr>
          <w:rFonts w:ascii="Times New Roman" w:hAnsi="Times New Roman" w:cs="Times New Roman"/>
          <w:sz w:val="24"/>
          <w:szCs w:val="24"/>
        </w:rPr>
        <w:t>(Grell and Freitas 2014)</w:t>
      </w:r>
      <w:r w:rsidRPr="008E7109">
        <w:rPr>
          <w:rFonts w:ascii="Times New Roman" w:hAnsi="Times New Roman" w:cs="Times New Roman"/>
          <w:sz w:val="24"/>
          <w:szCs w:val="24"/>
        </w:rPr>
        <w:fldChar w:fldCharType="end"/>
      </w:r>
      <w:r w:rsidRPr="008E7109">
        <w:rPr>
          <w:rFonts w:ascii="Times New Roman" w:hAnsi="Times New Roman" w:cs="Times New Roman"/>
          <w:sz w:val="24"/>
          <w:szCs w:val="24"/>
        </w:rPr>
        <w:t xml:space="preserve"> considering the process. The original formula is </w:t>
      </w:r>
    </w:p>
    <w:p w14:paraId="7BA1277F" w14:textId="77777777" w:rsidR="00A73F86" w:rsidRPr="008E7109" w:rsidRDefault="00CC1315" w:rsidP="00A73F86">
      <w:pPr>
        <w:jc w:val="center"/>
        <w:rPr>
          <w:rFonts w:ascii="Cambria Math" w:hAnsi="Cambria Math"/>
          <w:i/>
          <w:sz w:val="24"/>
          <w:szCs w:val="24"/>
        </w:rPr>
      </w:pPr>
      <m:oMathPara>
        <m:oMath>
          <m:sSub>
            <m:sSubPr>
              <m:ctrlPr>
                <w:rPr>
                  <w:rFonts w:ascii="Cambria Math" w:hAnsi="Cambria Math"/>
                  <w:i/>
                  <w:sz w:val="24"/>
                  <w:szCs w:val="24"/>
                </w:rPr>
              </m:ctrlPr>
            </m:sSub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∂t</m:t>
                      </m:r>
                    </m:den>
                  </m:f>
                </m:e>
              </m:d>
            </m:e>
            <m:sub>
              <m:r>
                <w:rPr>
                  <w:rFonts w:ascii="Cambria Math" w:hAnsi="Cambria Math"/>
                  <w:sz w:val="24"/>
                  <w:szCs w:val="24"/>
                </w:rPr>
                <m:t>c</m:t>
              </m:r>
            </m:sub>
          </m:sSub>
          <m:r>
            <w:rPr>
              <w:rFonts w:ascii="Cambria Math" w:hAnsi="Cambria Math"/>
              <w:sz w:val="24"/>
              <w:szCs w:val="24"/>
            </w:rPr>
            <m:t>=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ρ</m:t>
              </m:r>
            </m:den>
          </m:f>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∂z</m:t>
              </m:r>
            </m:den>
          </m:f>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q</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l</m:t>
                  </m:r>
                </m:sub>
              </m:sSub>
            </m:e>
          </m:d>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R</m:t>
              </m:r>
            </m:e>
          </m:acc>
          <m:r>
            <w:rPr>
              <w:rFonts w:ascii="Cambria Math" w:hAnsi="Cambria Math"/>
              <w:sz w:val="24"/>
              <w:szCs w:val="24"/>
            </w:rPr>
            <m:t xml:space="preserve">    (4.1)</m:t>
          </m:r>
        </m:oMath>
      </m:oMathPara>
    </w:p>
    <w:p w14:paraId="7075257A" w14:textId="166D5B23" w:rsidR="00A73F86" w:rsidRPr="008E7109" w:rsidRDefault="0037661E" w:rsidP="0037661E">
      <w:pPr>
        <w:jc w:val="both"/>
        <w:rPr>
          <w:rFonts w:ascii="Times New Roman" w:hAnsi="Times New Roman" w:cs="Times New Roman"/>
          <w:sz w:val="24"/>
          <w:szCs w:val="24"/>
        </w:rPr>
      </w:pPr>
      <w:r>
        <w:rPr>
          <w:rFonts w:ascii="Times New Roman" w:hAnsi="Times New Roman" w:cs="Times New Roman"/>
          <w:sz w:val="24"/>
          <w:szCs w:val="24"/>
        </w:rPr>
        <w:t>w</w:t>
      </w:r>
      <w:r w:rsidR="00A73F86" w:rsidRPr="008E7109">
        <w:rPr>
          <w:rFonts w:ascii="Times New Roman" w:hAnsi="Times New Roman" w:cs="Times New Roman"/>
          <w:sz w:val="24"/>
          <w:szCs w:val="24"/>
        </w:rPr>
        <w:t xml:space="preserve">here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q</m:t>
            </m:r>
          </m:sub>
        </m:sSub>
      </m:oMath>
      <w:r w:rsidR="00A73F86" w:rsidRPr="008E7109">
        <w:rPr>
          <w:rFonts w:ascii="Times New Roman" w:hAnsi="Times New Roman" w:cs="Times New Roman"/>
          <w:sz w:val="24"/>
          <w:szCs w:val="24"/>
        </w:rPr>
        <w:t xml:space="preserve"> and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F</m:t>
                </m:r>
              </m:e>
            </m:acc>
          </m:e>
          <m:sub>
            <m:r>
              <w:rPr>
                <w:rFonts w:ascii="Cambria Math" w:hAnsi="Cambria Math"/>
                <w:sz w:val="24"/>
                <w:szCs w:val="24"/>
              </w:rPr>
              <m:t>l</m:t>
            </m:r>
          </m:sub>
        </m:sSub>
      </m:oMath>
      <w:r w:rsidR="00A73F86" w:rsidRPr="008E7109">
        <w:rPr>
          <w:rFonts w:ascii="Times New Roman" w:hAnsi="Times New Roman" w:cs="Times New Roman"/>
          <w:sz w:val="24"/>
          <w:szCs w:val="24"/>
        </w:rPr>
        <w:t xml:space="preserve"> are the ensemble averaged fluxes for water vapor and cloud liquid water. </w:t>
      </w:r>
      <m:oMath>
        <m:acc>
          <m:accPr>
            <m:chr m:val="̅"/>
            <m:ctrlPr>
              <w:rPr>
                <w:rFonts w:ascii="Cambria Math" w:hAnsi="Cambria Math"/>
                <w:i/>
                <w:sz w:val="24"/>
                <w:szCs w:val="24"/>
              </w:rPr>
            </m:ctrlPr>
          </m:accPr>
          <m:e>
            <m:r>
              <w:rPr>
                <w:rFonts w:ascii="Cambria Math" w:hAnsi="Cambria Math"/>
                <w:sz w:val="24"/>
                <w:szCs w:val="24"/>
              </w:rPr>
              <m:t>R</m:t>
            </m:r>
          </m:e>
        </m:acc>
      </m:oMath>
      <w:r w:rsidR="00A73F86" w:rsidRPr="008E7109">
        <w:rPr>
          <w:rFonts w:ascii="Times New Roman" w:hAnsi="Times New Roman" w:cs="Times New Roman"/>
          <w:sz w:val="24"/>
          <w:szCs w:val="24"/>
        </w:rPr>
        <w:t xml:space="preserve"> is the ensemble averaged convective </w:t>
      </w:r>
      <w:proofErr w:type="gramStart"/>
      <w:r w:rsidR="00A73F86" w:rsidRPr="008E7109">
        <w:rPr>
          <w:rFonts w:ascii="Times New Roman" w:hAnsi="Times New Roman" w:cs="Times New Roman"/>
          <w:sz w:val="24"/>
          <w:szCs w:val="24"/>
        </w:rPr>
        <w:t>precipitation.</w:t>
      </w:r>
      <w:proofErr w:type="gramEnd"/>
      <w:r w:rsidR="00A73F86" w:rsidRPr="008E7109">
        <w:rPr>
          <w:rFonts w:ascii="Times New Roman" w:hAnsi="Times New Roman" w:cs="Times New Roman"/>
          <w:sz w:val="24"/>
          <w:szCs w:val="24"/>
        </w:rPr>
        <w:t xml:space="preserve"> And the fluxes can be calculated as follow,</w:t>
      </w:r>
    </w:p>
    <w:p w14:paraId="592B9A5A" w14:textId="77777777" w:rsidR="00A73F86" w:rsidRPr="008E7109" w:rsidRDefault="00CC1315" w:rsidP="00A73F86">
      <w:pPr>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q</m:t>
              </m:r>
            </m:sub>
          </m:sSub>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u</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d>
                <m:dPr>
                  <m:ctrlPr>
                    <w:rPr>
                      <w:rFonts w:ascii="Cambria Math" w:hAnsi="Cambria Math"/>
                      <w:i/>
                      <w:sz w:val="24"/>
                      <w:szCs w:val="24"/>
                    </w:rPr>
                  </m:ctrlPr>
                </m:dPr>
                <m:e>
                  <m:r>
                    <w:rPr>
                      <w:rFonts w:ascii="Cambria Math" w:hAnsi="Cambria Math"/>
                      <w:sz w:val="24"/>
                      <w:szCs w:val="24"/>
                    </w:rPr>
                    <m:t>z</m:t>
                  </m:r>
                </m:e>
              </m:d>
            </m:e>
          </m:d>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u</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d</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d>
                <m:dPr>
                  <m:ctrlPr>
                    <w:rPr>
                      <w:rFonts w:ascii="Cambria Math" w:hAnsi="Cambria Math"/>
                      <w:i/>
                      <w:sz w:val="24"/>
                      <w:szCs w:val="24"/>
                    </w:rPr>
                  </m:ctrlPr>
                </m:dPr>
                <m:e>
                  <m:r>
                    <w:rPr>
                      <w:rFonts w:ascii="Cambria Math" w:hAnsi="Cambria Math"/>
                      <w:sz w:val="24"/>
                      <w:szCs w:val="24"/>
                    </w:rPr>
                    <m:t>z</m:t>
                  </m:r>
                </m:e>
              </m:d>
            </m:e>
          </m:d>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d</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(4.2)</m:t>
          </m:r>
        </m:oMath>
      </m:oMathPara>
    </w:p>
    <w:p w14:paraId="78CD5139" w14:textId="77777777" w:rsidR="00A73F86" w:rsidRPr="008E7109" w:rsidRDefault="00CC1315" w:rsidP="00A73F86">
      <w:pPr>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m:t>
              </m:r>
            </m:sub>
          </m:sSub>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z</m:t>
              </m:r>
            </m:e>
          </m:d>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u</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(4.3)</m:t>
          </m:r>
        </m:oMath>
      </m:oMathPara>
    </w:p>
    <w:p w14:paraId="77B1F270" w14:textId="58D277FD" w:rsidR="00A73F86" w:rsidRPr="008E7109" w:rsidRDefault="0037661E" w:rsidP="0037661E">
      <w:pPr>
        <w:jc w:val="both"/>
        <w:rPr>
          <w:rFonts w:ascii="Times New Roman" w:hAnsi="Times New Roman" w:cs="Times New Roman"/>
          <w:sz w:val="24"/>
          <w:szCs w:val="24"/>
        </w:rPr>
      </w:pPr>
      <w:r>
        <w:rPr>
          <w:rFonts w:ascii="Times New Roman" w:hAnsi="Times New Roman" w:cs="Times New Roman"/>
          <w:sz w:val="24"/>
          <w:szCs w:val="24"/>
        </w:rPr>
        <w:t>w</w:t>
      </w:r>
      <w:r w:rsidR="00A73F86" w:rsidRPr="008E7109">
        <w:rPr>
          <w:rFonts w:ascii="Times New Roman" w:hAnsi="Times New Roman" w:cs="Times New Roman"/>
          <w:sz w:val="24"/>
          <w:szCs w:val="24"/>
        </w:rPr>
        <w:t xml:space="preserve">here mu and md are mass fluxes within the updraft and downdraft, and l is the mixing ratio of liquid water. And the mass fluxes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u</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d</m:t>
            </m:r>
          </m:sub>
        </m:sSub>
        <m:d>
          <m:dPr>
            <m:ctrlPr>
              <w:rPr>
                <w:rFonts w:ascii="Cambria Math" w:hAnsi="Cambria Math"/>
                <w:i/>
                <w:sz w:val="24"/>
                <w:szCs w:val="24"/>
              </w:rPr>
            </m:ctrlPr>
          </m:dPr>
          <m:e>
            <m:r>
              <w:rPr>
                <w:rFonts w:ascii="Cambria Math" w:hAnsi="Cambria Math"/>
                <w:sz w:val="24"/>
                <w:szCs w:val="24"/>
              </w:rPr>
              <m:t>z</m:t>
            </m:r>
          </m:e>
        </m:d>
      </m:oMath>
      <w:r w:rsidR="00A73F86" w:rsidRPr="008E7109">
        <w:rPr>
          <w:rFonts w:ascii="Times New Roman" w:hAnsi="Times New Roman" w:cs="Times New Roman"/>
          <w:sz w:val="24"/>
          <w:szCs w:val="24"/>
        </w:rPr>
        <w:t xml:space="preserve"> are then normalized by the mass flux at cloud base,</w:t>
      </w:r>
    </w:p>
    <w:p w14:paraId="00AEA0E9" w14:textId="77777777" w:rsidR="00A73F86" w:rsidRPr="008E7109" w:rsidRDefault="00CC1315" w:rsidP="00A73F86">
      <w:pPr>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u</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u</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(4.4)</m:t>
          </m:r>
        </m:oMath>
      </m:oMathPara>
    </w:p>
    <w:p w14:paraId="465FC59D" w14:textId="77777777" w:rsidR="00A73F86" w:rsidRPr="008E7109" w:rsidRDefault="00CC1315" w:rsidP="00A73F86">
      <w:pPr>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d</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ϵ</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d</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(4.5)</m:t>
          </m:r>
        </m:oMath>
      </m:oMathPara>
    </w:p>
    <w:p w14:paraId="632CF000" w14:textId="77777777" w:rsidR="00A73F86" w:rsidRPr="008E7109" w:rsidRDefault="00A73F86" w:rsidP="0037661E">
      <w:pPr>
        <w:jc w:val="both"/>
        <w:rPr>
          <w:rFonts w:ascii="Times New Roman" w:hAnsi="Times New Roman" w:cs="Times New Roman"/>
          <w:sz w:val="24"/>
          <w:szCs w:val="24"/>
        </w:rPr>
      </w:pPr>
      <w:r w:rsidRPr="008E7109">
        <w:rPr>
          <w:rFonts w:ascii="Times New Roman" w:hAnsi="Times New Roman" w:cs="Times New Roman"/>
          <w:sz w:val="24"/>
          <w:szCs w:val="24"/>
        </w:rPr>
        <w:t xml:space="preserve">where </w:t>
      </w:r>
      <m:oMath>
        <m:r>
          <w:rPr>
            <w:rFonts w:ascii="Cambria Math" w:hAnsi="Cambria Math"/>
            <w:sz w:val="24"/>
            <w:szCs w:val="24"/>
          </w:rPr>
          <m:t>ϵ</m:t>
        </m:r>
      </m:oMath>
      <w:r w:rsidRPr="008E7109">
        <w:rPr>
          <w:rFonts w:ascii="Times New Roman" w:hAnsi="Times New Roman" w:cs="Times New Roman"/>
          <w:sz w:val="24"/>
          <w:szCs w:val="24"/>
        </w:rPr>
        <w:t xml:space="preserve"> is the entrainment </w:t>
      </w:r>
      <w:proofErr w:type="gramStart"/>
      <w:r w:rsidRPr="008E7109">
        <w:rPr>
          <w:rFonts w:ascii="Times New Roman" w:hAnsi="Times New Roman" w:cs="Times New Roman"/>
          <w:sz w:val="24"/>
          <w:szCs w:val="24"/>
        </w:rPr>
        <w:t>rate.</w:t>
      </w:r>
      <w:proofErr w:type="gramEnd"/>
    </w:p>
    <w:p w14:paraId="4E001EBE" w14:textId="77777777" w:rsidR="00A73F86" w:rsidRPr="008E7109" w:rsidRDefault="00A73F86" w:rsidP="0037661E">
      <w:pPr>
        <w:jc w:val="both"/>
        <w:rPr>
          <w:rFonts w:ascii="Times New Roman" w:hAnsi="Times New Roman" w:cs="Times New Roman"/>
          <w:sz w:val="24"/>
          <w:szCs w:val="24"/>
        </w:rPr>
      </w:pPr>
      <w:r w:rsidRPr="008E7109">
        <w:rPr>
          <w:rFonts w:ascii="Times New Roman" w:hAnsi="Times New Roman" w:cs="Times New Roman"/>
          <w:sz w:val="24"/>
          <w:szCs w:val="24"/>
        </w:rPr>
        <w:t xml:space="preserve">The entrainment rate is calculated using the formula </w:t>
      </w:r>
    </w:p>
    <w:p w14:paraId="75A84AB1" w14:textId="77777777" w:rsidR="00A73F86" w:rsidRPr="008E7109" w:rsidRDefault="00A73F86" w:rsidP="00A73F86">
      <w:pPr>
        <w:rPr>
          <w:rFonts w:ascii="Times New Roman" w:hAnsi="Times New Roman" w:cs="Times New Roman"/>
          <w:sz w:val="24"/>
          <w:szCs w:val="24"/>
        </w:rPr>
      </w:pPr>
      <m:oMathPara>
        <m:oMath>
          <m:r>
            <w:rPr>
              <w:rFonts w:ascii="Cambria Math" w:hAnsi="Cambria Math"/>
              <w:sz w:val="24"/>
              <w:szCs w:val="24"/>
            </w:rPr>
            <w:lastRenderedPageBreak/>
            <m:t>ϵ- δ=</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η</m:t>
              </m:r>
            </m:den>
          </m:f>
          <m:f>
            <m:fPr>
              <m:ctrlPr>
                <w:rPr>
                  <w:rFonts w:ascii="Cambria Math" w:hAnsi="Cambria Math"/>
                  <w:i/>
                  <w:sz w:val="24"/>
                  <w:szCs w:val="24"/>
                </w:rPr>
              </m:ctrlPr>
            </m:fPr>
            <m:num>
              <m:r>
                <w:rPr>
                  <w:rFonts w:ascii="Cambria Math" w:hAnsi="Cambria Math"/>
                  <w:sz w:val="24"/>
                  <w:szCs w:val="24"/>
                </w:rPr>
                <m:t>∂η</m:t>
              </m:r>
            </m:num>
            <m:den>
              <m:r>
                <w:rPr>
                  <w:rFonts w:ascii="Cambria Math" w:hAnsi="Cambria Math"/>
                  <w:sz w:val="24"/>
                  <w:szCs w:val="24"/>
                </w:rPr>
                <m:t>∂z</m:t>
              </m:r>
            </m:den>
          </m:f>
          <m:r>
            <w:rPr>
              <w:rFonts w:ascii="Cambria Math" w:hAnsi="Cambria Math"/>
              <w:sz w:val="24"/>
              <w:szCs w:val="24"/>
            </w:rPr>
            <m:t xml:space="preserve">     (4.6)</m:t>
          </m:r>
        </m:oMath>
      </m:oMathPara>
    </w:p>
    <w:p w14:paraId="5446692D" w14:textId="77777777" w:rsidR="00A73F86" w:rsidRPr="008E7109" w:rsidRDefault="00A73F86" w:rsidP="00164136">
      <w:pPr>
        <w:jc w:val="both"/>
        <w:rPr>
          <w:rFonts w:ascii="Times New Roman" w:hAnsi="Times New Roman" w:cs="Times New Roman"/>
          <w:sz w:val="24"/>
          <w:szCs w:val="24"/>
        </w:rPr>
      </w:pPr>
      <w:commentRangeStart w:id="1136"/>
      <w:commentRangeStart w:id="1137"/>
      <w:r w:rsidRPr="008E7109">
        <w:rPr>
          <w:rFonts w:ascii="Times New Roman" w:hAnsi="Times New Roman" w:cs="Times New Roman"/>
          <w:sz w:val="24"/>
          <w:szCs w:val="24"/>
        </w:rPr>
        <w:t xml:space="preserve">where </w:t>
      </w:r>
      <m:oMath>
        <m:r>
          <w:rPr>
            <w:rFonts w:ascii="Cambria Math" w:hAnsi="Cambria Math"/>
            <w:sz w:val="24"/>
            <w:szCs w:val="24"/>
          </w:rPr>
          <m:t>ϵ</m:t>
        </m:r>
      </m:oMath>
      <w:r w:rsidRPr="008E7109">
        <w:rPr>
          <w:rFonts w:ascii="Times New Roman" w:hAnsi="Times New Roman" w:cs="Times New Roman"/>
          <w:sz w:val="24"/>
          <w:szCs w:val="24"/>
        </w:rPr>
        <w:t xml:space="preserve"> and </w:t>
      </w:r>
      <m:oMath>
        <m:r>
          <w:rPr>
            <w:rFonts w:ascii="Cambria Math" w:hAnsi="Cambria Math"/>
            <w:sz w:val="24"/>
            <w:szCs w:val="24"/>
          </w:rPr>
          <m:t>δ</m:t>
        </m:r>
      </m:oMath>
      <w:r w:rsidRPr="008E7109">
        <w:rPr>
          <w:rFonts w:ascii="Times New Roman" w:hAnsi="Times New Roman" w:cs="Times New Roman"/>
          <w:sz w:val="24"/>
          <w:szCs w:val="24"/>
        </w:rPr>
        <w:t xml:space="preserve"> are entrainment and detrainment rate, and </w:t>
      </w:r>
      <m:oMath>
        <m:r>
          <w:rPr>
            <w:rFonts w:ascii="Cambria Math" w:hAnsi="Cambria Math"/>
            <w:sz w:val="24"/>
            <w:szCs w:val="24"/>
          </w:rPr>
          <m:t>η</m:t>
        </m:r>
      </m:oMath>
      <w:r w:rsidRPr="008E7109">
        <w:rPr>
          <w:rFonts w:ascii="Times New Roman" w:hAnsi="Times New Roman" w:cs="Times New Roman"/>
          <w:sz w:val="24"/>
          <w:szCs w:val="24"/>
        </w:rPr>
        <w:t xml:space="preserve"> is the normalized mass flux. In the code, </w:t>
      </w:r>
      <w:r w:rsidRPr="008E7109">
        <w:rPr>
          <w:rFonts w:ascii="Times New Roman" w:hAnsi="Times New Roman" w:cs="Times New Roman"/>
          <w:color w:val="FF0000"/>
          <w:sz w:val="24"/>
          <w:szCs w:val="24"/>
        </w:rPr>
        <w:t xml:space="preserve">a normalized mass flux profile from updraft origination level to the cloud top is calculated. </w:t>
      </w:r>
      <w:r w:rsidRPr="008E7109">
        <w:rPr>
          <w:rFonts w:ascii="Times New Roman" w:hAnsi="Times New Roman" w:cs="Times New Roman"/>
          <w:sz w:val="24"/>
          <w:szCs w:val="24"/>
        </w:rPr>
        <w:t>Then a prescribed close-zero constant detrainment rate (1.0e-9) for these levels are used to calculate the entrainment rate from the originating level to the level with maximum mass flux, then the detrainment rate is updated from the level with maximum mass flux to the cloud top.</w:t>
      </w:r>
      <w:commentRangeEnd w:id="1136"/>
      <w:r w:rsidRPr="008E7109">
        <w:rPr>
          <w:rStyle w:val="CommentReference"/>
          <w:sz w:val="24"/>
          <w:szCs w:val="24"/>
        </w:rPr>
        <w:commentReference w:id="1136"/>
      </w:r>
      <w:commentRangeEnd w:id="1137"/>
      <w:r w:rsidRPr="008E7109">
        <w:rPr>
          <w:rStyle w:val="CommentReference"/>
          <w:sz w:val="24"/>
          <w:szCs w:val="24"/>
        </w:rPr>
        <w:commentReference w:id="1137"/>
      </w:r>
    </w:p>
    <w:p w14:paraId="2C3DCD5F"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4.2. Calculation of moisture properties in the code</w:t>
      </w:r>
    </w:p>
    <w:p w14:paraId="59FC902C" w14:textId="77777777" w:rsidR="00A73F86" w:rsidRPr="008E7109" w:rsidRDefault="00A73F86" w:rsidP="00164136">
      <w:pPr>
        <w:ind w:left="720"/>
        <w:jc w:val="both"/>
        <w:rPr>
          <w:rFonts w:ascii="Times New Roman" w:hAnsi="Times New Roman" w:cs="Times New Roman"/>
          <w:sz w:val="24"/>
          <w:szCs w:val="24"/>
        </w:rPr>
      </w:pPr>
      <w:r w:rsidRPr="008E7109">
        <w:rPr>
          <w:rFonts w:ascii="Times New Roman" w:hAnsi="Times New Roman" w:cs="Times New Roman"/>
          <w:sz w:val="24"/>
          <w:szCs w:val="24"/>
        </w:rPr>
        <w:t>Moisture properties in the calculation, notations following the code:</w:t>
      </w:r>
    </w:p>
    <w:p w14:paraId="4933DFF2" w14:textId="77777777" w:rsidR="00A73F86" w:rsidRPr="008E7109" w:rsidRDefault="00A73F86" w:rsidP="00164136">
      <w:pPr>
        <w:ind w:left="720"/>
        <w:jc w:val="both"/>
        <w:rPr>
          <w:rFonts w:ascii="Times New Roman" w:hAnsi="Times New Roman" w:cs="Times New Roman"/>
          <w:sz w:val="24"/>
          <w:szCs w:val="24"/>
        </w:rPr>
      </w:pPr>
      <w:r w:rsidRPr="008E7109">
        <w:rPr>
          <w:rFonts w:ascii="Times New Roman" w:hAnsi="Times New Roman" w:cs="Times New Roman"/>
          <w:sz w:val="24"/>
          <w:szCs w:val="24"/>
        </w:rPr>
        <w:t>qc – total mixing ratio of water substance</w:t>
      </w:r>
    </w:p>
    <w:p w14:paraId="66231955" w14:textId="77777777" w:rsidR="00A73F86" w:rsidRPr="008E7109" w:rsidRDefault="00A73F86" w:rsidP="00164136">
      <w:pPr>
        <w:ind w:left="720"/>
        <w:jc w:val="both"/>
        <w:rPr>
          <w:rFonts w:ascii="Times New Roman" w:hAnsi="Times New Roman" w:cs="Times New Roman"/>
          <w:sz w:val="24"/>
          <w:szCs w:val="24"/>
        </w:rPr>
      </w:pPr>
      <w:proofErr w:type="spellStart"/>
      <w:r w:rsidRPr="008E7109">
        <w:rPr>
          <w:rFonts w:ascii="Times New Roman" w:hAnsi="Times New Roman" w:cs="Times New Roman"/>
          <w:sz w:val="24"/>
          <w:szCs w:val="24"/>
        </w:rPr>
        <w:t>qrc</w:t>
      </w:r>
      <w:proofErr w:type="spellEnd"/>
      <w:r w:rsidRPr="008E7109">
        <w:rPr>
          <w:rFonts w:ascii="Times New Roman" w:hAnsi="Times New Roman" w:cs="Times New Roman"/>
          <w:sz w:val="24"/>
          <w:szCs w:val="24"/>
        </w:rPr>
        <w:t xml:space="preserve"> – liquid water in cloud after rainout</w:t>
      </w:r>
    </w:p>
    <w:p w14:paraId="6B8FCA96" w14:textId="77777777" w:rsidR="00A73F86" w:rsidRPr="008E7109" w:rsidRDefault="00A73F86" w:rsidP="00164136">
      <w:pPr>
        <w:ind w:left="720"/>
        <w:jc w:val="both"/>
        <w:rPr>
          <w:rFonts w:ascii="Times New Roman" w:hAnsi="Times New Roman" w:cs="Times New Roman"/>
          <w:sz w:val="24"/>
          <w:szCs w:val="24"/>
        </w:rPr>
      </w:pPr>
      <w:r w:rsidRPr="008E7109">
        <w:rPr>
          <w:rFonts w:ascii="Times New Roman" w:hAnsi="Times New Roman" w:cs="Times New Roman"/>
          <w:sz w:val="24"/>
          <w:szCs w:val="24"/>
        </w:rPr>
        <w:t>pw – precipitation</w:t>
      </w:r>
    </w:p>
    <w:p w14:paraId="065BCE3D" w14:textId="77777777" w:rsidR="00A73F86" w:rsidRPr="008E7109" w:rsidRDefault="00A73F86" w:rsidP="00164136">
      <w:pPr>
        <w:ind w:left="720"/>
        <w:jc w:val="both"/>
        <w:rPr>
          <w:rFonts w:ascii="Times New Roman" w:hAnsi="Times New Roman" w:cs="Times New Roman"/>
          <w:sz w:val="24"/>
          <w:szCs w:val="24"/>
        </w:rPr>
      </w:pPr>
      <w:r w:rsidRPr="008E7109">
        <w:rPr>
          <w:rFonts w:ascii="Times New Roman" w:hAnsi="Times New Roman" w:cs="Times New Roman"/>
          <w:sz w:val="24"/>
          <w:szCs w:val="24"/>
        </w:rPr>
        <w:t>qv – water vapor mixing ratio</w:t>
      </w:r>
    </w:p>
    <w:p w14:paraId="0B03A373" w14:textId="77777777" w:rsidR="00A73F86" w:rsidRPr="008E7109" w:rsidRDefault="00A73F86" w:rsidP="00164136">
      <w:pPr>
        <w:ind w:left="720"/>
        <w:jc w:val="both"/>
        <w:rPr>
          <w:rFonts w:ascii="Times New Roman" w:hAnsi="Times New Roman" w:cs="Times New Roman"/>
          <w:sz w:val="24"/>
          <w:szCs w:val="24"/>
        </w:rPr>
      </w:pPr>
      <w:proofErr w:type="spellStart"/>
      <w:r w:rsidRPr="008E7109">
        <w:rPr>
          <w:rFonts w:ascii="Times New Roman" w:hAnsi="Times New Roman" w:cs="Times New Roman"/>
          <w:sz w:val="24"/>
          <w:szCs w:val="24"/>
        </w:rPr>
        <w:t>qvs</w:t>
      </w:r>
      <w:proofErr w:type="spellEnd"/>
      <w:r w:rsidRPr="008E7109">
        <w:rPr>
          <w:rFonts w:ascii="Times New Roman" w:hAnsi="Times New Roman" w:cs="Times New Roman"/>
          <w:sz w:val="24"/>
          <w:szCs w:val="24"/>
        </w:rPr>
        <w:t xml:space="preserve"> – saturation water vapor mixing ratio</w:t>
      </w:r>
    </w:p>
    <w:p w14:paraId="25A2297A" w14:textId="77777777" w:rsidR="00A73F86" w:rsidRPr="008E7109" w:rsidRDefault="00A73F86" w:rsidP="00A73F86">
      <w:pPr>
        <w:rPr>
          <w:rFonts w:ascii="Times New Roman" w:hAnsi="Times New Roman" w:cs="Times New Roman"/>
          <w:sz w:val="24"/>
          <w:szCs w:val="24"/>
        </w:rPr>
      </w:pPr>
    </w:p>
    <w:p w14:paraId="591DF7B9" w14:textId="77777777" w:rsidR="00A73F86" w:rsidRPr="008E7109" w:rsidRDefault="00A73F86" w:rsidP="00164136">
      <w:pPr>
        <w:ind w:firstLine="720"/>
        <w:jc w:val="both"/>
        <w:rPr>
          <w:rFonts w:ascii="Times New Roman" w:hAnsi="Times New Roman" w:cs="Times New Roman"/>
          <w:sz w:val="24"/>
          <w:szCs w:val="24"/>
        </w:rPr>
      </w:pPr>
      <w:r w:rsidRPr="008E7109">
        <w:rPr>
          <w:rFonts w:ascii="Times New Roman" w:hAnsi="Times New Roman" w:cs="Times New Roman"/>
          <w:sz w:val="24"/>
          <w:szCs w:val="24"/>
        </w:rPr>
        <w:t>The scheme does consider the entrainment in the calculation. The calculations of the above moisture properties are as following</w:t>
      </w:r>
    </w:p>
    <w:p w14:paraId="6DB55C34" w14:textId="77777777" w:rsidR="00A73F86" w:rsidRPr="008E7109" w:rsidRDefault="00CC1315" w:rsidP="00A73F86">
      <w:pPr>
        <w:ind w:firstLine="72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r>
                <w:rPr>
                  <w:rFonts w:ascii="Cambria Math" w:hAnsi="Cambria Math" w:cs="Times New Roman"/>
                  <w:sz w:val="24"/>
                  <w:szCs w:val="24"/>
                </w:rPr>
                <m:t>)</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sz w:val="24"/>
                          <w:szCs w:val="24"/>
                        </w:rPr>
                        <m:t>η</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r>
                        <w:rPr>
                          <w:rFonts w:ascii="Cambria Math" w:hAnsi="Cambria Math"/>
                          <w:sz w:val="24"/>
                          <w:szCs w:val="24"/>
                        </w:rPr>
                        <m:t>-0.5δ</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r>
                        <w:rPr>
                          <w:rFonts w:ascii="Cambria Math" w:hAnsi="Cambria Math" w:cs="Times New Roman"/>
                          <w:sz w:val="24"/>
                          <w:szCs w:val="24"/>
                        </w:rPr>
                        <m:t xml:space="preserve">+ </m:t>
                      </m:r>
                      <m:r>
                        <w:rPr>
                          <w:rFonts w:ascii="Cambria Math" w:hAnsi="Cambria Math"/>
                          <w:sz w:val="24"/>
                          <w:szCs w:val="24"/>
                        </w:rPr>
                        <m:t>ϵ</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v</m:t>
                          </m:r>
                        </m:sub>
                      </m:sSub>
                    </m:num>
                    <m:den>
                      <m:r>
                        <w:rPr>
                          <w:rFonts w:ascii="Cambria Math" w:hAnsi="Cambria Math"/>
                          <w:sz w:val="24"/>
                          <w:szCs w:val="24"/>
                        </w:rPr>
                        <m:t>η-0.5δ</m:t>
                      </m:r>
                      <m:r>
                        <w:rPr>
                          <w:rFonts w:ascii="Cambria Math" w:hAnsi="Cambria Math" w:cs="Times New Roman"/>
                          <w:sz w:val="24"/>
                          <w:szCs w:val="24"/>
                        </w:rPr>
                        <m:t xml:space="preserve">+ </m:t>
                      </m:r>
                      <m:r>
                        <w:rPr>
                          <w:rFonts w:ascii="Cambria Math" w:hAnsi="Cambria Math"/>
                          <w:sz w:val="24"/>
                          <w:szCs w:val="24"/>
                        </w:rPr>
                        <m:t>ϵ</m:t>
                      </m:r>
                    </m:den>
                  </m:f>
                </m:e>
              </m:d>
            </m:e>
            <m:sub>
              <m:r>
                <w:rPr>
                  <w:rFonts w:ascii="Cambria Math" w:hAnsi="Cambria Math" w:cs="Times New Roman"/>
                  <w:sz w:val="24"/>
                  <w:szCs w:val="24"/>
                </w:rPr>
                <m:t>k-1</m:t>
              </m:r>
            </m:sub>
          </m:sSub>
          <m:r>
            <w:rPr>
              <w:rFonts w:ascii="Cambria Math" w:hAnsi="Cambria Math" w:cs="Times New Roman"/>
              <w:sz w:val="24"/>
              <w:szCs w:val="24"/>
            </w:rPr>
            <m:t xml:space="preserve">   (4.7)</m:t>
          </m:r>
        </m:oMath>
      </m:oMathPara>
    </w:p>
    <w:p w14:paraId="619F3B96" w14:textId="673E361B" w:rsidR="00A73F86" w:rsidRPr="008E7109" w:rsidRDefault="00164136" w:rsidP="00164136">
      <w:pPr>
        <w:jc w:val="both"/>
        <w:rPr>
          <w:rFonts w:ascii="Times New Roman" w:hAnsi="Times New Roman" w:cs="Times New Roman"/>
          <w:sz w:val="24"/>
          <w:szCs w:val="24"/>
        </w:rPr>
      </w:pPr>
      <w:r>
        <w:rPr>
          <w:rFonts w:ascii="Times New Roman" w:hAnsi="Times New Roman" w:cs="Times New Roman"/>
          <w:sz w:val="24"/>
          <w:szCs w:val="24"/>
        </w:rPr>
        <w:t>w</w:t>
      </w:r>
      <w:r w:rsidR="00A73F86" w:rsidRPr="008E7109">
        <w:rPr>
          <w:rFonts w:ascii="Times New Roman" w:hAnsi="Times New Roman" w:cs="Times New Roman"/>
          <w:sz w:val="24"/>
          <w:szCs w:val="24"/>
        </w:rPr>
        <w:t xml:space="preserve">here k </w:t>
      </w:r>
      <w:proofErr w:type="gramStart"/>
      <w:r w:rsidR="00A73F86" w:rsidRPr="008E7109">
        <w:rPr>
          <w:rFonts w:ascii="Times New Roman" w:hAnsi="Times New Roman" w:cs="Times New Roman"/>
          <w:sz w:val="24"/>
          <w:szCs w:val="24"/>
        </w:rPr>
        <w:t>represent</w:t>
      </w:r>
      <w:proofErr w:type="gramEnd"/>
      <w:r w:rsidR="00A73F86" w:rsidRPr="008E7109">
        <w:rPr>
          <w:rFonts w:ascii="Times New Roman" w:hAnsi="Times New Roman" w:cs="Times New Roman"/>
          <w:sz w:val="24"/>
          <w:szCs w:val="24"/>
        </w:rPr>
        <w:t xml:space="preserve"> the values on the k-</w:t>
      </w:r>
      <w:proofErr w:type="spellStart"/>
      <w:r w:rsidR="00A73F86" w:rsidRPr="008E7109">
        <w:rPr>
          <w:rFonts w:ascii="Times New Roman" w:hAnsi="Times New Roman" w:cs="Times New Roman"/>
          <w:sz w:val="24"/>
          <w:szCs w:val="24"/>
        </w:rPr>
        <w:t>th</w:t>
      </w:r>
      <w:proofErr w:type="spellEnd"/>
      <w:r w:rsidR="00A73F86" w:rsidRPr="008E7109">
        <w:rPr>
          <w:rFonts w:ascii="Times New Roman" w:hAnsi="Times New Roman" w:cs="Times New Roman"/>
          <w:sz w:val="24"/>
          <w:szCs w:val="24"/>
        </w:rPr>
        <w:t xml:space="preserve"> level. When qc &gt; </w:t>
      </w:r>
      <w:proofErr w:type="spellStart"/>
      <w:r w:rsidR="00A73F86" w:rsidRPr="008E7109">
        <w:rPr>
          <w:rFonts w:ascii="Times New Roman" w:hAnsi="Times New Roman" w:cs="Times New Roman"/>
          <w:sz w:val="24"/>
          <w:szCs w:val="24"/>
        </w:rPr>
        <w:t>qvs</w:t>
      </w:r>
      <w:proofErr w:type="spellEnd"/>
      <w:r w:rsidR="00A73F86" w:rsidRPr="008E7109">
        <w:rPr>
          <w:rFonts w:ascii="Times New Roman" w:hAnsi="Times New Roman" w:cs="Times New Roman"/>
          <w:sz w:val="24"/>
          <w:szCs w:val="24"/>
        </w:rPr>
        <w:t xml:space="preserve"> then update the cloud water,</w:t>
      </w:r>
    </w:p>
    <w:p w14:paraId="34BDDDB5" w14:textId="77777777" w:rsidR="00A73F86" w:rsidRPr="008E7109" w:rsidRDefault="00CC1315" w:rsidP="00A73F8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rc</m:t>
              </m:r>
            </m:sub>
          </m:sSub>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vs</m:t>
                      </m:r>
                    </m:sub>
                  </m:sSub>
                </m:e>
              </m:d>
            </m:num>
            <m:den>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dz</m:t>
              </m:r>
            </m:den>
          </m:f>
          <m:r>
            <w:rPr>
              <w:rFonts w:ascii="Cambria Math" w:hAnsi="Cambria Math" w:cs="Times New Roman"/>
              <w:sz w:val="24"/>
              <w:szCs w:val="24"/>
            </w:rPr>
            <m:t xml:space="preserve">    (4.8)</m:t>
          </m:r>
        </m:oMath>
      </m:oMathPara>
    </w:p>
    <w:p w14:paraId="72EF3806" w14:textId="3F724A20" w:rsidR="00A73F86" w:rsidRPr="008E7109" w:rsidRDefault="00164136" w:rsidP="00DE4151">
      <w:pPr>
        <w:jc w:val="both"/>
        <w:rPr>
          <w:rFonts w:ascii="Times New Roman" w:hAnsi="Times New Roman" w:cs="Times New Roman"/>
          <w:sz w:val="24"/>
          <w:szCs w:val="24"/>
        </w:rPr>
      </w:pPr>
      <w:r>
        <w:rPr>
          <w:rFonts w:ascii="Times New Roman" w:hAnsi="Times New Roman" w:cs="Times New Roman"/>
          <w:sz w:val="24"/>
          <w:szCs w:val="24"/>
        </w:rPr>
        <w:t>w</w:t>
      </w:r>
      <w:r w:rsidR="00A73F86" w:rsidRPr="008E7109">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oMath>
      <w:r w:rsidR="00A73F86" w:rsidRPr="008E7109">
        <w:rPr>
          <w:rFonts w:ascii="Times New Roman" w:hAnsi="Times New Roman" w:cs="Times New Roman"/>
          <w:sz w:val="24"/>
          <w:szCs w:val="24"/>
        </w:rPr>
        <w:t xml:space="preserve"> is autoconversion rate fixed at 0.004 for warm conditions and 0.002 when temperature is smaller than 270 K, and the value is tunable in the code. The corresponding precipitation is</w:t>
      </w:r>
    </w:p>
    <w:p w14:paraId="5E454520" w14:textId="77777777" w:rsidR="00A73F86" w:rsidRPr="008E7109" w:rsidRDefault="00CC1315" w:rsidP="00A73F8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rc</m:t>
              </m:r>
            </m:sub>
          </m:sSub>
          <m:r>
            <w:rPr>
              <w:rFonts w:ascii="Cambria Math" w:hAnsi="Cambria Math"/>
              <w:sz w:val="24"/>
              <w:szCs w:val="24"/>
            </w:rPr>
            <m:t>η</m:t>
          </m:r>
          <m:r>
            <w:rPr>
              <w:rFonts w:ascii="Cambria Math" w:hAnsi="Cambria Math" w:cs="Times New Roman"/>
              <w:sz w:val="24"/>
              <w:szCs w:val="24"/>
            </w:rPr>
            <m:t>dz     (4.9)</m:t>
          </m:r>
        </m:oMath>
      </m:oMathPara>
    </w:p>
    <w:p w14:paraId="2279BBB6" w14:textId="77777777" w:rsidR="00A73F86" w:rsidRPr="008E7109" w:rsidRDefault="00A73F86" w:rsidP="00164136">
      <w:pPr>
        <w:jc w:val="both"/>
        <w:rPr>
          <w:rFonts w:ascii="Times New Roman" w:hAnsi="Times New Roman" w:cs="Times New Roman"/>
          <w:sz w:val="24"/>
          <w:szCs w:val="24"/>
        </w:rPr>
      </w:pPr>
      <w:r w:rsidRPr="008E7109">
        <w:rPr>
          <w:rFonts w:ascii="Times New Roman" w:hAnsi="Times New Roman" w:cs="Times New Roman"/>
          <w:sz w:val="24"/>
          <w:szCs w:val="24"/>
        </w:rPr>
        <w:t xml:space="preserve">After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rc</m:t>
            </m:r>
          </m:sub>
        </m:sSub>
      </m:oMath>
      <w:r w:rsidRPr="008E710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oMath>
      <w:r w:rsidRPr="008E7109">
        <w:rPr>
          <w:rFonts w:ascii="Times New Roman" w:hAnsi="Times New Roman" w:cs="Times New Roman"/>
          <w:sz w:val="24"/>
          <w:szCs w:val="24"/>
        </w:rPr>
        <w:t xml:space="preserve"> on the k-th level is updated</w:t>
      </w:r>
    </w:p>
    <w:p w14:paraId="3322FBDA" w14:textId="77777777" w:rsidR="00A73F86" w:rsidRPr="008E7109" w:rsidRDefault="00CC1315" w:rsidP="00A73F86">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c</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vs</m:t>
              </m:r>
            </m:sub>
          </m:sSub>
          <m:r>
            <w:rPr>
              <w:rFonts w:ascii="Cambria Math" w:hAnsi="Cambria Math" w:cs="Times New Roman"/>
              <w:sz w:val="24"/>
              <w:szCs w:val="24"/>
            </w:rPr>
            <m:t xml:space="preserve">     (4.10)</m:t>
          </m:r>
        </m:oMath>
      </m:oMathPara>
    </w:p>
    <w:p w14:paraId="60249FA7" w14:textId="77777777" w:rsidR="00A73F86" w:rsidRPr="008E7109" w:rsidRDefault="00A73F86" w:rsidP="00A73F86">
      <w:pPr>
        <w:rPr>
          <w:rFonts w:ascii="Times New Roman" w:hAnsi="Times New Roman" w:cs="Times New Roman"/>
          <w:sz w:val="24"/>
          <w:szCs w:val="24"/>
        </w:rPr>
      </w:pPr>
    </w:p>
    <w:p w14:paraId="780DB21D" w14:textId="77777777" w:rsidR="00A73F86" w:rsidRPr="008E7109" w:rsidRDefault="00A73F86" w:rsidP="00A73F86">
      <w:pPr>
        <w:rPr>
          <w:rFonts w:ascii="Times New Roman" w:hAnsi="Times New Roman" w:cs="Times New Roman"/>
          <w:b/>
          <w:bCs/>
          <w:sz w:val="24"/>
          <w:szCs w:val="24"/>
        </w:rPr>
      </w:pPr>
      <w:r w:rsidRPr="008E7109">
        <w:rPr>
          <w:rFonts w:ascii="Times New Roman" w:hAnsi="Times New Roman" w:cs="Times New Roman"/>
          <w:b/>
          <w:bCs/>
          <w:sz w:val="24"/>
          <w:szCs w:val="24"/>
        </w:rPr>
        <w:t xml:space="preserve">4.3. Tuning for shallow and mid convection, </w:t>
      </w:r>
      <w:proofErr w:type="spellStart"/>
      <w:r w:rsidRPr="008E7109">
        <w:rPr>
          <w:rFonts w:ascii="Times New Roman" w:hAnsi="Times New Roman" w:cs="Times New Roman"/>
          <w:b/>
          <w:bCs/>
          <w:sz w:val="24"/>
          <w:szCs w:val="24"/>
        </w:rPr>
        <w:t>flux_tun</w:t>
      </w:r>
      <w:proofErr w:type="spellEnd"/>
    </w:p>
    <w:p w14:paraId="40770AAE" w14:textId="77777777" w:rsidR="00A73F86" w:rsidRPr="008E7109" w:rsidRDefault="00A73F86" w:rsidP="00A73F86">
      <w:pPr>
        <w:rPr>
          <w:rFonts w:ascii="Times New Roman" w:hAnsi="Times New Roman" w:cs="Times New Roman"/>
          <w:sz w:val="24"/>
          <w:szCs w:val="24"/>
        </w:rPr>
      </w:pPr>
      <w:r w:rsidRPr="008E7109">
        <w:rPr>
          <w:rFonts w:ascii="Times New Roman" w:hAnsi="Times New Roman" w:cs="Times New Roman"/>
          <w:sz w:val="24"/>
          <w:szCs w:val="24"/>
        </w:rPr>
        <w:t>Formula in the code,</w:t>
      </w:r>
    </w:p>
    <w:p w14:paraId="31E190B3" w14:textId="77777777" w:rsidR="00A73F86" w:rsidRPr="008E7109" w:rsidRDefault="00A73F86" w:rsidP="00A73F86">
      <w:pPr>
        <w:rPr>
          <w:rFonts w:ascii="Times New Roman" w:hAnsi="Times New Roman" w:cs="Times New Roman"/>
          <w:sz w:val="24"/>
          <w:szCs w:val="24"/>
        </w:rPr>
      </w:pPr>
      <w:proofErr w:type="spellStart"/>
      <w:r w:rsidRPr="008E7109">
        <w:rPr>
          <w:rFonts w:ascii="Times New Roman" w:hAnsi="Times New Roman" w:cs="Times New Roman"/>
          <w:sz w:val="24"/>
          <w:szCs w:val="24"/>
        </w:rPr>
        <w:t>zws</w:t>
      </w:r>
      <w:proofErr w:type="spellEnd"/>
      <w:r w:rsidRPr="008E7109">
        <w:rPr>
          <w:rFonts w:ascii="Times New Roman" w:hAnsi="Times New Roman" w:cs="Times New Roman"/>
          <w:sz w:val="24"/>
          <w:szCs w:val="24"/>
        </w:rPr>
        <w:t xml:space="preserve"> = max(0., </w:t>
      </w:r>
      <w:proofErr w:type="spellStart"/>
      <w:r w:rsidRPr="008E7109">
        <w:rPr>
          <w:rFonts w:ascii="Times New Roman" w:hAnsi="Times New Roman" w:cs="Times New Roman"/>
          <w:sz w:val="24"/>
          <w:szCs w:val="24"/>
        </w:rPr>
        <w:t>flux_tun</w:t>
      </w:r>
      <w:proofErr w:type="spellEnd"/>
      <w:r w:rsidRPr="008E7109">
        <w:rPr>
          <w:rFonts w:ascii="Times New Roman" w:hAnsi="Times New Roman" w:cs="Times New Roman"/>
          <w:sz w:val="24"/>
          <w:szCs w:val="24"/>
        </w:rPr>
        <w:t xml:space="preserve"> * 0.41* </w:t>
      </w:r>
      <w:proofErr w:type="spellStart"/>
      <w:r w:rsidRPr="008E7109">
        <w:rPr>
          <w:rFonts w:ascii="Times New Roman" w:hAnsi="Times New Roman" w:cs="Times New Roman"/>
          <w:sz w:val="24"/>
          <w:szCs w:val="24"/>
        </w:rPr>
        <w:t>buo_flux</w:t>
      </w:r>
      <w:proofErr w:type="spellEnd"/>
      <w:r w:rsidRPr="008E7109">
        <w:rPr>
          <w:rFonts w:ascii="Times New Roman" w:hAnsi="Times New Roman" w:cs="Times New Roman"/>
          <w:sz w:val="24"/>
          <w:szCs w:val="24"/>
        </w:rPr>
        <w:t xml:space="preserve"> * zo *g / T)</w:t>
      </w:r>
    </w:p>
    <w:p w14:paraId="3578F48D" w14:textId="77777777" w:rsidR="00A73F86" w:rsidRPr="008E7109" w:rsidRDefault="00A73F86" w:rsidP="00A73F86">
      <w:pPr>
        <w:rPr>
          <w:rFonts w:ascii="Times New Roman" w:hAnsi="Times New Roman" w:cs="Times New Roman"/>
          <w:sz w:val="24"/>
          <w:szCs w:val="24"/>
        </w:rPr>
      </w:pPr>
      <w:proofErr w:type="spellStart"/>
      <w:r w:rsidRPr="008E7109">
        <w:rPr>
          <w:rFonts w:ascii="Times New Roman" w:hAnsi="Times New Roman" w:cs="Times New Roman"/>
          <w:sz w:val="24"/>
          <w:szCs w:val="24"/>
        </w:rPr>
        <w:lastRenderedPageBreak/>
        <w:t>ztexec</w:t>
      </w:r>
      <w:proofErr w:type="spellEnd"/>
      <w:r w:rsidRPr="008E7109">
        <w:rPr>
          <w:rFonts w:ascii="Times New Roman" w:hAnsi="Times New Roman" w:cs="Times New Roman"/>
          <w:sz w:val="24"/>
          <w:szCs w:val="24"/>
        </w:rPr>
        <w:t xml:space="preserve">  =  max(</w:t>
      </w:r>
      <w:proofErr w:type="spellStart"/>
      <w:r w:rsidRPr="008E7109">
        <w:rPr>
          <w:rFonts w:ascii="Times New Roman" w:hAnsi="Times New Roman" w:cs="Times New Roman"/>
          <w:sz w:val="24"/>
          <w:szCs w:val="24"/>
        </w:rPr>
        <w:t>flux_tun</w:t>
      </w:r>
      <w:proofErr w:type="spellEnd"/>
      <w:r w:rsidRPr="008E7109">
        <w:rPr>
          <w:rFonts w:ascii="Times New Roman" w:hAnsi="Times New Roman" w:cs="Times New Roman"/>
          <w:sz w:val="24"/>
          <w:szCs w:val="24"/>
        </w:rPr>
        <w:t xml:space="preserve"> * </w:t>
      </w:r>
      <w:proofErr w:type="spellStart"/>
      <w:r w:rsidRPr="008E7109">
        <w:rPr>
          <w:rFonts w:ascii="Times New Roman" w:hAnsi="Times New Roman" w:cs="Times New Roman"/>
          <w:sz w:val="24"/>
          <w:szCs w:val="24"/>
        </w:rPr>
        <w:t>hfx</w:t>
      </w:r>
      <w:proofErr w:type="spellEnd"/>
      <w:r w:rsidRPr="008E7109">
        <w:rPr>
          <w:rFonts w:ascii="Times New Roman" w:hAnsi="Times New Roman" w:cs="Times New Roman"/>
          <w:sz w:val="24"/>
          <w:szCs w:val="24"/>
        </w:rPr>
        <w:t xml:space="preserve"> / (rho * </w:t>
      </w:r>
      <w:proofErr w:type="spellStart"/>
      <w:r w:rsidRPr="008E7109">
        <w:rPr>
          <w:rFonts w:ascii="Times New Roman" w:hAnsi="Times New Roman" w:cs="Times New Roman"/>
          <w:sz w:val="24"/>
          <w:szCs w:val="24"/>
        </w:rPr>
        <w:t>zws</w:t>
      </w:r>
      <w:proofErr w:type="spellEnd"/>
      <w:r w:rsidRPr="008E7109">
        <w:rPr>
          <w:rFonts w:ascii="Times New Roman" w:hAnsi="Times New Roman" w:cs="Times New Roman"/>
          <w:sz w:val="24"/>
          <w:szCs w:val="24"/>
        </w:rPr>
        <w:t xml:space="preserve"> * cp), 0.0)</w:t>
      </w:r>
    </w:p>
    <w:p w14:paraId="7C4A90AC" w14:textId="77777777" w:rsidR="00A73F86" w:rsidRPr="008E7109" w:rsidRDefault="00A73F86" w:rsidP="00A73F86">
      <w:pPr>
        <w:rPr>
          <w:rFonts w:ascii="Times New Roman" w:hAnsi="Times New Roman" w:cs="Times New Roman"/>
          <w:sz w:val="24"/>
          <w:szCs w:val="24"/>
        </w:rPr>
      </w:pPr>
      <w:proofErr w:type="spellStart"/>
      <w:r w:rsidRPr="008E7109">
        <w:rPr>
          <w:rFonts w:ascii="Times New Roman" w:hAnsi="Times New Roman" w:cs="Times New Roman"/>
          <w:sz w:val="24"/>
          <w:szCs w:val="24"/>
        </w:rPr>
        <w:t>zqexec</w:t>
      </w:r>
      <w:proofErr w:type="spellEnd"/>
      <w:r w:rsidRPr="008E7109">
        <w:rPr>
          <w:rFonts w:ascii="Times New Roman" w:hAnsi="Times New Roman" w:cs="Times New Roman"/>
          <w:sz w:val="24"/>
          <w:szCs w:val="24"/>
        </w:rPr>
        <w:t xml:space="preserve">  =  max(</w:t>
      </w:r>
      <w:proofErr w:type="spellStart"/>
      <w:r w:rsidRPr="008E7109">
        <w:rPr>
          <w:rFonts w:ascii="Times New Roman" w:hAnsi="Times New Roman" w:cs="Times New Roman"/>
          <w:sz w:val="24"/>
          <w:szCs w:val="24"/>
        </w:rPr>
        <w:t>flux_tun</w:t>
      </w:r>
      <w:proofErr w:type="spellEnd"/>
      <w:r w:rsidRPr="008E7109">
        <w:rPr>
          <w:rFonts w:ascii="Times New Roman" w:hAnsi="Times New Roman" w:cs="Times New Roman"/>
          <w:sz w:val="24"/>
          <w:szCs w:val="24"/>
        </w:rPr>
        <w:t xml:space="preserve"> * </w:t>
      </w:r>
      <w:proofErr w:type="spellStart"/>
      <w:r w:rsidRPr="008E7109">
        <w:rPr>
          <w:rFonts w:ascii="Times New Roman" w:hAnsi="Times New Roman" w:cs="Times New Roman"/>
          <w:sz w:val="24"/>
          <w:szCs w:val="24"/>
        </w:rPr>
        <w:t>qfx</w:t>
      </w:r>
      <w:proofErr w:type="spellEnd"/>
      <w:r w:rsidRPr="008E7109">
        <w:rPr>
          <w:rFonts w:ascii="Times New Roman" w:hAnsi="Times New Roman" w:cs="Times New Roman"/>
          <w:sz w:val="24"/>
          <w:szCs w:val="24"/>
        </w:rPr>
        <w:t xml:space="preserve"> / xlv / (rho * </w:t>
      </w:r>
      <w:proofErr w:type="spellStart"/>
      <w:r w:rsidRPr="008E7109">
        <w:rPr>
          <w:rFonts w:ascii="Times New Roman" w:hAnsi="Times New Roman" w:cs="Times New Roman"/>
          <w:sz w:val="24"/>
          <w:szCs w:val="24"/>
        </w:rPr>
        <w:t>zws</w:t>
      </w:r>
      <w:proofErr w:type="spellEnd"/>
      <w:r w:rsidRPr="008E7109">
        <w:rPr>
          <w:rFonts w:ascii="Times New Roman" w:hAnsi="Times New Roman" w:cs="Times New Roman"/>
          <w:sz w:val="24"/>
          <w:szCs w:val="24"/>
        </w:rPr>
        <w:t>), 0.)</w:t>
      </w:r>
    </w:p>
    <w:p w14:paraId="539D1350" w14:textId="77777777" w:rsidR="00A73F86" w:rsidRPr="008E7109" w:rsidRDefault="00A73F86" w:rsidP="00164136">
      <w:pPr>
        <w:jc w:val="both"/>
        <w:rPr>
          <w:rFonts w:ascii="Times New Roman" w:hAnsi="Times New Roman" w:cs="Times New Roman"/>
          <w:sz w:val="24"/>
          <w:szCs w:val="24"/>
        </w:rPr>
      </w:pPr>
      <w:r w:rsidRPr="008E7109">
        <w:rPr>
          <w:rFonts w:ascii="Times New Roman" w:hAnsi="Times New Roman" w:cs="Times New Roman"/>
          <w:sz w:val="24"/>
          <w:szCs w:val="24"/>
        </w:rPr>
        <w:t xml:space="preserve">where </w:t>
      </w:r>
      <w:proofErr w:type="spellStart"/>
      <w:r w:rsidRPr="008E7109">
        <w:rPr>
          <w:rFonts w:ascii="Times New Roman" w:hAnsi="Times New Roman" w:cs="Times New Roman"/>
          <w:sz w:val="24"/>
          <w:szCs w:val="24"/>
        </w:rPr>
        <w:t>zws</w:t>
      </w:r>
      <w:proofErr w:type="spellEnd"/>
      <w:r w:rsidRPr="008E7109">
        <w:rPr>
          <w:rFonts w:ascii="Times New Roman" w:hAnsi="Times New Roman" w:cs="Times New Roman"/>
          <w:sz w:val="24"/>
          <w:szCs w:val="24"/>
        </w:rPr>
        <w:t xml:space="preserve"> is the convective-scale velocity derived from similarity theory; </w:t>
      </w:r>
      <w:proofErr w:type="spellStart"/>
      <w:r w:rsidRPr="008E7109">
        <w:rPr>
          <w:rFonts w:ascii="Times New Roman" w:hAnsi="Times New Roman" w:cs="Times New Roman"/>
          <w:sz w:val="24"/>
          <w:szCs w:val="24"/>
        </w:rPr>
        <w:t>ztexec</w:t>
      </w:r>
      <w:proofErr w:type="spellEnd"/>
      <w:r w:rsidRPr="008E7109">
        <w:rPr>
          <w:rFonts w:ascii="Times New Roman" w:hAnsi="Times New Roman" w:cs="Times New Roman"/>
          <w:sz w:val="24"/>
          <w:szCs w:val="24"/>
        </w:rPr>
        <w:t xml:space="preserve"> and </w:t>
      </w:r>
      <w:proofErr w:type="spellStart"/>
      <w:r w:rsidRPr="008E7109">
        <w:rPr>
          <w:rFonts w:ascii="Times New Roman" w:hAnsi="Times New Roman" w:cs="Times New Roman"/>
          <w:sz w:val="24"/>
          <w:szCs w:val="24"/>
        </w:rPr>
        <w:t>zqexec</w:t>
      </w:r>
      <w:proofErr w:type="spellEnd"/>
      <w:r w:rsidRPr="008E7109">
        <w:rPr>
          <w:rFonts w:ascii="Times New Roman" w:hAnsi="Times New Roman" w:cs="Times New Roman"/>
          <w:sz w:val="24"/>
          <w:szCs w:val="24"/>
        </w:rPr>
        <w:t xml:space="preserve"> are temperature and moisture excess.</w:t>
      </w:r>
    </w:p>
    <w:p w14:paraId="4BFAD594" w14:textId="77777777" w:rsidR="00A73F86" w:rsidRPr="008E7109" w:rsidRDefault="00A73F86" w:rsidP="00DE4151">
      <w:pPr>
        <w:jc w:val="both"/>
        <w:rPr>
          <w:rFonts w:ascii="Times New Roman" w:hAnsi="Times New Roman" w:cs="Times New Roman"/>
          <w:sz w:val="24"/>
          <w:szCs w:val="24"/>
        </w:rPr>
      </w:pPr>
      <w:r w:rsidRPr="008E7109">
        <w:rPr>
          <w:rFonts w:ascii="Times New Roman" w:hAnsi="Times New Roman" w:cs="Times New Roman"/>
          <w:sz w:val="24"/>
          <w:szCs w:val="24"/>
        </w:rPr>
        <w:t>To optionally increase diurnal forcing, an excess temperature and moisture perturbation is added when calculating the forcing and checking for trigger functions. And the perturbations are proportional to surface fluxes,</w:t>
      </w:r>
    </w:p>
    <w:p w14:paraId="70E06FB8" w14:textId="77777777" w:rsidR="00A73F86" w:rsidRPr="008E7109" w:rsidRDefault="00A73F86" w:rsidP="00A73F86">
      <w:pPr>
        <w:rPr>
          <w:rFonts w:ascii="Times New Roman" w:hAnsi="Times New Roman" w:cs="Times New Roman"/>
          <w:sz w:val="24"/>
          <w:szCs w:val="24"/>
        </w:rPr>
      </w:pPr>
      <m:oMathPara>
        <m:oMath>
          <m:r>
            <m:rPr>
              <m:sty m:val="p"/>
            </m:rPr>
            <w:rPr>
              <w:rFonts w:ascii="Cambria Math" w:hAnsi="Cambria Math"/>
              <w:sz w:val="24"/>
              <w:szCs w:val="24"/>
            </w:rPr>
            <m:t>Δ</m:t>
          </m:r>
          <m:r>
            <w:rPr>
              <w:rFonts w:ascii="Cambria Math" w:hAnsi="Cambria Math"/>
              <w:sz w:val="24"/>
              <w:szCs w:val="24"/>
            </w:rPr>
            <m:t xml:space="preserve">T= -0.5 </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m:t>
                  </m:r>
                </m:sub>
              </m:sSub>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den>
          </m:f>
          <m:r>
            <w:rPr>
              <w:rFonts w:ascii="Cambria Math" w:hAnsi="Cambria Math"/>
              <w:sz w:val="24"/>
              <w:szCs w:val="24"/>
            </w:rPr>
            <m:t xml:space="preserve">     (4.11)</m:t>
          </m:r>
        </m:oMath>
      </m:oMathPara>
    </w:p>
    <w:p w14:paraId="6D2AE7B1" w14:textId="77777777" w:rsidR="00A73F86" w:rsidRPr="008E7109" w:rsidRDefault="00A73F86" w:rsidP="00A73F86">
      <w:pPr>
        <w:rPr>
          <w:rFonts w:ascii="Times New Roman" w:hAnsi="Times New Roman" w:cs="Times New Roman"/>
          <w:sz w:val="24"/>
          <w:szCs w:val="24"/>
        </w:rPr>
      </w:pPr>
      <m:oMathPara>
        <m:oMath>
          <m:r>
            <m:rPr>
              <m:sty m:val="p"/>
            </m:rPr>
            <w:rPr>
              <w:rFonts w:ascii="Cambria Math" w:hAnsi="Cambria Math"/>
              <w:sz w:val="24"/>
              <w:szCs w:val="24"/>
            </w:rPr>
            <m:t>Δ</m:t>
          </m:r>
          <m:r>
            <w:rPr>
              <w:rFonts w:ascii="Cambria Math" w:hAnsi="Cambria Math"/>
              <w:sz w:val="24"/>
              <w:szCs w:val="24"/>
            </w:rPr>
            <m:t xml:space="preserve">q= -0.5 </m:t>
          </m:r>
          <m:f>
            <m:fPr>
              <m:ctrlPr>
                <w:rPr>
                  <w:rFonts w:ascii="Cambria Math" w:hAnsi="Cambria Math"/>
                  <w:i/>
                  <w:sz w:val="24"/>
                  <w:szCs w:val="24"/>
                </w:rPr>
              </m:ctrlPr>
            </m:fPr>
            <m:num>
              <m:r>
                <w:rPr>
                  <w:rFonts w:ascii="Cambria Math" w:hAnsi="Cambria Math"/>
                  <w:sz w:val="24"/>
                  <w:szCs w:val="24"/>
                </w:rPr>
                <m:t>LE</m:t>
              </m:r>
            </m:num>
            <m:den>
              <m:r>
                <w:rPr>
                  <w:rFonts w:ascii="Cambria Math" w:hAnsi="Cambria Math"/>
                  <w:sz w:val="24"/>
                  <w:szCs w:val="24"/>
                </w:rPr>
                <m:t>ρL</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den>
          </m:f>
          <m:r>
            <w:rPr>
              <w:rFonts w:ascii="Cambria Math" w:hAnsi="Cambria Math"/>
              <w:sz w:val="24"/>
              <w:szCs w:val="24"/>
            </w:rPr>
            <m:t xml:space="preserve">     (4.12)</m:t>
          </m:r>
        </m:oMath>
      </m:oMathPara>
    </w:p>
    <w:p w14:paraId="22076943" w14:textId="0EBB349A" w:rsidR="00A73F86" w:rsidRPr="008E7109" w:rsidRDefault="00060938" w:rsidP="00DE4151">
      <w:pPr>
        <w:jc w:val="both"/>
        <w:rPr>
          <w:rFonts w:ascii="Times New Roman" w:hAnsi="Times New Roman" w:cs="Times New Roman"/>
          <w:sz w:val="24"/>
          <w:szCs w:val="24"/>
        </w:rPr>
      </w:pPr>
      <w:r>
        <w:rPr>
          <w:rFonts w:ascii="Times New Roman" w:hAnsi="Times New Roman" w:cs="Times New Roman"/>
          <w:color w:val="FF0000"/>
          <w:sz w:val="24"/>
          <w:szCs w:val="24"/>
        </w:rPr>
        <w:t>w</w:t>
      </w:r>
      <w:r w:rsidR="00A73F86" w:rsidRPr="008E7109">
        <w:rPr>
          <w:rFonts w:ascii="Times New Roman" w:hAnsi="Times New Roman" w:cs="Times New Roman"/>
          <w:color w:val="FF0000"/>
          <w:sz w:val="24"/>
          <w:szCs w:val="24"/>
        </w:rPr>
        <w:t>here H and LE are sensible and latent heat fluxes</w:t>
      </w:r>
      <w:ins w:id="1138" w:author="Xin Zhou" w:date="2020-11-14T12:25:00Z">
        <w:r w:rsidR="0044667B">
          <w:rPr>
            <w:rFonts w:ascii="Times New Roman" w:hAnsi="Times New Roman" w:cs="Times New Roman"/>
            <w:color w:val="FF0000"/>
            <w:sz w:val="24"/>
            <w:szCs w:val="24"/>
          </w:rPr>
          <w:t xml:space="preserve"> coming from land surface mod</w:t>
        </w:r>
      </w:ins>
      <w:ins w:id="1139" w:author="Xin Zhou" w:date="2020-11-14T12:26:00Z">
        <w:r w:rsidR="0044667B">
          <w:rPr>
            <w:rFonts w:ascii="Times New Roman" w:hAnsi="Times New Roman" w:cs="Times New Roman"/>
            <w:color w:val="FF0000"/>
            <w:sz w:val="24"/>
            <w:szCs w:val="24"/>
          </w:rPr>
          <w:t>el</w:t>
        </w:r>
      </w:ins>
      <w:r w:rsidR="00A73F86" w:rsidRPr="008E7109">
        <w:rPr>
          <w:rFonts w:ascii="Times New Roman" w:hAnsi="Times New Roman" w:cs="Times New Roman"/>
          <w:color w:val="FF0000"/>
          <w:sz w:val="24"/>
          <w:szCs w:val="24"/>
        </w:rPr>
        <w:t xml:space="preserve">, L is the latent heat of evaporation, and </w:t>
      </w:r>
      <m:oMath>
        <m:sSup>
          <m:sSupPr>
            <m:ctrlPr>
              <w:rPr>
                <w:rFonts w:ascii="Cambria Math" w:hAnsi="Cambria Math"/>
                <w:i/>
                <w:color w:val="FF0000"/>
                <w:sz w:val="24"/>
                <w:szCs w:val="24"/>
              </w:rPr>
            </m:ctrlPr>
          </m:sSupPr>
          <m:e>
            <m:r>
              <w:rPr>
                <w:rFonts w:ascii="Cambria Math" w:hAnsi="Cambria Math"/>
                <w:color w:val="FF0000"/>
                <w:sz w:val="24"/>
                <w:szCs w:val="24"/>
              </w:rPr>
              <m:t>w</m:t>
            </m:r>
          </m:e>
          <m:sup>
            <m:r>
              <w:rPr>
                <w:rFonts w:ascii="Cambria Math" w:hAnsi="Cambria Math"/>
                <w:color w:val="FF0000"/>
                <w:sz w:val="24"/>
                <w:szCs w:val="24"/>
              </w:rPr>
              <m:t>*</m:t>
            </m:r>
          </m:sup>
        </m:sSup>
      </m:oMath>
      <w:r w:rsidR="00A73F86" w:rsidRPr="008E7109">
        <w:rPr>
          <w:rFonts w:ascii="Times New Roman" w:hAnsi="Times New Roman" w:cs="Times New Roman"/>
          <w:color w:val="FF0000"/>
          <w:sz w:val="24"/>
          <w:szCs w:val="24"/>
        </w:rPr>
        <w:t xml:space="preserve"> is the convective-scale velocity </w:t>
      </w:r>
      <w:commentRangeStart w:id="1140"/>
      <w:r w:rsidR="00A73F86" w:rsidRPr="008E7109">
        <w:rPr>
          <w:rFonts w:ascii="Times New Roman" w:hAnsi="Times New Roman" w:cs="Times New Roman"/>
          <w:color w:val="FF0000"/>
          <w:sz w:val="24"/>
          <w:szCs w:val="24"/>
        </w:rPr>
        <w:t>(with no formula provided in the paper, see below and take from the same surface-layer scheme?)</w:t>
      </w:r>
      <w:commentRangeEnd w:id="1140"/>
      <w:r>
        <w:rPr>
          <w:rStyle w:val="CommentReference"/>
        </w:rPr>
        <w:commentReference w:id="1140"/>
      </w:r>
    </w:p>
    <w:p w14:paraId="115E01D7" w14:textId="77777777" w:rsidR="00A73F86" w:rsidRPr="008E7109" w:rsidRDefault="00A73F86" w:rsidP="00A73F86">
      <w:pPr>
        <w:rPr>
          <w:rFonts w:ascii="Times New Roman" w:hAnsi="Times New Roman" w:cs="Times New Roman"/>
          <w:sz w:val="24"/>
          <w:szCs w:val="24"/>
        </w:rPr>
      </w:pPr>
    </w:p>
    <w:p w14:paraId="5E79480E" w14:textId="77777777" w:rsidR="00A73F86" w:rsidRPr="008E7109" w:rsidRDefault="00A73F86" w:rsidP="00A73F86">
      <w:pPr>
        <w:rPr>
          <w:rFonts w:ascii="Times New Roman" w:hAnsi="Times New Roman" w:cs="Times New Roman"/>
          <w:sz w:val="24"/>
          <w:szCs w:val="24"/>
        </w:rPr>
      </w:pPr>
      <w:r w:rsidRPr="008E7109">
        <w:rPr>
          <w:rFonts w:ascii="Times New Roman" w:hAnsi="Times New Roman" w:cs="Times New Roman"/>
          <w:sz w:val="24"/>
          <w:szCs w:val="24"/>
        </w:rPr>
        <w:t>Path of the code:</w:t>
      </w:r>
    </w:p>
    <w:p w14:paraId="6DCE2EB4" w14:textId="77777777" w:rsidR="00A73F86" w:rsidRPr="008E7109" w:rsidRDefault="00A73F86" w:rsidP="00A73F86">
      <w:pPr>
        <w:rPr>
          <w:rFonts w:ascii="Times New Roman" w:hAnsi="Times New Roman" w:cs="Times New Roman"/>
          <w:sz w:val="24"/>
          <w:szCs w:val="24"/>
        </w:rPr>
      </w:pPr>
      <w:r w:rsidRPr="008E7109">
        <w:rPr>
          <w:rFonts w:ascii="Times New Roman" w:hAnsi="Times New Roman" w:cs="Times New Roman"/>
          <w:sz w:val="24"/>
          <w:szCs w:val="24"/>
        </w:rPr>
        <w:t>/WRF/</w:t>
      </w:r>
      <w:proofErr w:type="spellStart"/>
      <w:r w:rsidRPr="008E7109">
        <w:rPr>
          <w:rFonts w:ascii="Times New Roman" w:hAnsi="Times New Roman" w:cs="Times New Roman"/>
          <w:sz w:val="24"/>
          <w:szCs w:val="24"/>
        </w:rPr>
        <w:t>phys</w:t>
      </w:r>
      <w:proofErr w:type="spellEnd"/>
      <w:r w:rsidRPr="008E7109">
        <w:rPr>
          <w:rFonts w:ascii="Times New Roman" w:hAnsi="Times New Roman" w:cs="Times New Roman"/>
          <w:sz w:val="24"/>
          <w:szCs w:val="24"/>
        </w:rPr>
        <w:t>/</w:t>
      </w:r>
      <w:proofErr w:type="spellStart"/>
      <w:r w:rsidRPr="008E7109">
        <w:rPr>
          <w:rFonts w:ascii="Times New Roman" w:hAnsi="Times New Roman" w:cs="Times New Roman"/>
          <w:sz w:val="24"/>
          <w:szCs w:val="24"/>
        </w:rPr>
        <w:t>module_cu_gf_deep.F</w:t>
      </w:r>
      <w:proofErr w:type="spellEnd"/>
      <w:r w:rsidRPr="008E7109">
        <w:rPr>
          <w:rFonts w:ascii="Times New Roman" w:hAnsi="Times New Roman" w:cs="Times New Roman"/>
          <w:sz w:val="24"/>
          <w:szCs w:val="24"/>
        </w:rPr>
        <w:t xml:space="preserve">  (DP in the table)</w:t>
      </w:r>
    </w:p>
    <w:p w14:paraId="19E2A5A1" w14:textId="77777777" w:rsidR="00A73F86" w:rsidRPr="008E7109" w:rsidRDefault="00A73F86" w:rsidP="00A73F86">
      <w:pPr>
        <w:rPr>
          <w:rFonts w:ascii="Times New Roman" w:hAnsi="Times New Roman" w:cs="Times New Roman"/>
          <w:sz w:val="24"/>
          <w:szCs w:val="24"/>
        </w:rPr>
      </w:pPr>
      <w:r w:rsidRPr="008E7109">
        <w:rPr>
          <w:rFonts w:ascii="Times New Roman" w:hAnsi="Times New Roman" w:cs="Times New Roman"/>
          <w:sz w:val="24"/>
          <w:szCs w:val="24"/>
        </w:rPr>
        <w:t>/WRF/</w:t>
      </w:r>
      <w:proofErr w:type="spellStart"/>
      <w:r w:rsidRPr="008E7109">
        <w:rPr>
          <w:rFonts w:ascii="Times New Roman" w:hAnsi="Times New Roman" w:cs="Times New Roman"/>
          <w:sz w:val="24"/>
          <w:szCs w:val="24"/>
        </w:rPr>
        <w:t>phys</w:t>
      </w:r>
      <w:proofErr w:type="spellEnd"/>
      <w:r w:rsidRPr="008E7109">
        <w:rPr>
          <w:rFonts w:ascii="Times New Roman" w:hAnsi="Times New Roman" w:cs="Times New Roman"/>
          <w:sz w:val="24"/>
          <w:szCs w:val="24"/>
        </w:rPr>
        <w:t>/</w:t>
      </w:r>
      <w:proofErr w:type="spellStart"/>
      <w:r w:rsidRPr="008E7109">
        <w:rPr>
          <w:rFonts w:ascii="Times New Roman" w:hAnsi="Times New Roman" w:cs="Times New Roman"/>
          <w:sz w:val="24"/>
          <w:szCs w:val="24"/>
        </w:rPr>
        <w:t>module_cu_gf_sh.F</w:t>
      </w:r>
      <w:proofErr w:type="spellEnd"/>
      <w:r w:rsidRPr="008E7109">
        <w:rPr>
          <w:rFonts w:ascii="Times New Roman" w:hAnsi="Times New Roman" w:cs="Times New Roman"/>
          <w:sz w:val="24"/>
          <w:szCs w:val="24"/>
        </w:rPr>
        <w:t xml:space="preserve"> (SH in the table)</w:t>
      </w:r>
    </w:p>
    <w:tbl>
      <w:tblPr>
        <w:tblStyle w:val="TableGrid"/>
        <w:tblW w:w="0" w:type="auto"/>
        <w:tblLook w:val="04A0" w:firstRow="1" w:lastRow="0" w:firstColumn="1" w:lastColumn="0" w:noHBand="0" w:noVBand="1"/>
      </w:tblPr>
      <w:tblGrid>
        <w:gridCol w:w="1109"/>
        <w:gridCol w:w="1856"/>
        <w:gridCol w:w="1530"/>
        <w:gridCol w:w="1710"/>
        <w:gridCol w:w="3145"/>
      </w:tblGrid>
      <w:tr w:rsidR="00A73F86" w14:paraId="5A9E5F5C" w14:textId="77777777" w:rsidTr="00C35CA0">
        <w:tc>
          <w:tcPr>
            <w:tcW w:w="1109" w:type="dxa"/>
          </w:tcPr>
          <w:p w14:paraId="26F8DD3E" w14:textId="77777777" w:rsidR="00A73F86" w:rsidRDefault="00A73F86" w:rsidP="00C35CA0">
            <w:pPr>
              <w:rPr>
                <w:rFonts w:ascii="Times New Roman" w:hAnsi="Times New Roman" w:cs="Times New Roman"/>
              </w:rPr>
            </w:pPr>
            <w:r>
              <w:rPr>
                <w:rFonts w:ascii="Times New Roman" w:hAnsi="Times New Roman" w:cs="Times New Roman"/>
              </w:rPr>
              <w:t>Parameter</w:t>
            </w:r>
          </w:p>
        </w:tc>
        <w:tc>
          <w:tcPr>
            <w:tcW w:w="1856" w:type="dxa"/>
          </w:tcPr>
          <w:p w14:paraId="344C5F80" w14:textId="77777777" w:rsidR="00A73F86" w:rsidRDefault="00A73F86" w:rsidP="00C35CA0">
            <w:pPr>
              <w:rPr>
                <w:rFonts w:ascii="Times New Roman" w:hAnsi="Times New Roman" w:cs="Times New Roman"/>
              </w:rPr>
            </w:pPr>
            <w:r>
              <w:rPr>
                <w:rFonts w:ascii="Times New Roman" w:hAnsi="Times New Roman" w:cs="Times New Roman"/>
              </w:rPr>
              <w:t>Description</w:t>
            </w:r>
          </w:p>
        </w:tc>
        <w:tc>
          <w:tcPr>
            <w:tcW w:w="1530" w:type="dxa"/>
          </w:tcPr>
          <w:p w14:paraId="70F89261" w14:textId="77777777" w:rsidR="00A73F86" w:rsidRDefault="00A73F86" w:rsidP="00C35CA0">
            <w:pPr>
              <w:rPr>
                <w:rFonts w:ascii="Times New Roman" w:hAnsi="Times New Roman" w:cs="Times New Roman"/>
              </w:rPr>
            </w:pPr>
            <w:r>
              <w:rPr>
                <w:rFonts w:ascii="Times New Roman" w:hAnsi="Times New Roman" w:cs="Times New Roman"/>
              </w:rPr>
              <w:t>Default Value</w:t>
            </w:r>
          </w:p>
        </w:tc>
        <w:tc>
          <w:tcPr>
            <w:tcW w:w="1710" w:type="dxa"/>
          </w:tcPr>
          <w:p w14:paraId="0B148E20" w14:textId="77777777" w:rsidR="00A73F86" w:rsidRDefault="00A73F86" w:rsidP="00C35CA0">
            <w:pPr>
              <w:rPr>
                <w:rFonts w:ascii="Times New Roman" w:hAnsi="Times New Roman" w:cs="Times New Roman"/>
              </w:rPr>
            </w:pPr>
            <w:r>
              <w:rPr>
                <w:rFonts w:ascii="Times New Roman" w:hAnsi="Times New Roman" w:cs="Times New Roman"/>
              </w:rPr>
              <w:t>Range</w:t>
            </w:r>
          </w:p>
        </w:tc>
        <w:tc>
          <w:tcPr>
            <w:tcW w:w="3145" w:type="dxa"/>
          </w:tcPr>
          <w:p w14:paraId="2E9D10E8" w14:textId="77777777" w:rsidR="00A73F86" w:rsidRDefault="00A73F86" w:rsidP="00C35CA0">
            <w:pPr>
              <w:rPr>
                <w:rFonts w:ascii="Times New Roman" w:hAnsi="Times New Roman" w:cs="Times New Roman"/>
              </w:rPr>
            </w:pPr>
            <w:r>
              <w:rPr>
                <w:rFonts w:ascii="Times New Roman" w:hAnsi="Times New Roman" w:cs="Times New Roman"/>
              </w:rPr>
              <w:t>Code</w:t>
            </w:r>
          </w:p>
        </w:tc>
      </w:tr>
      <w:tr w:rsidR="00A73F86" w14:paraId="71E81AEB" w14:textId="77777777" w:rsidTr="00C35CA0">
        <w:tc>
          <w:tcPr>
            <w:tcW w:w="1109" w:type="dxa"/>
          </w:tcPr>
          <w:p w14:paraId="08BD266A" w14:textId="77777777" w:rsidR="00A73F86" w:rsidRDefault="00A73F86" w:rsidP="00C35CA0">
            <w:pPr>
              <w:rPr>
                <w:rFonts w:ascii="Times New Roman" w:hAnsi="Times New Roman" w:cs="Times New Roman"/>
              </w:rPr>
            </w:pPr>
            <m:oMathPara>
              <m:oMath>
                <m:r>
                  <w:rPr>
                    <w:rFonts w:ascii="Cambria Math" w:hAnsi="Cambria Math" w:cs="Times New Roman"/>
                  </w:rPr>
                  <m:t>c1</m:t>
                </m:r>
              </m:oMath>
            </m:oMathPara>
          </w:p>
        </w:tc>
        <w:tc>
          <w:tcPr>
            <w:tcW w:w="1856" w:type="dxa"/>
          </w:tcPr>
          <w:p w14:paraId="5B7769C0" w14:textId="77777777" w:rsidR="00A73F86" w:rsidRDefault="00A73F86" w:rsidP="00C35CA0">
            <w:pPr>
              <w:rPr>
                <w:rFonts w:ascii="Times New Roman" w:hAnsi="Times New Roman" w:cs="Times New Roman"/>
              </w:rPr>
            </w:pPr>
            <w:r>
              <w:rPr>
                <w:rFonts w:ascii="Times New Roman" w:hAnsi="Times New Roman" w:cs="Times New Roman"/>
              </w:rPr>
              <w:t xml:space="preserve">Tuning </w:t>
            </w:r>
            <w:r w:rsidRPr="009D5637">
              <w:rPr>
                <w:rFonts w:ascii="Times New Roman" w:hAnsi="Times New Roman" w:cs="Times New Roman"/>
              </w:rPr>
              <w:t xml:space="preserve">constant for </w:t>
            </w:r>
            <w:proofErr w:type="spellStart"/>
            <w:r w:rsidRPr="009D5637">
              <w:rPr>
                <w:rFonts w:ascii="Times New Roman" w:hAnsi="Times New Roman" w:cs="Times New Roman"/>
              </w:rPr>
              <w:t>cloudwater</w:t>
            </w:r>
            <w:proofErr w:type="spellEnd"/>
            <w:r w:rsidRPr="009D5637">
              <w:rPr>
                <w:rFonts w:ascii="Times New Roman" w:hAnsi="Times New Roman" w:cs="Times New Roman"/>
              </w:rPr>
              <w:t>/ice detrainment</w:t>
            </w:r>
          </w:p>
        </w:tc>
        <w:tc>
          <w:tcPr>
            <w:tcW w:w="1530" w:type="dxa"/>
          </w:tcPr>
          <w:p w14:paraId="0F20E244" w14:textId="77777777" w:rsidR="00A73F86" w:rsidRDefault="00A73F86" w:rsidP="00C35CA0">
            <w:pPr>
              <w:rPr>
                <w:rFonts w:ascii="Times New Roman" w:hAnsi="Times New Roman" w:cs="Times New Roman"/>
              </w:rPr>
            </w:pPr>
            <w:r>
              <w:rPr>
                <w:rFonts w:ascii="Times New Roman" w:hAnsi="Times New Roman" w:cs="Times New Roman"/>
              </w:rPr>
              <w:t>0.001</w:t>
            </w:r>
          </w:p>
        </w:tc>
        <w:tc>
          <w:tcPr>
            <w:tcW w:w="1710" w:type="dxa"/>
          </w:tcPr>
          <w:p w14:paraId="7B94F350" w14:textId="77777777" w:rsidR="00A73F86" w:rsidRDefault="00A73F86" w:rsidP="00C35CA0">
            <w:pPr>
              <w:rPr>
                <w:rFonts w:ascii="Times New Roman" w:hAnsi="Times New Roman" w:cs="Times New Roman"/>
              </w:rPr>
            </w:pPr>
            <w:r>
              <w:rPr>
                <w:rFonts w:ascii="Times New Roman" w:hAnsi="Times New Roman" w:cs="Times New Roman"/>
              </w:rPr>
              <w:t>0.0005 – 0.0015</w:t>
            </w:r>
          </w:p>
        </w:tc>
        <w:tc>
          <w:tcPr>
            <w:tcW w:w="3145" w:type="dxa"/>
          </w:tcPr>
          <w:p w14:paraId="1C472F23" w14:textId="77777777" w:rsidR="00A73F86" w:rsidRDefault="00A73F86" w:rsidP="00C35CA0">
            <w:pPr>
              <w:rPr>
                <w:rFonts w:ascii="Times New Roman" w:hAnsi="Times New Roman" w:cs="Times New Roman"/>
              </w:rPr>
            </w:pPr>
            <w:r>
              <w:rPr>
                <w:rFonts w:ascii="Times New Roman" w:hAnsi="Times New Roman" w:cs="Times New Roman"/>
              </w:rPr>
              <w:t>DP: c1, L8</w:t>
            </w:r>
          </w:p>
        </w:tc>
      </w:tr>
      <w:tr w:rsidR="00A73F86" w14:paraId="7EF65706" w14:textId="77777777" w:rsidTr="00C35CA0">
        <w:tc>
          <w:tcPr>
            <w:tcW w:w="1109" w:type="dxa"/>
          </w:tcPr>
          <w:p w14:paraId="705D94F7" w14:textId="77777777" w:rsidR="00A73F86" w:rsidRDefault="00A73F86" w:rsidP="00C35CA0">
            <w:pPr>
              <w:rPr>
                <w:rFonts w:ascii="Calibri" w:eastAsia="DengXian" w:hAnsi="Calibri" w:cs="Times New Roman"/>
              </w:rPr>
            </w:pPr>
            <m:oMathPara>
              <m:oMath>
                <m:r>
                  <w:rPr>
                    <w:rFonts w:ascii="Cambria Math" w:hAnsi="Cambria Math" w:cs="Times New Roman"/>
                  </w:rPr>
                  <m:t>c0</m:t>
                </m:r>
              </m:oMath>
            </m:oMathPara>
          </w:p>
        </w:tc>
        <w:tc>
          <w:tcPr>
            <w:tcW w:w="1856" w:type="dxa"/>
          </w:tcPr>
          <w:p w14:paraId="5128C1A3" w14:textId="77777777" w:rsidR="00A73F86" w:rsidRDefault="00A73F86" w:rsidP="00C35CA0">
            <w:pPr>
              <w:rPr>
                <w:rFonts w:ascii="Times New Roman" w:hAnsi="Times New Roman" w:cs="Times New Roman"/>
              </w:rPr>
            </w:pPr>
            <w:r>
              <w:rPr>
                <w:rFonts w:ascii="Times New Roman" w:hAnsi="Times New Roman" w:cs="Times New Roman"/>
              </w:rPr>
              <w:t>Fixed autoconversion rate for deep convection</w:t>
            </w:r>
          </w:p>
        </w:tc>
        <w:tc>
          <w:tcPr>
            <w:tcW w:w="1530" w:type="dxa"/>
          </w:tcPr>
          <w:p w14:paraId="23997870" w14:textId="77777777" w:rsidR="00A73F86" w:rsidRDefault="00A73F86" w:rsidP="00C35CA0">
            <w:pPr>
              <w:rPr>
                <w:rFonts w:ascii="Times New Roman" w:hAnsi="Times New Roman" w:cs="Times New Roman"/>
              </w:rPr>
            </w:pPr>
            <w:r>
              <w:rPr>
                <w:rFonts w:ascii="Times New Roman" w:hAnsi="Times New Roman" w:cs="Times New Roman"/>
              </w:rPr>
              <w:t>0.004</w:t>
            </w:r>
          </w:p>
        </w:tc>
        <w:tc>
          <w:tcPr>
            <w:tcW w:w="1710" w:type="dxa"/>
          </w:tcPr>
          <w:p w14:paraId="51AE1B95" w14:textId="77777777" w:rsidR="00A73F86" w:rsidRDefault="00A73F86" w:rsidP="00C35CA0">
            <w:pPr>
              <w:rPr>
                <w:rFonts w:ascii="Times New Roman" w:hAnsi="Times New Roman" w:cs="Times New Roman"/>
              </w:rPr>
            </w:pPr>
            <w:r>
              <w:rPr>
                <w:rFonts w:ascii="Times New Roman" w:hAnsi="Times New Roman" w:cs="Times New Roman"/>
              </w:rPr>
              <w:t>0.002-0.005</w:t>
            </w:r>
          </w:p>
        </w:tc>
        <w:tc>
          <w:tcPr>
            <w:tcW w:w="3145" w:type="dxa"/>
          </w:tcPr>
          <w:p w14:paraId="1F64F421" w14:textId="77777777" w:rsidR="00A73F86" w:rsidRDefault="00A73F86" w:rsidP="00C35CA0">
            <w:pPr>
              <w:rPr>
                <w:rFonts w:ascii="Times New Roman" w:hAnsi="Times New Roman" w:cs="Times New Roman"/>
              </w:rPr>
            </w:pPr>
            <w:r>
              <w:rPr>
                <w:rFonts w:ascii="Times New Roman" w:hAnsi="Times New Roman" w:cs="Times New Roman"/>
              </w:rPr>
              <w:t>DP: c0, L3423, L3450</w:t>
            </w:r>
          </w:p>
        </w:tc>
      </w:tr>
      <w:tr w:rsidR="00A73F86" w14:paraId="153D6BFA" w14:textId="77777777" w:rsidTr="00C35CA0">
        <w:tc>
          <w:tcPr>
            <w:tcW w:w="1109" w:type="dxa"/>
          </w:tcPr>
          <w:p w14:paraId="4B75747E" w14:textId="77777777" w:rsidR="00A73F86" w:rsidRDefault="00A73F86" w:rsidP="00C35CA0">
            <w:pPr>
              <w:rPr>
                <w:rFonts w:ascii="Calibri" w:eastAsia="DengXian" w:hAnsi="Calibri" w:cs="Times New Roman"/>
              </w:rPr>
            </w:pPr>
            <m:oMathPara>
              <m:oMath>
                <m:r>
                  <w:rPr>
                    <w:rFonts w:ascii="Cambria Math" w:hAnsi="Cambria Math" w:cs="Times New Roman"/>
                  </w:rPr>
                  <m:t>c0_shal</m:t>
                </m:r>
              </m:oMath>
            </m:oMathPara>
          </w:p>
        </w:tc>
        <w:tc>
          <w:tcPr>
            <w:tcW w:w="1856" w:type="dxa"/>
          </w:tcPr>
          <w:p w14:paraId="7402F497" w14:textId="77777777" w:rsidR="00A73F86" w:rsidRDefault="00A73F86" w:rsidP="00C35CA0">
            <w:pPr>
              <w:rPr>
                <w:rFonts w:ascii="Times New Roman" w:hAnsi="Times New Roman" w:cs="Times New Roman"/>
              </w:rPr>
            </w:pPr>
            <w:r>
              <w:rPr>
                <w:rFonts w:ascii="Times New Roman" w:hAnsi="Times New Roman" w:cs="Times New Roman"/>
              </w:rPr>
              <w:t>Fixed autoconversion rate for shallow convection</w:t>
            </w:r>
          </w:p>
        </w:tc>
        <w:tc>
          <w:tcPr>
            <w:tcW w:w="1530" w:type="dxa"/>
          </w:tcPr>
          <w:p w14:paraId="306E377F" w14:textId="77777777" w:rsidR="00A73F86" w:rsidRDefault="00A73F86" w:rsidP="00C35CA0">
            <w:pPr>
              <w:rPr>
                <w:rFonts w:ascii="Times New Roman" w:hAnsi="Times New Roman" w:cs="Times New Roman"/>
              </w:rPr>
            </w:pPr>
            <w:r>
              <w:rPr>
                <w:rFonts w:ascii="Times New Roman" w:hAnsi="Times New Roman" w:cs="Times New Roman"/>
              </w:rPr>
              <w:t>0.001</w:t>
            </w:r>
          </w:p>
        </w:tc>
        <w:tc>
          <w:tcPr>
            <w:tcW w:w="1710" w:type="dxa"/>
          </w:tcPr>
          <w:p w14:paraId="0F53D9AF" w14:textId="77777777" w:rsidR="00A73F86" w:rsidRDefault="00A73F86" w:rsidP="00C35CA0">
            <w:pPr>
              <w:rPr>
                <w:rFonts w:ascii="Times New Roman" w:hAnsi="Times New Roman" w:cs="Times New Roman"/>
              </w:rPr>
            </w:pPr>
            <w:r>
              <w:rPr>
                <w:rFonts w:ascii="Times New Roman" w:hAnsi="Times New Roman" w:cs="Times New Roman"/>
              </w:rPr>
              <w:t>0.0005 – 0.0015</w:t>
            </w:r>
          </w:p>
        </w:tc>
        <w:tc>
          <w:tcPr>
            <w:tcW w:w="3145" w:type="dxa"/>
          </w:tcPr>
          <w:p w14:paraId="1ED2BA2F" w14:textId="77777777" w:rsidR="00A73F86" w:rsidRDefault="00A73F86" w:rsidP="00C35CA0">
            <w:pPr>
              <w:rPr>
                <w:rFonts w:ascii="Times New Roman" w:hAnsi="Times New Roman" w:cs="Times New Roman"/>
              </w:rPr>
            </w:pPr>
            <w:r>
              <w:rPr>
                <w:rFonts w:ascii="Times New Roman" w:hAnsi="Times New Roman" w:cs="Times New Roman"/>
              </w:rPr>
              <w:t>SH: c0_shal, L48</w:t>
            </w:r>
          </w:p>
        </w:tc>
      </w:tr>
      <w:tr w:rsidR="00A73F86" w14:paraId="365D5D33" w14:textId="77777777" w:rsidTr="00C35CA0">
        <w:tc>
          <w:tcPr>
            <w:tcW w:w="1109" w:type="dxa"/>
          </w:tcPr>
          <w:p w14:paraId="7064138F" w14:textId="77777777" w:rsidR="00A73F86" w:rsidRDefault="00A73F86" w:rsidP="00C35CA0">
            <w:pPr>
              <w:rPr>
                <w:rFonts w:ascii="Times New Roman" w:hAnsi="Times New Roman" w:cs="Times New Roman"/>
              </w:rPr>
            </w:pPr>
            <m:oMathPara>
              <m:oMath>
                <m:r>
                  <w:rPr>
                    <w:rFonts w:ascii="Cambria Math" w:hAnsi="Cambria Math" w:cs="Times New Roman"/>
                  </w:rPr>
                  <m:t>flux_tun</m:t>
                </m:r>
              </m:oMath>
            </m:oMathPara>
          </w:p>
        </w:tc>
        <w:tc>
          <w:tcPr>
            <w:tcW w:w="1856" w:type="dxa"/>
          </w:tcPr>
          <w:p w14:paraId="4A4F4890" w14:textId="77777777" w:rsidR="00A73F86" w:rsidRDefault="00A73F86" w:rsidP="00C35CA0">
            <w:pPr>
              <w:rPr>
                <w:rFonts w:ascii="Times New Roman" w:hAnsi="Times New Roman" w:cs="Times New Roman"/>
              </w:rPr>
            </w:pPr>
            <w:r>
              <w:rPr>
                <w:rFonts w:ascii="Times New Roman" w:hAnsi="Times New Roman" w:cs="Times New Roman"/>
              </w:rPr>
              <w:t>T</w:t>
            </w:r>
            <w:r w:rsidRPr="008C5E2A">
              <w:rPr>
                <w:rFonts w:ascii="Times New Roman" w:hAnsi="Times New Roman" w:cs="Times New Roman"/>
              </w:rPr>
              <w:t xml:space="preserve">uning </w:t>
            </w:r>
            <w:r>
              <w:rPr>
                <w:rFonts w:ascii="Times New Roman" w:hAnsi="Times New Roman" w:cs="Times New Roman"/>
              </w:rPr>
              <w:t xml:space="preserve">parameter </w:t>
            </w:r>
            <w:r w:rsidRPr="008C5E2A">
              <w:rPr>
                <w:rFonts w:ascii="Times New Roman" w:hAnsi="Times New Roman" w:cs="Times New Roman"/>
              </w:rPr>
              <w:t>for shallow and mid convection</w:t>
            </w:r>
          </w:p>
        </w:tc>
        <w:tc>
          <w:tcPr>
            <w:tcW w:w="1530" w:type="dxa"/>
          </w:tcPr>
          <w:p w14:paraId="5E9FA0A4" w14:textId="77777777" w:rsidR="00A73F86" w:rsidRDefault="00A73F86" w:rsidP="00C35CA0">
            <w:pPr>
              <w:rPr>
                <w:rFonts w:ascii="Times New Roman" w:hAnsi="Times New Roman" w:cs="Times New Roman"/>
              </w:rPr>
            </w:pPr>
            <w:r>
              <w:rPr>
                <w:rFonts w:ascii="Times New Roman" w:hAnsi="Times New Roman" w:cs="Times New Roman"/>
              </w:rPr>
              <w:t>1.5</w:t>
            </w:r>
          </w:p>
        </w:tc>
        <w:tc>
          <w:tcPr>
            <w:tcW w:w="1710" w:type="dxa"/>
          </w:tcPr>
          <w:p w14:paraId="2CE295BC" w14:textId="77777777" w:rsidR="00A73F86" w:rsidRDefault="00A73F86" w:rsidP="00C35CA0">
            <w:pPr>
              <w:rPr>
                <w:rFonts w:ascii="Times New Roman" w:hAnsi="Times New Roman" w:cs="Times New Roman"/>
              </w:rPr>
            </w:pPr>
            <w:r>
              <w:rPr>
                <w:rFonts w:ascii="Times New Roman" w:hAnsi="Times New Roman" w:cs="Times New Roman"/>
              </w:rPr>
              <w:t>1 - 2</w:t>
            </w:r>
          </w:p>
        </w:tc>
        <w:tc>
          <w:tcPr>
            <w:tcW w:w="3145" w:type="dxa"/>
          </w:tcPr>
          <w:p w14:paraId="0B972531" w14:textId="77777777" w:rsidR="00A73F86" w:rsidRDefault="00A73F86" w:rsidP="00C35CA0">
            <w:pPr>
              <w:rPr>
                <w:rFonts w:ascii="Times New Roman" w:hAnsi="Times New Roman" w:cs="Times New Roman"/>
              </w:rPr>
            </w:pPr>
            <w:r>
              <w:rPr>
                <w:rFonts w:ascii="Times New Roman" w:hAnsi="Times New Roman" w:cs="Times New Roman"/>
              </w:rPr>
              <w:t xml:space="preserve">DP: </w:t>
            </w:r>
            <w:proofErr w:type="spellStart"/>
            <w:r>
              <w:rPr>
                <w:rFonts w:ascii="Times New Roman" w:hAnsi="Times New Roman" w:cs="Times New Roman"/>
              </w:rPr>
              <w:t>fluxtune</w:t>
            </w:r>
            <w:proofErr w:type="spellEnd"/>
            <w:r>
              <w:rPr>
                <w:rFonts w:ascii="Times New Roman" w:hAnsi="Times New Roman" w:cs="Times New Roman"/>
              </w:rPr>
              <w:t>, L19</w:t>
            </w:r>
          </w:p>
          <w:p w14:paraId="407A7EC0" w14:textId="77777777" w:rsidR="00A73F86" w:rsidRDefault="00A73F86" w:rsidP="00C35CA0">
            <w:pPr>
              <w:rPr>
                <w:rFonts w:ascii="Times New Roman" w:hAnsi="Times New Roman" w:cs="Times New Roman"/>
              </w:rPr>
            </w:pPr>
            <w:r>
              <w:rPr>
                <w:rFonts w:ascii="Times New Roman" w:hAnsi="Times New Roman" w:cs="Times New Roman"/>
              </w:rPr>
              <w:t xml:space="preserve">SH: </w:t>
            </w:r>
            <w:proofErr w:type="spellStart"/>
            <w:r>
              <w:rPr>
                <w:rFonts w:ascii="Times New Roman" w:hAnsi="Times New Roman" w:cs="Times New Roman"/>
              </w:rPr>
              <w:t>fluxtune</w:t>
            </w:r>
            <w:proofErr w:type="spellEnd"/>
            <w:r>
              <w:rPr>
                <w:rFonts w:ascii="Times New Roman" w:hAnsi="Times New Roman" w:cs="Times New Roman"/>
              </w:rPr>
              <w:t>, L49</w:t>
            </w:r>
          </w:p>
        </w:tc>
      </w:tr>
    </w:tbl>
    <w:p w14:paraId="36CD3203" w14:textId="77777777" w:rsidR="00A73F86" w:rsidRDefault="00A73F86" w:rsidP="00A73F86">
      <w:pPr>
        <w:rPr>
          <w:rFonts w:ascii="Times New Roman" w:hAnsi="Times New Roman" w:cs="Times New Roman"/>
        </w:rPr>
      </w:pPr>
    </w:p>
    <w:p w14:paraId="790477AD" w14:textId="77777777" w:rsidR="00A73F86" w:rsidRPr="00DA641C" w:rsidRDefault="00A73F86" w:rsidP="00A73F86">
      <w:pPr>
        <w:pStyle w:val="Heading3"/>
        <w:rPr>
          <w:rFonts w:ascii="Times New Roman" w:eastAsia="Times New Roman" w:hAnsi="Times New Roman" w:cs="Times New Roman"/>
          <w:b/>
          <w:bCs/>
          <w:color w:val="auto"/>
          <w:lang w:eastAsia="en-US"/>
        </w:rPr>
      </w:pPr>
      <w:r>
        <w:rPr>
          <w:rFonts w:ascii="Times New Roman" w:hAnsi="Times New Roman" w:cs="Times New Roman"/>
        </w:rPr>
        <w:br w:type="page"/>
      </w:r>
      <w:r>
        <w:rPr>
          <w:rFonts w:ascii="Times New Roman" w:eastAsia="Times New Roman" w:hAnsi="Times New Roman" w:cs="Times New Roman"/>
          <w:b/>
          <w:bCs/>
          <w:color w:val="auto"/>
          <w:lang w:eastAsia="en-US"/>
        </w:rPr>
        <w:lastRenderedPageBreak/>
        <w:t xml:space="preserve">5. </w:t>
      </w:r>
      <w:r w:rsidRPr="00DA641C">
        <w:rPr>
          <w:rFonts w:ascii="Times New Roman" w:eastAsia="Times New Roman" w:hAnsi="Times New Roman" w:cs="Times New Roman"/>
          <w:b/>
          <w:bCs/>
          <w:color w:val="auto"/>
          <w:lang w:eastAsia="en-US"/>
        </w:rPr>
        <w:t>MYNN PBL scheme</w:t>
      </w:r>
    </w:p>
    <w:p w14:paraId="3B7018D7" w14:textId="62DF06E6" w:rsidR="00A73F86" w:rsidRPr="00DA641C" w:rsidRDefault="00A73F86" w:rsidP="00B23512">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The MYNN PBL parametrization scheme </w:t>
      </w:r>
      <w:r w:rsidRPr="00DA641C">
        <w:rPr>
          <w:rFonts w:ascii="Times New Roman" w:eastAsia="DengXian" w:hAnsi="Times New Roman" w:cs="Times New Roman"/>
          <w:noProof/>
          <w:sz w:val="24"/>
          <w:szCs w:val="24"/>
          <w:lang w:eastAsia="en-US"/>
        </w:rPr>
        <w:t>(Nakanishi, 2001; Nakanishi and Niino, 2006; 2009)</w:t>
      </w:r>
      <w:r w:rsidRPr="00DA641C">
        <w:rPr>
          <w:rFonts w:ascii="Times New Roman" w:eastAsia="DengXian" w:hAnsi="Times New Roman" w:cs="Times New Roman"/>
          <w:sz w:val="24"/>
          <w:szCs w:val="24"/>
          <w:lang w:eastAsia="en-US"/>
        </w:rPr>
        <w:t xml:space="preserve"> was developed based on the Mellor–Yamada (MY) turbulence closure model </w:t>
      </w:r>
      <w:r w:rsidRPr="00DA641C">
        <w:rPr>
          <w:rFonts w:ascii="Times New Roman" w:eastAsia="DengXian" w:hAnsi="Times New Roman" w:cs="Times New Roman"/>
          <w:noProof/>
          <w:sz w:val="24"/>
          <w:szCs w:val="24"/>
          <w:lang w:eastAsia="en-US"/>
        </w:rPr>
        <w:t>(Mellor and Yamada, 1974; 1982)</w:t>
      </w:r>
      <w:r w:rsidRPr="00DA641C">
        <w:rPr>
          <w:rFonts w:ascii="Times New Roman" w:eastAsia="DengXian" w:hAnsi="Times New Roman" w:cs="Times New Roman"/>
          <w:sz w:val="24"/>
          <w:szCs w:val="24"/>
          <w:lang w:eastAsia="en-US"/>
        </w:rPr>
        <w:t xml:space="preserve"> but with a new relation for the turbulent length scale and re-estimated constants </w:t>
      </w:r>
      <w:r w:rsidRPr="00DA641C">
        <w:rPr>
          <w:rFonts w:ascii="Times New Roman" w:eastAsia="DengXian" w:hAnsi="Times New Roman" w:cs="Times New Roman"/>
          <w:noProof/>
          <w:sz w:val="24"/>
          <w:szCs w:val="24"/>
          <w:lang w:eastAsia="en-US"/>
        </w:rPr>
        <w:t>(Nakanishi, 2001)</w:t>
      </w:r>
      <w:r w:rsidRPr="00DA641C">
        <w:rPr>
          <w:rFonts w:ascii="Times New Roman" w:eastAsia="DengXian" w:hAnsi="Times New Roman" w:cs="Times New Roman"/>
          <w:sz w:val="24"/>
          <w:szCs w:val="24"/>
          <w:lang w:eastAsia="en-US"/>
        </w:rPr>
        <w:t xml:space="preserve">. </w:t>
      </w:r>
      <w:r w:rsidRPr="00DA641C">
        <w:rPr>
          <w:rFonts w:ascii="Times New Roman" w:eastAsia="DengXian" w:hAnsi="Times New Roman" w:cs="Times New Roman"/>
          <w:noProof/>
          <w:sz w:val="24"/>
          <w:szCs w:val="24"/>
          <w:lang w:eastAsia="en-US"/>
        </w:rPr>
        <w:t>N</w:t>
      </w:r>
      <w:r w:rsidR="003C1CC6">
        <w:rPr>
          <w:rFonts w:ascii="Times New Roman" w:eastAsia="DengXian" w:hAnsi="Times New Roman" w:cs="Times New Roman"/>
          <w:noProof/>
          <w:sz w:val="24"/>
          <w:szCs w:val="24"/>
          <w:lang w:eastAsia="en-US"/>
        </w:rPr>
        <w:t>akanishi</w:t>
      </w:r>
      <w:r w:rsidRPr="00DA641C">
        <w:rPr>
          <w:rFonts w:ascii="Times New Roman" w:eastAsia="DengXian" w:hAnsi="Times New Roman" w:cs="Times New Roman"/>
          <w:noProof/>
          <w:sz w:val="24"/>
          <w:szCs w:val="24"/>
          <w:lang w:eastAsia="en-US"/>
        </w:rPr>
        <w:t xml:space="preserve"> and N</w:t>
      </w:r>
      <w:r w:rsidR="003C1CC6">
        <w:rPr>
          <w:rFonts w:ascii="Times New Roman" w:eastAsia="DengXian" w:hAnsi="Times New Roman" w:cs="Times New Roman"/>
          <w:noProof/>
          <w:sz w:val="24"/>
          <w:szCs w:val="24"/>
          <w:lang w:eastAsia="en-US"/>
        </w:rPr>
        <w:t>iino (</w:t>
      </w:r>
      <w:r w:rsidRPr="00DA641C">
        <w:rPr>
          <w:rFonts w:ascii="Times New Roman" w:eastAsia="DengXian" w:hAnsi="Times New Roman" w:cs="Times New Roman"/>
          <w:noProof/>
          <w:sz w:val="24"/>
          <w:szCs w:val="24"/>
          <w:lang w:eastAsia="en-US"/>
        </w:rPr>
        <w:t>2004)</w:t>
      </w:r>
      <w:r w:rsidRPr="00DA641C">
        <w:rPr>
          <w:rFonts w:ascii="Times New Roman" w:eastAsia="DengXian" w:hAnsi="Times New Roman" w:cs="Times New Roman"/>
          <w:sz w:val="24"/>
          <w:szCs w:val="24"/>
          <w:lang w:eastAsia="en-US"/>
        </w:rPr>
        <w:t xml:space="preserve"> further updated the model by introducing a more efficient algorithm for the MY level-3 model. </w:t>
      </w:r>
      <w:r w:rsidRPr="00C63E28">
        <w:rPr>
          <w:rFonts w:ascii="Times New Roman" w:eastAsia="DengXian" w:hAnsi="Times New Roman" w:cs="Times New Roman"/>
          <w:sz w:val="24"/>
          <w:szCs w:val="24"/>
          <w:lang w:eastAsia="en-US"/>
        </w:rPr>
        <w:t xml:space="preserve">Here the level-2.5 MYNN scheme is used, and the basic formulae relevant to the present study are briefly introduced. Following </w:t>
      </w:r>
      <w:r w:rsidRPr="00DA641C">
        <w:rPr>
          <w:rFonts w:ascii="Times New Roman" w:eastAsia="DengXian" w:hAnsi="Times New Roman" w:cs="Times New Roman"/>
          <w:noProof/>
          <w:sz w:val="24"/>
          <w:szCs w:val="24"/>
          <w:lang w:eastAsia="en-US"/>
        </w:rPr>
        <w:t xml:space="preserve">Nakanishi </w:t>
      </w:r>
      <w:r w:rsidR="003C1CC6">
        <w:rPr>
          <w:rFonts w:ascii="Times New Roman" w:eastAsia="DengXian" w:hAnsi="Times New Roman" w:cs="Times New Roman"/>
          <w:noProof/>
          <w:sz w:val="24"/>
          <w:szCs w:val="24"/>
          <w:lang w:eastAsia="en-US"/>
        </w:rPr>
        <w:t>(</w:t>
      </w:r>
      <w:r w:rsidRPr="00DA641C">
        <w:rPr>
          <w:rFonts w:ascii="Times New Roman" w:eastAsia="DengXian" w:hAnsi="Times New Roman" w:cs="Times New Roman"/>
          <w:noProof/>
          <w:sz w:val="24"/>
          <w:szCs w:val="24"/>
          <w:lang w:eastAsia="en-US"/>
        </w:rPr>
        <w:t>2001)</w:t>
      </w:r>
      <w:r w:rsidR="003C1CC6">
        <w:rPr>
          <w:rFonts w:ascii="Times New Roman" w:eastAsia="DengXian" w:hAnsi="Times New Roman" w:cs="Times New Roman"/>
          <w:noProof/>
          <w:sz w:val="24"/>
          <w:szCs w:val="24"/>
          <w:lang w:eastAsia="en-US"/>
        </w:rPr>
        <w:t>,</w:t>
      </w:r>
      <w:r w:rsidR="003C1CC6">
        <w:rPr>
          <w:rFonts w:ascii="Times New Roman" w:eastAsia="DengXian" w:hAnsi="Times New Roman" w:cs="Times New Roman"/>
          <w:sz w:val="24"/>
          <w:szCs w:val="24"/>
          <w:lang w:eastAsia="en-US"/>
        </w:rPr>
        <w:t xml:space="preserve"> and </w:t>
      </w:r>
      <w:r w:rsidRPr="00DA641C">
        <w:rPr>
          <w:rFonts w:ascii="Times New Roman" w:eastAsia="DengXian" w:hAnsi="Times New Roman" w:cs="Times New Roman"/>
          <w:noProof/>
          <w:sz w:val="24"/>
          <w:szCs w:val="24"/>
          <w:lang w:eastAsia="en-US"/>
        </w:rPr>
        <w:t>Nakanishi and Niino</w:t>
      </w:r>
      <w:r w:rsidR="003C1CC6">
        <w:rPr>
          <w:rFonts w:ascii="Times New Roman" w:eastAsia="DengXian" w:hAnsi="Times New Roman" w:cs="Times New Roman"/>
          <w:noProof/>
          <w:sz w:val="24"/>
          <w:szCs w:val="24"/>
          <w:lang w:eastAsia="en-US"/>
        </w:rPr>
        <w:t xml:space="preserve"> (</w:t>
      </w:r>
      <w:r w:rsidRPr="00DA641C">
        <w:rPr>
          <w:rFonts w:ascii="Times New Roman" w:eastAsia="DengXian" w:hAnsi="Times New Roman" w:cs="Times New Roman"/>
          <w:noProof/>
          <w:sz w:val="24"/>
          <w:szCs w:val="24"/>
          <w:lang w:eastAsia="en-US"/>
        </w:rPr>
        <w:t>2006; 2009)</w:t>
      </w:r>
      <w:r w:rsidRPr="00DA641C">
        <w:rPr>
          <w:rFonts w:ascii="Times New Roman" w:eastAsia="DengXian" w:hAnsi="Times New Roman" w:cs="Times New Roman"/>
          <w:sz w:val="24"/>
          <w:szCs w:val="24"/>
          <w:lang w:eastAsia="en-US"/>
        </w:rPr>
        <w:t xml:space="preserve">, capital and small letters denote ensemble-mean and turbulent variables, respectively, an angle bracket </w:t>
      </w:r>
      <m:oMath>
        <m:d>
          <m:dPr>
            <m:begChr m:val="〈"/>
            <m:endChr m:val="〉"/>
            <m:ctrlPr>
              <w:rPr>
                <w:rFonts w:ascii="Cambria Math" w:eastAsia="DengXian" w:hAnsi="Cambria Math" w:cs="Times New Roman"/>
                <w:i/>
                <w:sz w:val="24"/>
                <w:szCs w:val="24"/>
                <w:lang w:eastAsia="en-US"/>
              </w:rPr>
            </m:ctrlPr>
          </m:dPr>
          <m:e>
            <m:r>
              <w:rPr>
                <w:rFonts w:ascii="Cambria Math" w:eastAsia="DengXian" w:hAnsi="Cambria Math" w:cs="Times New Roman"/>
                <w:sz w:val="24"/>
                <w:szCs w:val="24"/>
                <w:lang w:eastAsia="en-US"/>
              </w:rPr>
              <m:t>…</m:t>
            </m:r>
          </m:e>
        </m:d>
      </m:oMath>
      <w:r w:rsidRPr="00DA641C">
        <w:rPr>
          <w:rFonts w:ascii="Times New Roman" w:eastAsia="DengXian" w:hAnsi="Times New Roman" w:cs="Times New Roman"/>
          <w:sz w:val="24"/>
          <w:szCs w:val="24"/>
          <w:lang w:eastAsia="en-US"/>
        </w:rPr>
        <w:t xml:space="preserve"> indicates an ensemble average, and a subscript 0 refers to a reference state.</w:t>
      </w:r>
    </w:p>
    <w:p w14:paraId="5675C6A6" w14:textId="77777777" w:rsidR="00A73F86" w:rsidRPr="00DA641C" w:rsidRDefault="00A73F86" w:rsidP="00A73F86">
      <w:pPr>
        <w:spacing w:after="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sz w:val="24"/>
          <w:szCs w:val="24"/>
          <w:lang w:eastAsia="en-US"/>
        </w:rPr>
        <w:t xml:space="preserve">In the level-2.5 model, the TKE, </w:t>
      </w:r>
      <m:oMath>
        <m:f>
          <m:fPr>
            <m:type m:val="lin"/>
            <m:ctrlPr>
              <w:rPr>
                <w:rFonts w:ascii="Cambria Math" w:eastAsia="DengXian" w:hAnsi="Cambria Math" w:cs="Times New Roman"/>
                <w:i/>
                <w:sz w:val="24"/>
                <w:szCs w:val="24"/>
                <w:lang w:eastAsia="en-US"/>
              </w:rPr>
            </m:ctrlPr>
          </m:fPr>
          <m:num>
            <m:sSup>
              <m:sSupPr>
                <m:ctrlPr>
                  <w:rPr>
                    <w:rFonts w:ascii="Cambria Math" w:eastAsia="DengXian" w:hAnsi="Cambria Math" w:cs="Times New Roman"/>
                    <w:i/>
                    <w:sz w:val="24"/>
                    <w:szCs w:val="24"/>
                    <w:lang w:eastAsia="en-US"/>
                  </w:rPr>
                </m:ctrlPr>
              </m:sSupPr>
              <m:e>
                <m:r>
                  <w:rPr>
                    <w:rFonts w:ascii="Cambria Math" w:eastAsia="DengXian" w:hAnsi="Cambria Math" w:cs="Times New Roman"/>
                    <w:sz w:val="24"/>
                    <w:szCs w:val="24"/>
                    <w:lang w:eastAsia="en-US"/>
                  </w:rPr>
                  <m:t>q</m:t>
                </m:r>
              </m:e>
              <m:sup>
                <m:r>
                  <w:rPr>
                    <w:rFonts w:ascii="Cambria Math" w:eastAsia="DengXian" w:hAnsi="Cambria Math" w:cs="Times New Roman"/>
                    <w:sz w:val="24"/>
                    <w:szCs w:val="24"/>
                    <w:lang w:eastAsia="en-US"/>
                  </w:rPr>
                  <m:t>2</m:t>
                </m:r>
              </m:sup>
            </m:sSup>
          </m:num>
          <m:den>
            <m:r>
              <w:rPr>
                <w:rFonts w:ascii="Cambria Math" w:eastAsia="DengXian" w:hAnsi="Cambria Math" w:cs="Times New Roman"/>
                <w:sz w:val="24"/>
                <w:szCs w:val="24"/>
                <w:lang w:eastAsia="en-US"/>
              </w:rPr>
              <m:t>2</m:t>
            </m:r>
          </m:den>
        </m:f>
      </m:oMath>
      <w:r w:rsidRPr="00DA641C">
        <w:rPr>
          <w:rFonts w:ascii="Times New Roman" w:eastAsia="DengXian" w:hAnsi="Times New Roman" w:cs="Times New Roman"/>
          <w:sz w:val="24"/>
          <w:szCs w:val="24"/>
          <w:lang w:eastAsia="en-US"/>
        </w:rPr>
        <w:t xml:space="preserve">, (define q) is predicted while the other covariances </w:t>
      </w:r>
      <w:r w:rsidRPr="00DA641C">
        <w:rPr>
          <w:rFonts w:ascii="Times New Roman" w:eastAsia="DengXian" w:hAnsi="Times New Roman" w:cs="Times New Roman"/>
          <w:color w:val="000000"/>
          <w:sz w:val="24"/>
          <w:szCs w:val="24"/>
          <w:lang w:eastAsia="en-US"/>
        </w:rPr>
        <w:t xml:space="preserve">such as </w:t>
      </w:r>
      <m:oMath>
        <m:d>
          <m:dPr>
            <m:begChr m:val="〈"/>
            <m:endChr m:val="〉"/>
            <m:ctrlPr>
              <w:rPr>
                <w:rFonts w:ascii="Cambria Math" w:eastAsia="DengXian" w:hAnsi="Cambria Math" w:cs="Times New Roman"/>
                <w:i/>
                <w:color w:val="000000"/>
                <w:sz w:val="24"/>
                <w:szCs w:val="24"/>
                <w:lang w:eastAsia="en-US"/>
              </w:rPr>
            </m:ctrlPr>
          </m:dPr>
          <m:e>
            <m:r>
              <w:rPr>
                <w:rFonts w:ascii="Cambria Math" w:eastAsia="DengXian" w:hAnsi="Cambria Math" w:cs="Times New Roman"/>
                <w:color w:val="000000"/>
                <w:sz w:val="24"/>
                <w:szCs w:val="24"/>
                <w:lang w:eastAsia="en-US"/>
              </w:rPr>
              <m:t>uw</m:t>
            </m:r>
          </m:e>
        </m:d>
      </m:oMath>
      <w:r w:rsidRPr="00DA641C">
        <w:rPr>
          <w:rFonts w:ascii="Times New Roman" w:eastAsia="DengXian" w:hAnsi="Times New Roman" w:cs="Times New Roman"/>
          <w:color w:val="000000"/>
          <w:sz w:val="24"/>
          <w:szCs w:val="24"/>
          <w:lang w:eastAsia="en-US"/>
        </w:rPr>
        <w:t xml:space="preserve"> and </w:t>
      </w:r>
      <m:oMath>
        <m:d>
          <m:dPr>
            <m:begChr m:val="〈"/>
            <m:endChr m:val="〉"/>
            <m:ctrlPr>
              <w:rPr>
                <w:rFonts w:ascii="Cambria Math" w:eastAsia="DengXian" w:hAnsi="Cambria Math" w:cs="Times New Roman"/>
                <w:i/>
                <w:color w:val="000000"/>
                <w:sz w:val="24"/>
                <w:szCs w:val="24"/>
                <w:lang w:eastAsia="en-US"/>
              </w:rPr>
            </m:ctrlPr>
          </m:dPr>
          <m:e>
            <m:r>
              <w:rPr>
                <w:rFonts w:ascii="Cambria Math" w:eastAsia="DengXian" w:hAnsi="Cambria Math" w:cs="Times New Roman"/>
                <w:color w:val="000000"/>
                <w:sz w:val="24"/>
                <w:szCs w:val="24"/>
                <w:lang w:eastAsia="en-US"/>
              </w:rPr>
              <m:t>w</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l</m:t>
                </m:r>
              </m:sub>
            </m:sSub>
          </m:e>
        </m:d>
      </m:oMath>
      <w:r w:rsidRPr="00DA641C">
        <w:rPr>
          <w:rFonts w:ascii="Times New Roman" w:eastAsia="DengXian" w:hAnsi="Times New Roman" w:cs="Times New Roman"/>
          <w:color w:val="000000"/>
          <w:sz w:val="24"/>
          <w:szCs w:val="24"/>
          <w:lang w:eastAsia="en-US"/>
        </w:rPr>
        <w:t xml:space="preserve"> (where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l</m:t>
            </m:r>
          </m:sub>
        </m:sSub>
      </m:oMath>
      <w:r w:rsidRPr="00DA641C">
        <w:rPr>
          <w:rFonts w:ascii="Times New Roman" w:eastAsia="DengXian" w:hAnsi="Times New Roman" w:cs="Times New Roman"/>
          <w:color w:val="000000"/>
          <w:sz w:val="24"/>
          <w:szCs w:val="24"/>
        </w:rPr>
        <w:t xml:space="preserve"> </w:t>
      </w:r>
      <w:r w:rsidRPr="00DA641C">
        <w:rPr>
          <w:rFonts w:ascii="Times New Roman" w:eastAsia="DengXian" w:hAnsi="Times New Roman" w:cs="Times New Roman"/>
          <w:sz w:val="24"/>
          <w:szCs w:val="24"/>
          <w:lang w:eastAsia="en-US"/>
        </w:rPr>
        <w:t xml:space="preserve">is the liquid water potential temperature) </w:t>
      </w:r>
      <w:r w:rsidRPr="00DA641C">
        <w:rPr>
          <w:rFonts w:ascii="Times New Roman" w:eastAsia="DengXian" w:hAnsi="Times New Roman" w:cs="Times New Roman"/>
          <w:color w:val="000000"/>
          <w:sz w:val="24"/>
          <w:szCs w:val="24"/>
          <w:lang w:eastAsia="en-US"/>
        </w:rPr>
        <w:t xml:space="preserve">are computed diagnostically. The dissipation rates, pressure covariance, and third-order turbulent fluxes are parameterized. In the MYNN model, the dissipation rates of TKE and temperature variance </w:t>
      </w:r>
      <m:oMath>
        <m:d>
          <m:dPr>
            <m:begChr m:val="〈"/>
            <m:endChr m:val="〉"/>
            <m:ctrlPr>
              <w:rPr>
                <w:rFonts w:ascii="Cambria Math" w:eastAsia="DengXian" w:hAnsi="Cambria Math" w:cs="Times New Roman"/>
                <w:i/>
                <w:color w:val="000000"/>
                <w:sz w:val="24"/>
                <w:szCs w:val="24"/>
                <w:lang w:eastAsia="en-US"/>
              </w:rPr>
            </m:ctrlPr>
          </m:dPr>
          <m:e>
            <m:sSubSup>
              <m:sSubSupPr>
                <m:ctrlPr>
                  <w:rPr>
                    <w:rFonts w:ascii="Cambria Math" w:eastAsia="DengXian" w:hAnsi="Cambria Math" w:cs="Times New Roman"/>
                    <w:i/>
                    <w:color w:val="000000"/>
                    <w:sz w:val="24"/>
                    <w:szCs w:val="24"/>
                    <w:lang w:eastAsia="en-US"/>
                  </w:rPr>
                </m:ctrlPr>
              </m:sSubSup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l</m:t>
                </m:r>
              </m:sub>
              <m:sup>
                <m:r>
                  <w:rPr>
                    <w:rFonts w:ascii="Cambria Math" w:eastAsia="DengXian" w:hAnsi="Cambria Math" w:cs="Times New Roman"/>
                    <w:color w:val="000000"/>
                    <w:sz w:val="24"/>
                    <w:szCs w:val="24"/>
                    <w:lang w:eastAsia="en-US"/>
                  </w:rPr>
                  <m:t>2</m:t>
                </m:r>
              </m:sup>
            </m:sSubSup>
          </m:e>
        </m:d>
      </m:oMath>
      <w:r w:rsidRPr="00DA641C">
        <w:rPr>
          <w:rFonts w:ascii="Times New Roman" w:eastAsia="DengXian" w:hAnsi="Times New Roman" w:cs="Times New Roman"/>
          <w:color w:val="000000"/>
          <w:sz w:val="24"/>
          <w:szCs w:val="24"/>
          <w:lang w:eastAsia="en-US"/>
        </w:rPr>
        <w:t xml:space="preserve"> are given as</w:t>
      </w:r>
    </w:p>
    <w:p w14:paraId="7F52A046" w14:textId="77777777" w:rsidR="00A73F86" w:rsidRPr="00DA641C" w:rsidRDefault="00A73F86"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r>
          <w:rPr>
            <w:rFonts w:ascii="Cambria Math" w:eastAsia="DengXian" w:hAnsi="Cambria Math" w:cs="Times New Roman"/>
            <w:color w:val="000000"/>
            <w:sz w:val="24"/>
            <w:szCs w:val="24"/>
            <w:lang w:eastAsia="en-US"/>
          </w:rPr>
          <m:t>ε=</m:t>
        </m:r>
        <m:f>
          <m:fPr>
            <m:ctrlPr>
              <w:rPr>
                <w:rFonts w:ascii="Cambria Math" w:eastAsia="DengXian" w:hAnsi="Cambria Math" w:cs="Times New Roman"/>
                <w:i/>
                <w:color w:val="000000"/>
                <w:sz w:val="24"/>
                <w:szCs w:val="24"/>
                <w:lang w:eastAsia="en-US"/>
              </w:rPr>
            </m:ctrlPr>
          </m:fPr>
          <m:num>
            <m:sSup>
              <m:sSupPr>
                <m:ctrlPr>
                  <w:rPr>
                    <w:rFonts w:ascii="Cambria Math" w:eastAsia="DengXian" w:hAnsi="Cambria Math" w:cs="Times New Roman"/>
                    <w:i/>
                    <w:color w:val="000000"/>
                    <w:sz w:val="24"/>
                    <w:szCs w:val="24"/>
                    <w:lang w:eastAsia="en-US"/>
                  </w:rPr>
                </m:ctrlPr>
              </m:sSupPr>
              <m:e>
                <m:r>
                  <w:rPr>
                    <w:rFonts w:ascii="Cambria Math" w:eastAsia="DengXian" w:hAnsi="Cambria Math" w:cs="Times New Roman"/>
                    <w:color w:val="000000"/>
                    <w:sz w:val="24"/>
                    <w:szCs w:val="24"/>
                    <w:lang w:eastAsia="en-US"/>
                  </w:rPr>
                  <m:t>q</m:t>
                </m:r>
              </m:e>
              <m:sup>
                <m:r>
                  <w:rPr>
                    <w:rFonts w:ascii="Cambria Math" w:eastAsia="DengXian" w:hAnsi="Cambria Math" w:cs="Times New Roman"/>
                    <w:color w:val="000000"/>
                    <w:sz w:val="24"/>
                    <w:szCs w:val="24"/>
                    <w:lang w:eastAsia="en-US"/>
                  </w:rPr>
                  <m:t>3</m:t>
                </m:r>
              </m:sup>
            </m:sSup>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1</m:t>
                </m:r>
              </m:sub>
            </m:sSub>
            <m:r>
              <w:rPr>
                <w:rFonts w:ascii="Cambria Math" w:eastAsia="DengXian" w:hAnsi="Cambria Math" w:cs="Times New Roman"/>
                <w:color w:val="000000"/>
                <w:sz w:val="24"/>
                <w:szCs w:val="24"/>
                <w:lang w:eastAsia="en-US"/>
              </w:rPr>
              <m:t>L</m:t>
            </m:r>
          </m:den>
        </m:f>
      </m:oMath>
      <w:r w:rsidRPr="00DA641C">
        <w:rPr>
          <w:rFonts w:ascii="Times New Roman" w:eastAsia="DengXian" w:hAnsi="Times New Roman" w:cs="Times New Roman"/>
          <w:color w:val="000000"/>
          <w:sz w:val="24"/>
          <w:szCs w:val="24"/>
          <w:lang w:eastAsia="en-US"/>
        </w:rPr>
        <w:t>,</w:t>
      </w:r>
      <w:r w:rsidRPr="00DA641C">
        <w:rPr>
          <w:rFonts w:ascii="Times New Roman" w:eastAsia="DengXian" w:hAnsi="Times New Roman" w:cs="Times New Roman"/>
          <w:color w:val="000000"/>
          <w:sz w:val="24"/>
          <w:szCs w:val="24"/>
          <w:lang w:eastAsia="en-US"/>
        </w:rPr>
        <w:tab/>
        <w:t>(</w:t>
      </w:r>
      <w:r>
        <w:rPr>
          <w:rFonts w:ascii="Times New Roman" w:eastAsia="DengXian" w:hAnsi="Times New Roman" w:cs="Times New Roman"/>
          <w:color w:val="000000"/>
          <w:sz w:val="24"/>
          <w:szCs w:val="24"/>
          <w:lang w:eastAsia="en-US"/>
        </w:rPr>
        <w:t>5.</w:t>
      </w:r>
      <w:r w:rsidRPr="00DA641C">
        <w:rPr>
          <w:rFonts w:ascii="Times New Roman" w:eastAsia="DengXian" w:hAnsi="Times New Roman" w:cs="Times New Roman"/>
          <w:color w:val="000000"/>
          <w:sz w:val="24"/>
          <w:szCs w:val="24"/>
          <w:lang w:eastAsia="en-US"/>
        </w:rPr>
        <w:t>1)</w:t>
      </w:r>
    </w:p>
    <w:p w14:paraId="1FDB92B2" w14:textId="77777777"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ε</m:t>
            </m:r>
          </m:e>
          <m:sub>
            <m:r>
              <w:rPr>
                <w:rFonts w:ascii="Cambria Math" w:eastAsia="DengXian" w:hAnsi="Cambria Math" w:cs="Times New Roman"/>
                <w:color w:val="000000"/>
                <w:sz w:val="24"/>
                <w:szCs w:val="24"/>
                <w:lang w:eastAsia="en-US"/>
              </w:rPr>
              <m:t>θl</m:t>
            </m:r>
          </m:sub>
        </m:sSub>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q</m:t>
            </m:r>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2</m:t>
                </m:r>
              </m:sub>
            </m:sSub>
            <m:r>
              <w:rPr>
                <w:rFonts w:ascii="Cambria Math" w:eastAsia="DengXian" w:hAnsi="Cambria Math" w:cs="Times New Roman"/>
                <w:color w:val="000000"/>
                <w:sz w:val="24"/>
                <w:szCs w:val="24"/>
                <w:lang w:eastAsia="en-US"/>
              </w:rPr>
              <m:t>L</m:t>
            </m:r>
          </m:den>
        </m:f>
        <m:d>
          <m:dPr>
            <m:begChr m:val="〈"/>
            <m:endChr m:val="〉"/>
            <m:ctrlPr>
              <w:rPr>
                <w:rFonts w:ascii="Cambria Math" w:eastAsia="DengXian" w:hAnsi="Cambria Math" w:cs="Times New Roman"/>
                <w:i/>
                <w:color w:val="000000"/>
                <w:sz w:val="24"/>
                <w:szCs w:val="24"/>
                <w:lang w:eastAsia="en-US"/>
              </w:rPr>
            </m:ctrlPr>
          </m:dPr>
          <m:e>
            <m:sSubSup>
              <m:sSubSupPr>
                <m:ctrlPr>
                  <w:rPr>
                    <w:rFonts w:ascii="Cambria Math" w:eastAsia="DengXian" w:hAnsi="Cambria Math" w:cs="Times New Roman"/>
                    <w:i/>
                    <w:color w:val="000000"/>
                    <w:sz w:val="24"/>
                    <w:szCs w:val="24"/>
                    <w:lang w:eastAsia="en-US"/>
                  </w:rPr>
                </m:ctrlPr>
              </m:sSubSup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l</m:t>
                </m:r>
              </m:sub>
              <m:sup>
                <m:r>
                  <w:rPr>
                    <w:rFonts w:ascii="Cambria Math" w:eastAsia="DengXian" w:hAnsi="Cambria Math" w:cs="Times New Roman"/>
                    <w:color w:val="000000"/>
                    <w:sz w:val="24"/>
                    <w:szCs w:val="24"/>
                    <w:lang w:eastAsia="en-US"/>
                  </w:rPr>
                  <m:t>2</m:t>
                </m:r>
              </m:sup>
            </m:sSubSup>
          </m:e>
        </m:d>
      </m:oMath>
      <w:r w:rsidR="00A73F86" w:rsidRPr="00DA641C">
        <w:rPr>
          <w:rFonts w:ascii="Times New Roman" w:eastAsia="DengXian" w:hAnsi="Times New Roman" w:cs="Times New Roman"/>
          <w:color w:val="000000"/>
          <w:sz w:val="24"/>
          <w:szCs w:val="24"/>
          <w:lang w:eastAsia="en-US"/>
        </w:rPr>
        <w:t>,</w:t>
      </w:r>
      <w:r w:rsidR="00A73F86" w:rsidRPr="00DA641C">
        <w:rPr>
          <w:rFonts w:ascii="Times New Roman" w:eastAsia="DengXian" w:hAnsi="Times New Roman" w:cs="Times New Roman"/>
          <w:color w:val="000000"/>
          <w:sz w:val="24"/>
          <w:szCs w:val="24"/>
          <w:lang w:eastAsia="en-US"/>
        </w:rPr>
        <w:tab/>
        <w:t>(</w:t>
      </w:r>
      <w:r w:rsidR="00A73F86">
        <w:rPr>
          <w:rFonts w:ascii="Times New Roman" w:eastAsia="DengXian" w:hAnsi="Times New Roman" w:cs="Times New Roman"/>
          <w:color w:val="000000"/>
          <w:sz w:val="24"/>
          <w:szCs w:val="24"/>
          <w:lang w:eastAsia="en-US"/>
        </w:rPr>
        <w:t>5.</w:t>
      </w:r>
      <w:r w:rsidR="00A73F86" w:rsidRPr="00DA641C">
        <w:rPr>
          <w:rFonts w:ascii="Times New Roman" w:eastAsia="DengXian" w:hAnsi="Times New Roman" w:cs="Times New Roman"/>
          <w:color w:val="000000"/>
          <w:sz w:val="24"/>
          <w:szCs w:val="24"/>
          <w:lang w:eastAsia="en-US"/>
        </w:rPr>
        <w:t>2)</w:t>
      </w:r>
    </w:p>
    <w:p w14:paraId="4597747B" w14:textId="2C337F11"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 xml:space="preserve">where </w:t>
      </w:r>
      <w:r w:rsidRPr="00DA641C">
        <w:rPr>
          <w:rFonts w:ascii="Times New Roman" w:eastAsia="DengXian" w:hAnsi="Times New Roman" w:cs="Times New Roman"/>
          <w:i/>
          <w:color w:val="000000"/>
          <w:sz w:val="24"/>
          <w:szCs w:val="24"/>
          <w:lang w:eastAsia="en-US"/>
        </w:rPr>
        <w:t>L</w:t>
      </w:r>
      <w:r w:rsidRPr="00DA641C">
        <w:rPr>
          <w:rFonts w:ascii="Times New Roman" w:eastAsia="DengXian" w:hAnsi="Times New Roman" w:cs="Times New Roman"/>
          <w:color w:val="000000"/>
          <w:sz w:val="24"/>
          <w:szCs w:val="24"/>
          <w:lang w:eastAsia="en-US"/>
        </w:rPr>
        <w:t xml:space="preserve"> is the turbulent length scale (see </w:t>
      </w:r>
      <w:proofErr w:type="spellStart"/>
      <w:r w:rsidRPr="00DA641C">
        <w:rPr>
          <w:rFonts w:ascii="Times New Roman" w:eastAsia="DengXian" w:hAnsi="Times New Roman" w:cs="Times New Roman"/>
          <w:color w:val="000000"/>
          <w:sz w:val="24"/>
          <w:szCs w:val="24"/>
          <w:lang w:eastAsia="en-US"/>
        </w:rPr>
        <w:t>Eqs</w:t>
      </w:r>
      <w:proofErr w:type="spellEnd"/>
      <w:r w:rsidRPr="00DA641C">
        <w:rPr>
          <w:rFonts w:ascii="Times New Roman" w:eastAsia="DengXian" w:hAnsi="Times New Roman" w:cs="Times New Roman"/>
          <w:color w:val="000000"/>
          <w:sz w:val="24"/>
          <w:szCs w:val="24"/>
          <w:lang w:eastAsia="en-US"/>
        </w:rPr>
        <w:t xml:space="preserve">. </w:t>
      </w:r>
      <w:r w:rsidR="00455BAA">
        <w:rPr>
          <w:rFonts w:ascii="Times New Roman" w:eastAsia="DengXian" w:hAnsi="Times New Roman" w:cs="Times New Roman"/>
          <w:color w:val="000000"/>
          <w:sz w:val="24"/>
          <w:szCs w:val="24"/>
          <w:lang w:eastAsia="en-US"/>
        </w:rPr>
        <w:t>5.9-5.12</w:t>
      </w:r>
      <w:r w:rsidRPr="00DA641C">
        <w:rPr>
          <w:rFonts w:ascii="Times New Roman" w:eastAsia="DengXian" w:hAnsi="Times New Roman" w:cs="Times New Roman"/>
          <w:color w:val="000000"/>
          <w:sz w:val="24"/>
          <w:szCs w:val="24"/>
          <w:lang w:eastAsia="en-US"/>
        </w:rPr>
        <w:t xml:space="preserve">), and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1</m:t>
            </m:r>
          </m:sub>
        </m:sSub>
      </m:oMath>
      <w:r w:rsidRPr="00DA641C">
        <w:rPr>
          <w:rFonts w:ascii="Times New Roman" w:eastAsia="DengXian" w:hAnsi="Times New Roman" w:cs="Times New Roman"/>
          <w:color w:val="000000"/>
          <w:sz w:val="24"/>
          <w:szCs w:val="24"/>
          <w:lang w:eastAsia="en-US"/>
        </w:rPr>
        <w:t xml:space="preserve"> and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2</m:t>
            </m:r>
          </m:sub>
        </m:sSub>
      </m:oMath>
      <w:r w:rsidRPr="00DA641C">
        <w:rPr>
          <w:rFonts w:ascii="Times New Roman" w:eastAsia="DengXian" w:hAnsi="Times New Roman" w:cs="Times New Roman"/>
          <w:color w:val="000000"/>
          <w:sz w:val="24"/>
          <w:szCs w:val="24"/>
          <w:lang w:eastAsia="en-US"/>
        </w:rPr>
        <w:t xml:space="preserve"> are closure constants. </w:t>
      </w:r>
    </w:p>
    <w:p w14:paraId="5E5C66E7"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The pressure covariance is parametrized as</w:t>
      </w:r>
    </w:p>
    <w:p w14:paraId="19E48C0E" w14:textId="4C8D450F"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d>
          <m:dPr>
            <m:begChr m:val="〈"/>
            <m:endChr m:val="〉"/>
            <m:ctrlPr>
              <w:rPr>
                <w:rFonts w:ascii="Cambria Math" w:eastAsia="DengXian" w:hAnsi="Cambria Math" w:cs="Times New Roman"/>
                <w:i/>
                <w:color w:val="000000"/>
                <w:sz w:val="24"/>
                <w:szCs w:val="24"/>
                <w:lang w:eastAsia="en-US"/>
              </w:rPr>
            </m:ctrlPr>
          </m:dPr>
          <m:e>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p</m:t>
                </m:r>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ρ</m:t>
                    </m:r>
                  </m:e>
                  <m:sub>
                    <m:r>
                      <w:rPr>
                        <w:rFonts w:ascii="Cambria Math" w:eastAsia="DengXian" w:hAnsi="Cambria Math" w:cs="Times New Roman"/>
                        <w:color w:val="000000"/>
                        <w:sz w:val="24"/>
                        <w:szCs w:val="24"/>
                        <w:lang w:eastAsia="en-US"/>
                      </w:rPr>
                      <m:t>0</m:t>
                    </m:r>
                  </m:sub>
                </m:sSub>
              </m:den>
            </m:f>
            <m:d>
              <m:dPr>
                <m:ctrlPr>
                  <w:rPr>
                    <w:rFonts w:ascii="Cambria Math" w:eastAsia="DengXian" w:hAnsi="Cambria Math" w:cs="Times New Roman"/>
                    <w:i/>
                    <w:color w:val="000000"/>
                    <w:sz w:val="24"/>
                    <w:szCs w:val="24"/>
                    <w:lang w:eastAsia="en-US"/>
                  </w:rPr>
                </m:ctrlPr>
              </m:dPr>
              <m:e>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i</m:t>
                        </m:r>
                      </m:sub>
                    </m:sSub>
                  </m:num>
                  <m:den>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x</m:t>
                        </m:r>
                      </m:e>
                      <m:sub>
                        <m:r>
                          <w:rPr>
                            <w:rFonts w:ascii="Cambria Math" w:eastAsia="DengXian" w:hAnsi="Cambria Math" w:cs="Times New Roman"/>
                            <w:color w:val="000000"/>
                            <w:sz w:val="24"/>
                            <w:szCs w:val="24"/>
                            <w:lang w:eastAsia="en-US"/>
                          </w:rPr>
                          <m:t>j</m:t>
                        </m:r>
                      </m:sub>
                    </m:sSub>
                  </m:den>
                </m:f>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j</m:t>
                        </m:r>
                      </m:sub>
                    </m:sSub>
                  </m:num>
                  <m:den>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x</m:t>
                        </m:r>
                      </m:e>
                      <m:sub>
                        <m:r>
                          <w:rPr>
                            <w:rFonts w:ascii="Cambria Math" w:eastAsia="DengXian" w:hAnsi="Cambria Math" w:cs="Times New Roman"/>
                            <w:color w:val="000000"/>
                            <w:sz w:val="24"/>
                            <w:szCs w:val="24"/>
                            <w:lang w:eastAsia="en-US"/>
                          </w:rPr>
                          <m:t>i</m:t>
                        </m:r>
                      </m:sub>
                    </m:sSub>
                  </m:den>
                </m:f>
              </m:e>
            </m:d>
          </m:e>
        </m:d>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q</m:t>
            </m:r>
          </m:num>
          <m:den>
            <m:r>
              <w:rPr>
                <w:rFonts w:ascii="Cambria Math" w:eastAsia="DengXian" w:hAnsi="Cambria Math" w:cs="Times New Roman"/>
                <w:color w:val="000000"/>
                <w:sz w:val="24"/>
                <w:szCs w:val="24"/>
                <w:lang w:eastAsia="en-US"/>
              </w:rPr>
              <m:t>3</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1</m:t>
                </m:r>
              </m:sub>
            </m:sSub>
            <m:r>
              <w:rPr>
                <w:rFonts w:ascii="Cambria Math" w:eastAsia="DengXian" w:hAnsi="Cambria Math" w:cs="Times New Roman"/>
                <w:color w:val="000000"/>
                <w:sz w:val="24"/>
                <w:szCs w:val="24"/>
                <w:lang w:eastAsia="en-US"/>
              </w:rPr>
              <m:t>L</m:t>
            </m:r>
          </m:den>
        </m:f>
        <m:d>
          <m:dPr>
            <m:ctrlPr>
              <w:rPr>
                <w:rFonts w:ascii="Cambria Math" w:eastAsia="DengXian" w:hAnsi="Cambria Math" w:cs="Times New Roman"/>
                <w:i/>
                <w:color w:val="000000"/>
                <w:sz w:val="24"/>
                <w:szCs w:val="24"/>
                <w:lang w:eastAsia="en-US"/>
              </w:rPr>
            </m:ctrlPr>
          </m:dPr>
          <m:e>
            <m:d>
              <m:dPr>
                <m:begChr m:val="〈"/>
                <m:endChr m:val="〉"/>
                <m:ctrlPr>
                  <w:rPr>
                    <w:rFonts w:ascii="Cambria Math" w:eastAsia="DengXian" w:hAnsi="Cambria Math" w:cs="Times New Roman"/>
                    <w:i/>
                    <w:color w:val="000000"/>
                    <w:sz w:val="24"/>
                    <w:szCs w:val="24"/>
                    <w:lang w:eastAsia="en-US"/>
                  </w:rPr>
                </m:ctrlPr>
              </m:dPr>
              <m:e>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i</m:t>
                    </m:r>
                  </m:sub>
                </m:sSub>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j</m:t>
                    </m:r>
                  </m:sub>
                </m:sSub>
              </m:e>
            </m:d>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r>
                  <w:rPr>
                    <w:rFonts w:ascii="Cambria Math" w:eastAsia="DengXian" w:hAnsi="Cambria Math" w:cs="Times New Roman"/>
                    <w:color w:val="000000"/>
                    <w:sz w:val="24"/>
                    <w:szCs w:val="24"/>
                    <w:lang w:eastAsia="en-US"/>
                  </w:rPr>
                  <m:t>3</m:t>
                </m:r>
              </m:den>
            </m:f>
            <m:sSup>
              <m:sSupPr>
                <m:ctrlPr>
                  <w:rPr>
                    <w:rFonts w:ascii="Cambria Math" w:eastAsia="DengXian" w:hAnsi="Cambria Math" w:cs="Times New Roman"/>
                    <w:i/>
                    <w:color w:val="000000"/>
                    <w:sz w:val="24"/>
                    <w:szCs w:val="24"/>
                    <w:lang w:eastAsia="en-US"/>
                  </w:rPr>
                </m:ctrlPr>
              </m:sSupPr>
              <m:e>
                <m:r>
                  <w:rPr>
                    <w:rFonts w:ascii="Cambria Math" w:eastAsia="DengXian" w:hAnsi="Cambria Math" w:cs="Times New Roman"/>
                    <w:color w:val="000000"/>
                    <w:sz w:val="24"/>
                    <w:szCs w:val="24"/>
                    <w:lang w:eastAsia="en-US"/>
                  </w:rPr>
                  <m:t>q</m:t>
                </m:r>
              </m:e>
              <m:sup>
                <m:r>
                  <w:rPr>
                    <w:rFonts w:ascii="Cambria Math" w:eastAsia="DengXian" w:hAnsi="Cambria Math" w:cs="Times New Roman"/>
                    <w:color w:val="000000"/>
                    <w:sz w:val="24"/>
                    <w:szCs w:val="24"/>
                    <w:lang w:eastAsia="en-US"/>
                  </w:rPr>
                  <m:t>2</m:t>
                </m:r>
              </m:sup>
            </m:sSup>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δ</m:t>
                </m:r>
              </m:e>
              <m:sub>
                <m:r>
                  <w:rPr>
                    <w:rFonts w:ascii="Cambria Math" w:eastAsia="DengXian" w:hAnsi="Cambria Math" w:cs="Times New Roman"/>
                    <w:color w:val="000000"/>
                    <w:sz w:val="24"/>
                    <w:szCs w:val="24"/>
                    <w:lang w:eastAsia="en-US"/>
                  </w:rPr>
                  <m:t>ij</m:t>
                </m:r>
              </m:sub>
            </m:sSub>
          </m:e>
        </m:d>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1</m:t>
            </m:r>
          </m:sub>
        </m:sSub>
        <m:sSup>
          <m:sSupPr>
            <m:ctrlPr>
              <w:rPr>
                <w:rFonts w:ascii="Cambria Math" w:eastAsia="DengXian" w:hAnsi="Cambria Math" w:cs="Times New Roman"/>
                <w:i/>
                <w:color w:val="000000"/>
                <w:sz w:val="24"/>
                <w:szCs w:val="24"/>
                <w:lang w:eastAsia="en-US"/>
              </w:rPr>
            </m:ctrlPr>
          </m:sSupPr>
          <m:e>
            <m:r>
              <w:rPr>
                <w:rFonts w:ascii="Cambria Math" w:eastAsia="DengXian" w:hAnsi="Cambria Math" w:cs="Times New Roman"/>
                <w:color w:val="000000"/>
                <w:sz w:val="24"/>
                <w:szCs w:val="24"/>
                <w:lang w:eastAsia="en-US"/>
              </w:rPr>
              <m:t>q</m:t>
            </m:r>
          </m:e>
          <m:sup>
            <m:r>
              <w:rPr>
                <w:rFonts w:ascii="Cambria Math" w:eastAsia="DengXian" w:hAnsi="Cambria Math" w:cs="Times New Roman"/>
                <w:color w:val="000000"/>
                <w:sz w:val="24"/>
                <w:szCs w:val="24"/>
                <w:lang w:eastAsia="en-US"/>
              </w:rPr>
              <m:t>2</m:t>
            </m:r>
          </m:sup>
        </m:sSup>
        <m:d>
          <m:dPr>
            <m:ctrlPr>
              <w:rPr>
                <w:rFonts w:ascii="Cambria Math" w:eastAsia="DengXian" w:hAnsi="Cambria Math" w:cs="Times New Roman"/>
                <w:i/>
                <w:color w:val="000000"/>
                <w:sz w:val="24"/>
                <w:szCs w:val="24"/>
                <w:lang w:eastAsia="en-US"/>
              </w:rPr>
            </m:ctrlPr>
          </m:dPr>
          <m:e>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i</m:t>
                    </m:r>
                  </m:sub>
                </m:sSub>
              </m:num>
              <m:den>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x</m:t>
                    </m:r>
                  </m:e>
                  <m:sub>
                    <m:r>
                      <w:rPr>
                        <w:rFonts w:ascii="Cambria Math" w:eastAsia="DengXian" w:hAnsi="Cambria Math" w:cs="Times New Roman"/>
                        <w:color w:val="000000"/>
                        <w:sz w:val="24"/>
                        <w:szCs w:val="24"/>
                        <w:lang w:eastAsia="en-US"/>
                      </w:rPr>
                      <m:t>j</m:t>
                    </m:r>
                  </m:sub>
                </m:sSub>
              </m:den>
            </m:f>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j</m:t>
                    </m:r>
                  </m:sub>
                </m:sSub>
              </m:num>
              <m:den>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x</m:t>
                    </m:r>
                  </m:e>
                  <m:sub>
                    <m:r>
                      <w:rPr>
                        <w:rFonts w:ascii="Cambria Math" w:eastAsia="DengXian" w:hAnsi="Cambria Math" w:cs="Times New Roman"/>
                        <w:color w:val="000000"/>
                        <w:sz w:val="24"/>
                        <w:szCs w:val="24"/>
                        <w:lang w:eastAsia="en-US"/>
                      </w:rPr>
                      <m:t>i</m:t>
                    </m:r>
                  </m:sub>
                </m:sSub>
              </m:den>
            </m:f>
          </m:e>
        </m:d>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2</m:t>
            </m:r>
          </m:sub>
        </m:sSub>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g</m:t>
            </m:r>
          </m:num>
          <m:den>
            <m:sSub>
              <m:sSubPr>
                <m:ctrlPr>
                  <w:rPr>
                    <w:rFonts w:ascii="Cambria Math" w:eastAsia="DengXian" w:hAnsi="Cambria Math" w:cs="Times New Roman"/>
                    <w:color w:val="000000"/>
                    <w:sz w:val="24"/>
                    <w:szCs w:val="24"/>
                    <w:lang w:eastAsia="en-US"/>
                  </w:rPr>
                </m:ctrlPr>
              </m:sSubPr>
              <m:e>
                <m:r>
                  <m:rPr>
                    <m:sty m:val="p"/>
                  </m:rP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0</m:t>
                </m:r>
              </m:sub>
            </m:sSub>
          </m:den>
        </m:f>
        <m:d>
          <m:dPr>
            <m:ctrlPr>
              <w:rPr>
                <w:rFonts w:ascii="Cambria Math" w:eastAsia="DengXian" w:hAnsi="Cambria Math" w:cs="Times New Roman"/>
                <w:i/>
                <w:color w:val="000000"/>
                <w:sz w:val="24"/>
                <w:szCs w:val="24"/>
                <w:lang w:eastAsia="en-US"/>
              </w:rPr>
            </m:ctrlPr>
          </m:dPr>
          <m:e>
            <m:d>
              <m:dPr>
                <m:begChr m:val="〈"/>
                <m:endChr m:val="〉"/>
                <m:ctrlPr>
                  <w:rPr>
                    <w:rFonts w:ascii="Cambria Math" w:eastAsia="DengXian" w:hAnsi="Cambria Math" w:cs="Times New Roman"/>
                    <w:i/>
                    <w:color w:val="000000"/>
                    <w:sz w:val="24"/>
                    <w:szCs w:val="24"/>
                    <w:lang w:eastAsia="en-US"/>
                  </w:rPr>
                </m:ctrlPr>
              </m:dPr>
              <m:e>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i</m:t>
                    </m:r>
                  </m:sub>
                </m:sSub>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V</m:t>
                    </m:r>
                  </m:sub>
                </m:sSub>
              </m:e>
            </m:d>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δ</m:t>
                </m:r>
              </m:e>
              <m:sub>
                <m:r>
                  <w:rPr>
                    <w:rFonts w:ascii="Cambria Math" w:eastAsia="DengXian" w:hAnsi="Cambria Math" w:cs="Times New Roman"/>
                    <w:color w:val="000000"/>
                    <w:sz w:val="24"/>
                    <w:szCs w:val="24"/>
                    <w:lang w:eastAsia="en-US"/>
                  </w:rPr>
                  <m:t>j3</m:t>
                </m:r>
              </m:sub>
            </m:sSub>
            <m:r>
              <w:rPr>
                <w:rFonts w:ascii="Cambria Math" w:eastAsia="DengXian" w:hAnsi="Cambria Math" w:cs="Times New Roman"/>
                <w:color w:val="000000"/>
                <w:sz w:val="24"/>
                <w:szCs w:val="24"/>
                <w:lang w:eastAsia="en-US"/>
              </w:rPr>
              <m:t>+</m:t>
            </m:r>
            <m:d>
              <m:dPr>
                <m:begChr m:val="〈"/>
                <m:endChr m:val="〉"/>
                <m:ctrlPr>
                  <w:rPr>
                    <w:rFonts w:ascii="Cambria Math" w:eastAsia="DengXian" w:hAnsi="Cambria Math" w:cs="Times New Roman"/>
                    <w:i/>
                    <w:color w:val="000000"/>
                    <w:sz w:val="24"/>
                    <w:szCs w:val="24"/>
                    <w:lang w:eastAsia="en-US"/>
                  </w:rPr>
                </m:ctrlPr>
              </m:dPr>
              <m:e>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j</m:t>
                    </m:r>
                  </m:sub>
                </m:sSub>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V</m:t>
                    </m:r>
                  </m:sub>
                </m:sSub>
              </m:e>
            </m:d>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δ</m:t>
                </m:r>
              </m:e>
              <m:sub>
                <m:r>
                  <w:rPr>
                    <w:rFonts w:ascii="Cambria Math" w:eastAsia="DengXian" w:hAnsi="Cambria Math" w:cs="Times New Roman"/>
                    <w:color w:val="000000"/>
                    <w:sz w:val="24"/>
                    <w:szCs w:val="24"/>
                    <w:lang w:eastAsia="en-US"/>
                  </w:rPr>
                  <m:t>i3</m:t>
                </m:r>
              </m:sub>
            </m:sSub>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2</m:t>
                </m:r>
              </m:num>
              <m:den>
                <m:r>
                  <w:rPr>
                    <w:rFonts w:ascii="Cambria Math" w:eastAsia="DengXian" w:hAnsi="Cambria Math" w:cs="Times New Roman"/>
                    <w:color w:val="000000"/>
                    <w:sz w:val="24"/>
                    <w:szCs w:val="24"/>
                    <w:lang w:eastAsia="en-US"/>
                  </w:rPr>
                  <m:t>3</m:t>
                </m:r>
              </m:den>
            </m:f>
            <m:d>
              <m:dPr>
                <m:begChr m:val="〈"/>
                <m:endChr m:val="〉"/>
                <m:ctrlPr>
                  <w:rPr>
                    <w:rFonts w:ascii="Cambria Math" w:eastAsia="DengXian" w:hAnsi="Cambria Math" w:cs="Times New Roman"/>
                    <w:i/>
                    <w:color w:val="000000"/>
                    <w:sz w:val="24"/>
                    <w:szCs w:val="24"/>
                    <w:lang w:eastAsia="en-US"/>
                  </w:rPr>
                </m:ctrlPr>
              </m:dPr>
              <m:e>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3</m:t>
                    </m:r>
                  </m:sub>
                </m:sSub>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V</m:t>
                    </m:r>
                  </m:sub>
                </m:sSub>
              </m:e>
            </m:d>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δ</m:t>
                </m:r>
              </m:e>
              <m:sub>
                <m:r>
                  <w:rPr>
                    <w:rFonts w:ascii="Cambria Math" w:eastAsia="DengXian" w:hAnsi="Cambria Math" w:cs="Times New Roman"/>
                    <w:color w:val="000000"/>
                    <w:sz w:val="24"/>
                    <w:szCs w:val="24"/>
                    <w:lang w:eastAsia="en-US"/>
                  </w:rPr>
                  <m:t>ij</m:t>
                </m:r>
              </m:sub>
            </m:sSub>
          </m:e>
        </m:d>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4</m:t>
            </m:r>
          </m:sub>
        </m:sSub>
        <m:d>
          <m:dPr>
            <m:ctrlPr>
              <w:rPr>
                <w:rFonts w:ascii="Cambria Math" w:eastAsia="DengXian" w:hAnsi="Cambria Math" w:cs="Times New Roman"/>
                <w:i/>
                <w:color w:val="000000"/>
                <w:sz w:val="24"/>
                <w:szCs w:val="24"/>
                <w:lang w:eastAsia="en-US"/>
              </w:rPr>
            </m:ctrlPr>
          </m:dPr>
          <m:e>
            <m:d>
              <m:dPr>
                <m:begChr m:val="〈"/>
                <m:endChr m:val="〉"/>
                <m:ctrlPr>
                  <w:rPr>
                    <w:rFonts w:ascii="Cambria Math" w:eastAsia="DengXian" w:hAnsi="Cambria Math" w:cs="Times New Roman"/>
                    <w:i/>
                    <w:color w:val="000000"/>
                    <w:sz w:val="24"/>
                    <w:szCs w:val="24"/>
                    <w:lang w:eastAsia="en-US"/>
                  </w:rPr>
                </m:ctrlPr>
              </m:dPr>
              <m:e>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i</m:t>
                    </m:r>
                  </m:sub>
                </m:sSub>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k</m:t>
                    </m:r>
                  </m:sub>
                </m:sSub>
              </m:e>
            </m:d>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j</m:t>
                    </m:r>
                  </m:sub>
                </m:sSub>
              </m:num>
              <m:den>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x</m:t>
                    </m:r>
                  </m:e>
                  <m:sub>
                    <m:r>
                      <w:rPr>
                        <w:rFonts w:ascii="Cambria Math" w:eastAsia="DengXian" w:hAnsi="Cambria Math" w:cs="Times New Roman"/>
                        <w:color w:val="000000"/>
                        <w:sz w:val="24"/>
                        <w:szCs w:val="24"/>
                        <w:lang w:eastAsia="en-US"/>
                      </w:rPr>
                      <m:t>k</m:t>
                    </m:r>
                  </m:sub>
                </m:sSub>
              </m:den>
            </m:f>
            <m:r>
              <w:rPr>
                <w:rFonts w:ascii="Cambria Math" w:eastAsia="DengXian" w:hAnsi="Cambria Math" w:cs="Times New Roman"/>
                <w:color w:val="000000"/>
                <w:sz w:val="24"/>
                <w:szCs w:val="24"/>
                <w:lang w:eastAsia="en-US"/>
              </w:rPr>
              <m:t>+</m:t>
            </m:r>
            <m:d>
              <m:dPr>
                <m:begChr m:val="〈"/>
                <m:endChr m:val="〉"/>
                <m:ctrlPr>
                  <w:rPr>
                    <w:rFonts w:ascii="Cambria Math" w:eastAsia="DengXian" w:hAnsi="Cambria Math" w:cs="Times New Roman"/>
                    <w:i/>
                    <w:color w:val="000000"/>
                    <w:sz w:val="24"/>
                    <w:szCs w:val="24"/>
                    <w:lang w:eastAsia="en-US"/>
                  </w:rPr>
                </m:ctrlPr>
              </m:dPr>
              <m:e>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j</m:t>
                    </m:r>
                  </m:sub>
                </m:sSub>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k</m:t>
                    </m:r>
                  </m:sub>
                </m:sSub>
              </m:e>
            </m:d>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i</m:t>
                    </m:r>
                  </m:sub>
                </m:sSub>
              </m:num>
              <m:den>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x</m:t>
                    </m:r>
                  </m:e>
                  <m:sub>
                    <m:r>
                      <w:rPr>
                        <w:rFonts w:ascii="Cambria Math" w:eastAsia="DengXian" w:hAnsi="Cambria Math" w:cs="Times New Roman"/>
                        <w:color w:val="000000"/>
                        <w:sz w:val="24"/>
                        <w:szCs w:val="24"/>
                        <w:lang w:eastAsia="en-US"/>
                      </w:rPr>
                      <m:t>k</m:t>
                    </m:r>
                  </m:sub>
                </m:sSub>
              </m:den>
            </m:f>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2</m:t>
                </m:r>
              </m:num>
              <m:den>
                <m:r>
                  <w:rPr>
                    <w:rFonts w:ascii="Cambria Math" w:eastAsia="DengXian" w:hAnsi="Cambria Math" w:cs="Times New Roman"/>
                    <w:color w:val="000000"/>
                    <w:sz w:val="24"/>
                    <w:szCs w:val="24"/>
                    <w:lang w:eastAsia="en-US"/>
                  </w:rPr>
                  <m:t>3</m:t>
                </m:r>
              </m:den>
            </m:f>
            <m:d>
              <m:dPr>
                <m:begChr m:val="〈"/>
                <m:endChr m:val="〉"/>
                <m:ctrlPr>
                  <w:rPr>
                    <w:rFonts w:ascii="Cambria Math" w:eastAsia="DengXian" w:hAnsi="Cambria Math" w:cs="Times New Roman"/>
                    <w:i/>
                    <w:color w:val="000000"/>
                    <w:sz w:val="24"/>
                    <w:szCs w:val="24"/>
                    <w:lang w:eastAsia="en-US"/>
                  </w:rPr>
                </m:ctrlPr>
              </m:dPr>
              <m:e>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k</m:t>
                    </m:r>
                  </m:sub>
                </m:sSub>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l</m:t>
                    </m:r>
                  </m:sub>
                </m:sSub>
              </m:e>
            </m:d>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k</m:t>
                    </m:r>
                  </m:sub>
                </m:sSub>
              </m:num>
              <m:den>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x</m:t>
                    </m:r>
                  </m:e>
                  <m:sub>
                    <m:r>
                      <w:rPr>
                        <w:rFonts w:ascii="Cambria Math" w:eastAsia="DengXian" w:hAnsi="Cambria Math" w:cs="Times New Roman"/>
                        <w:color w:val="000000"/>
                        <w:sz w:val="24"/>
                        <w:szCs w:val="24"/>
                        <w:lang w:eastAsia="en-US"/>
                      </w:rPr>
                      <m:t>l</m:t>
                    </m:r>
                  </m:sub>
                </m:sSub>
              </m:den>
            </m:f>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δ</m:t>
                </m:r>
              </m:e>
              <m:sub>
                <m:r>
                  <w:rPr>
                    <w:rFonts w:ascii="Cambria Math" w:eastAsia="DengXian" w:hAnsi="Cambria Math" w:cs="Times New Roman"/>
                    <w:color w:val="000000"/>
                    <w:sz w:val="24"/>
                    <w:szCs w:val="24"/>
                    <w:lang w:eastAsia="en-US"/>
                  </w:rPr>
                  <m:t>ij</m:t>
                </m:r>
              </m:sub>
            </m:sSub>
          </m:e>
        </m:d>
      </m:oMath>
      <w:r w:rsidR="00A73F86" w:rsidRPr="00DA641C">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5.</w:t>
      </w:r>
      <w:r w:rsidR="00A73F86" w:rsidRPr="00DA641C">
        <w:rPr>
          <w:rFonts w:ascii="Times New Roman" w:eastAsia="DengXian" w:hAnsi="Times New Roman" w:cs="Times New Roman"/>
          <w:color w:val="000000"/>
          <w:sz w:val="24"/>
          <w:szCs w:val="24"/>
          <w:lang w:eastAsia="en-US"/>
        </w:rPr>
        <w:t>3)</w:t>
      </w:r>
    </w:p>
    <w:p w14:paraId="6FDDAA48" w14:textId="0F684795"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d>
          <m:dPr>
            <m:begChr m:val="〈"/>
            <m:endChr m:val="〉"/>
            <m:ctrlPr>
              <w:rPr>
                <w:rFonts w:ascii="Cambria Math" w:eastAsia="DengXian" w:hAnsi="Cambria Math" w:cs="Times New Roman"/>
                <w:i/>
                <w:color w:val="000000"/>
                <w:sz w:val="24"/>
                <w:szCs w:val="24"/>
                <w:lang w:eastAsia="en-US"/>
              </w:rPr>
            </m:ctrlPr>
          </m:dPr>
          <m:e>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p</m:t>
                </m:r>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ρ</m:t>
                    </m:r>
                  </m:e>
                  <m:sub>
                    <m:r>
                      <w:rPr>
                        <w:rFonts w:ascii="Cambria Math" w:eastAsia="DengXian" w:hAnsi="Cambria Math" w:cs="Times New Roman"/>
                        <w:color w:val="000000"/>
                        <w:sz w:val="24"/>
                        <w:szCs w:val="24"/>
                        <w:lang w:eastAsia="en-US"/>
                      </w:rPr>
                      <m:t>0</m:t>
                    </m:r>
                  </m:sub>
                </m:sSub>
              </m:den>
            </m:f>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l</m:t>
                    </m:r>
                  </m:sub>
                </m:sSub>
              </m:num>
              <m:den>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x</m:t>
                    </m:r>
                  </m:e>
                  <m:sub>
                    <m:r>
                      <w:rPr>
                        <w:rFonts w:ascii="Cambria Math" w:eastAsia="DengXian" w:hAnsi="Cambria Math" w:cs="Times New Roman"/>
                        <w:color w:val="000000"/>
                        <w:sz w:val="24"/>
                        <w:szCs w:val="24"/>
                        <w:lang w:eastAsia="en-US"/>
                      </w:rPr>
                      <m:t>i</m:t>
                    </m:r>
                  </m:sub>
                </m:sSub>
              </m:den>
            </m:f>
          </m:e>
        </m:d>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q</m:t>
            </m:r>
          </m:num>
          <m:den>
            <m:r>
              <w:rPr>
                <w:rFonts w:ascii="Cambria Math" w:eastAsia="DengXian" w:hAnsi="Cambria Math" w:cs="Times New Roman"/>
                <w:color w:val="000000"/>
                <w:sz w:val="24"/>
                <w:szCs w:val="24"/>
                <w:lang w:eastAsia="en-US"/>
              </w:rPr>
              <m:t>3</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2</m:t>
                </m:r>
              </m:sub>
            </m:sSub>
            <m:r>
              <w:rPr>
                <w:rFonts w:ascii="Cambria Math" w:eastAsia="DengXian" w:hAnsi="Cambria Math" w:cs="Times New Roman"/>
                <w:color w:val="000000"/>
                <w:sz w:val="24"/>
                <w:szCs w:val="24"/>
                <w:lang w:eastAsia="en-US"/>
              </w:rPr>
              <m:t>L</m:t>
            </m:r>
          </m:den>
        </m:f>
        <m:d>
          <m:dPr>
            <m:begChr m:val="〈"/>
            <m:endChr m:val="〉"/>
            <m:ctrlPr>
              <w:rPr>
                <w:rFonts w:ascii="Cambria Math" w:eastAsia="DengXian" w:hAnsi="Cambria Math" w:cs="Times New Roman"/>
                <w:i/>
                <w:color w:val="000000"/>
                <w:sz w:val="24"/>
                <w:szCs w:val="24"/>
                <w:lang w:eastAsia="en-US"/>
              </w:rPr>
            </m:ctrlPr>
          </m:dPr>
          <m:e>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i</m:t>
                </m:r>
              </m:sub>
            </m:sSub>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l</m:t>
                </m:r>
              </m:sub>
            </m:sSub>
          </m:e>
        </m:d>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3</m:t>
            </m:r>
          </m:sub>
        </m:sSub>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g</m:t>
            </m:r>
          </m:num>
          <m:den>
            <m:sSub>
              <m:sSubPr>
                <m:ctrlPr>
                  <w:rPr>
                    <w:rFonts w:ascii="Cambria Math" w:eastAsia="DengXian" w:hAnsi="Cambria Math" w:cs="Times New Roman"/>
                    <w:color w:val="000000"/>
                    <w:sz w:val="24"/>
                    <w:szCs w:val="24"/>
                    <w:lang w:eastAsia="en-US"/>
                  </w:rPr>
                </m:ctrlPr>
              </m:sSubPr>
              <m:e>
                <m:r>
                  <m:rPr>
                    <m:sty m:val="p"/>
                  </m:rP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0</m:t>
                </m:r>
              </m:sub>
            </m:sSub>
          </m:den>
        </m:f>
        <m:d>
          <m:dPr>
            <m:begChr m:val="〈"/>
            <m:endChr m:val="〉"/>
            <m:ctrlPr>
              <w:rPr>
                <w:rFonts w:ascii="Cambria Math" w:eastAsia="DengXian" w:hAnsi="Cambria Math" w:cs="Times New Roman"/>
                <w:i/>
                <w:color w:val="000000"/>
                <w:sz w:val="24"/>
                <w:szCs w:val="24"/>
                <w:lang w:eastAsia="en-US"/>
              </w:rPr>
            </m:ctrlPr>
          </m:dPr>
          <m:e>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l</m:t>
                </m:r>
              </m:sub>
            </m:sSub>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V</m:t>
                </m:r>
              </m:sub>
            </m:sSub>
          </m:e>
        </m:d>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δ</m:t>
            </m:r>
          </m:e>
          <m:sub>
            <m:r>
              <w:rPr>
                <w:rFonts w:ascii="Cambria Math" w:eastAsia="DengXian" w:hAnsi="Cambria Math" w:cs="Times New Roman"/>
                <w:color w:val="000000"/>
                <w:sz w:val="24"/>
                <w:szCs w:val="24"/>
                <w:lang w:eastAsia="en-US"/>
              </w:rPr>
              <m:t>i3</m:t>
            </m:r>
          </m:sub>
        </m:sSub>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5</m:t>
            </m:r>
          </m:sub>
        </m:sSub>
        <m:d>
          <m:dPr>
            <m:begChr m:val="〈"/>
            <m:endChr m:val="〉"/>
            <m:ctrlPr>
              <w:rPr>
                <w:rFonts w:ascii="Cambria Math" w:eastAsia="DengXian" w:hAnsi="Cambria Math" w:cs="Times New Roman"/>
                <w:i/>
                <w:color w:val="000000"/>
                <w:sz w:val="24"/>
                <w:szCs w:val="24"/>
                <w:lang w:eastAsia="en-US"/>
              </w:rPr>
            </m:ctrlPr>
          </m:dPr>
          <m:e>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k</m:t>
                </m:r>
              </m:sub>
            </m:sSub>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l</m:t>
                </m:r>
              </m:sub>
            </m:sSub>
          </m:e>
        </m:d>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i</m:t>
                </m:r>
              </m:sub>
            </m:sSub>
          </m:num>
          <m:den>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x</m:t>
                </m:r>
              </m:e>
              <m:sub>
                <m:r>
                  <w:rPr>
                    <w:rFonts w:ascii="Cambria Math" w:eastAsia="DengXian" w:hAnsi="Cambria Math" w:cs="Times New Roman"/>
                    <w:color w:val="000000"/>
                    <w:sz w:val="24"/>
                    <w:szCs w:val="24"/>
                    <w:lang w:eastAsia="en-US"/>
                  </w:rPr>
                  <m:t>k</m:t>
                </m:r>
              </m:sub>
            </m:sSub>
          </m:den>
        </m:f>
      </m:oMath>
      <w:r w:rsidR="00A73F86" w:rsidRPr="00DA641C">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5.</w:t>
      </w:r>
      <w:r w:rsidR="00A73F86" w:rsidRPr="00DA641C">
        <w:rPr>
          <w:rFonts w:ascii="Times New Roman" w:eastAsia="DengXian" w:hAnsi="Times New Roman" w:cs="Times New Roman"/>
          <w:color w:val="000000"/>
          <w:sz w:val="24"/>
          <w:szCs w:val="24"/>
          <w:lang w:eastAsia="en-US"/>
        </w:rPr>
        <w:t>4)</w:t>
      </w:r>
    </w:p>
    <w:p w14:paraId="25DA8B03" w14:textId="31D59EDD"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lastRenderedPageBreak/>
        <w:t xml:space="preserve">where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u</m:t>
            </m:r>
          </m:e>
          <m:sub>
            <m:r>
              <w:rPr>
                <w:rFonts w:ascii="Cambria Math" w:eastAsia="DengXian" w:hAnsi="Cambria Math" w:cs="Times New Roman"/>
                <w:color w:val="000000"/>
                <w:sz w:val="24"/>
                <w:szCs w:val="24"/>
                <w:lang w:eastAsia="en-US"/>
              </w:rPr>
              <m:t>i,j,k</m:t>
            </m:r>
          </m:sub>
        </m:sSub>
      </m:oMath>
      <w:r w:rsidRPr="00DA641C">
        <w:rPr>
          <w:rFonts w:ascii="Times New Roman" w:eastAsia="DengXian" w:hAnsi="Times New Roman" w:cs="Times New Roman"/>
          <w:color w:val="000000"/>
          <w:sz w:val="24"/>
          <w:szCs w:val="24"/>
          <w:lang w:eastAsia="en-US"/>
        </w:rPr>
        <w:t xml:space="preserve"> are the velocity components, </w:t>
      </w:r>
      <w:r w:rsidRPr="00DA641C">
        <w:rPr>
          <w:rFonts w:ascii="Times New Roman" w:eastAsia="DengXian" w:hAnsi="Times New Roman" w:cs="Times New Roman"/>
          <w:i/>
          <w:color w:val="000000"/>
          <w:sz w:val="24"/>
          <w:szCs w:val="24"/>
          <w:lang w:eastAsia="en-US"/>
        </w:rPr>
        <w:t>p</w:t>
      </w:r>
      <w:r w:rsidRPr="00DA641C">
        <w:rPr>
          <w:rFonts w:ascii="Times New Roman" w:eastAsia="DengXian" w:hAnsi="Times New Roman" w:cs="Times New Roman"/>
          <w:color w:val="000000"/>
          <w:sz w:val="24"/>
          <w:szCs w:val="24"/>
          <w:lang w:eastAsia="en-US"/>
        </w:rPr>
        <w:t xml:space="preserve"> is the pressure, </w:t>
      </w:r>
      <m:oMath>
        <m:r>
          <w:rPr>
            <w:rFonts w:ascii="Cambria Math" w:eastAsia="DengXian" w:hAnsi="Cambria Math" w:cs="Times New Roman"/>
            <w:color w:val="000000"/>
            <w:sz w:val="24"/>
            <w:szCs w:val="24"/>
            <w:lang w:eastAsia="en-US"/>
          </w:rPr>
          <m:t>ρ</m:t>
        </m:r>
      </m:oMath>
      <w:r w:rsidRPr="00DA641C">
        <w:rPr>
          <w:rFonts w:ascii="Times New Roman" w:eastAsia="DengXian" w:hAnsi="Times New Roman" w:cs="Times New Roman"/>
          <w:color w:val="000000"/>
          <w:sz w:val="24"/>
          <w:szCs w:val="24"/>
          <w:lang w:eastAsia="en-US"/>
        </w:rPr>
        <w:t xml:space="preserve"> is the air density,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V</m:t>
            </m:r>
          </m:sub>
        </m:sSub>
      </m:oMath>
      <w:r w:rsidRPr="00DA641C">
        <w:rPr>
          <w:rFonts w:ascii="Times New Roman" w:eastAsia="DengXian" w:hAnsi="Times New Roman" w:cs="Times New Roman"/>
          <w:color w:val="000000"/>
          <w:sz w:val="24"/>
          <w:szCs w:val="24"/>
          <w:lang w:eastAsia="en-US"/>
        </w:rPr>
        <w:t xml:space="preserve"> is the virtual potential temperature, and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δ</m:t>
            </m:r>
          </m:e>
          <m:sub>
            <m:r>
              <w:rPr>
                <w:rFonts w:ascii="Cambria Math" w:eastAsia="DengXian" w:hAnsi="Cambria Math" w:cs="Times New Roman"/>
                <w:color w:val="000000"/>
                <w:sz w:val="24"/>
                <w:szCs w:val="24"/>
                <w:lang w:eastAsia="en-US"/>
              </w:rPr>
              <m:t>ij</m:t>
            </m:r>
          </m:sub>
        </m:sSub>
      </m:oMath>
      <w:r w:rsidRPr="00DA641C">
        <w:rPr>
          <w:rFonts w:ascii="Times New Roman" w:eastAsia="DengXian" w:hAnsi="Times New Roman" w:cs="Times New Roman"/>
          <w:color w:val="000000"/>
          <w:sz w:val="24"/>
          <w:szCs w:val="24"/>
          <w:lang w:eastAsia="en-US"/>
        </w:rPr>
        <w:t xml:space="preserve"> is the Kronecker delta.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1</m:t>
            </m:r>
          </m:sub>
        </m:sSub>
      </m:oMath>
      <w:r w:rsidRPr="00DA641C">
        <w:rPr>
          <w:rFonts w:ascii="Times New Roman" w:eastAsia="DengXian" w:hAnsi="Times New Roman" w:cs="Times New Roman"/>
          <w:color w:val="000000"/>
          <w:sz w:val="24"/>
          <w:szCs w:val="24"/>
          <w:lang w:eastAsia="en-US"/>
        </w:rPr>
        <w:t xml:space="preserve">,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2</m:t>
            </m:r>
          </m:sub>
        </m:sSub>
      </m:oMath>
      <w:r w:rsidRPr="00DA641C">
        <w:rPr>
          <w:rFonts w:ascii="Times New Roman" w:eastAsia="DengXian" w:hAnsi="Times New Roman" w:cs="Times New Roman"/>
          <w:color w:val="000000"/>
          <w:sz w:val="24"/>
          <w:szCs w:val="24"/>
          <w:lang w:eastAsia="en-US"/>
        </w:rPr>
        <w:t xml:space="preserve">, and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1</m:t>
            </m:r>
          </m:sub>
        </m:sSub>
        <m:r>
          <m:rPr>
            <m:sty m:val="p"/>
          </m:rP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5</m:t>
            </m:r>
          </m:sub>
        </m:sSub>
      </m:oMath>
      <w:r w:rsidRPr="00DA641C">
        <w:rPr>
          <w:rFonts w:ascii="Times New Roman" w:eastAsia="DengXian" w:hAnsi="Times New Roman" w:cs="Times New Roman"/>
          <w:color w:val="000000"/>
          <w:sz w:val="24"/>
          <w:szCs w:val="24"/>
          <w:lang w:eastAsia="en-US"/>
        </w:rPr>
        <w:t xml:space="preserve"> are closure constants, and the terms with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1</m:t>
            </m:r>
          </m:sub>
        </m:sSub>
      </m:oMath>
      <w:r w:rsidRPr="00DA641C">
        <w:rPr>
          <w:rFonts w:ascii="Times New Roman" w:eastAsia="DengXian" w:hAnsi="Times New Roman" w:cs="Times New Roman"/>
          <w:color w:val="000000"/>
          <w:sz w:val="24"/>
          <w:szCs w:val="24"/>
          <w:lang w:eastAsia="en-US"/>
        </w:rPr>
        <w:t xml:space="preserve"> and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5</m:t>
            </m:r>
          </m:sub>
        </m:sSub>
      </m:oMath>
      <w:r w:rsidRPr="00DA641C">
        <w:rPr>
          <w:rFonts w:ascii="Times New Roman" w:eastAsia="DengXian" w:hAnsi="Times New Roman" w:cs="Times New Roman"/>
          <w:color w:val="000000"/>
          <w:sz w:val="24"/>
          <w:szCs w:val="24"/>
          <w:lang w:eastAsia="en-US"/>
        </w:rPr>
        <w:t xml:space="preserve">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2</m:t>
            </m:r>
          </m:sub>
        </m:sSub>
      </m:oMath>
      <w:r w:rsidRPr="00DA641C">
        <w:rPr>
          <w:rFonts w:ascii="Times New Roman" w:eastAsia="DengXian" w:hAnsi="Times New Roman" w:cs="Times New Roman"/>
          <w:color w:val="000000"/>
          <w:sz w:val="24"/>
          <w:szCs w:val="24"/>
          <w:lang w:eastAsia="en-US"/>
        </w:rPr>
        <w:t xml:space="preserve"> and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3</m:t>
            </m:r>
          </m:sub>
        </m:sSub>
      </m:oMath>
      <w:r w:rsidRPr="00DA641C">
        <w:rPr>
          <w:rFonts w:ascii="Times New Roman" w:eastAsia="DengXian" w:hAnsi="Times New Roman" w:cs="Times New Roman"/>
          <w:color w:val="000000"/>
          <w:sz w:val="24"/>
          <w:szCs w:val="24"/>
          <w:lang w:eastAsia="en-US"/>
        </w:rPr>
        <w:t xml:space="preserve">) represent the effects induced by shear (buoyancy). The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4</m:t>
            </m:r>
          </m:sub>
        </m:sSub>
      </m:oMath>
      <w:r w:rsidRPr="00DA641C">
        <w:rPr>
          <w:rFonts w:ascii="Times New Roman" w:eastAsia="DengXian" w:hAnsi="Times New Roman" w:cs="Times New Roman"/>
          <w:color w:val="000000"/>
          <w:sz w:val="24"/>
          <w:szCs w:val="24"/>
          <w:lang w:eastAsia="en-US"/>
        </w:rPr>
        <w:t xml:space="preserve"> term is eliminated based on </w:t>
      </w:r>
      <w:r w:rsidRPr="00DA641C">
        <w:rPr>
          <w:rFonts w:ascii="Times New Roman" w:eastAsia="DengXian" w:hAnsi="Times New Roman" w:cs="Times New Roman"/>
          <w:noProof/>
          <w:color w:val="000000"/>
          <w:sz w:val="24"/>
          <w:szCs w:val="24"/>
          <w:lang w:eastAsia="en-US"/>
        </w:rPr>
        <w:t>Nakanishi and Niino</w:t>
      </w:r>
      <w:r w:rsidR="00455BAA">
        <w:rPr>
          <w:rFonts w:ascii="Times New Roman" w:eastAsia="DengXian" w:hAnsi="Times New Roman" w:cs="Times New Roman"/>
          <w:noProof/>
          <w:color w:val="000000"/>
          <w:sz w:val="24"/>
          <w:szCs w:val="24"/>
          <w:lang w:eastAsia="en-US"/>
        </w:rPr>
        <w:t xml:space="preserve"> (</w:t>
      </w:r>
      <w:r w:rsidRPr="00DA641C">
        <w:rPr>
          <w:rFonts w:ascii="Times New Roman" w:eastAsia="DengXian" w:hAnsi="Times New Roman" w:cs="Times New Roman"/>
          <w:noProof/>
          <w:color w:val="000000"/>
          <w:sz w:val="24"/>
          <w:szCs w:val="24"/>
          <w:lang w:eastAsia="en-US"/>
        </w:rPr>
        <w:t>2009)</w:t>
      </w:r>
      <w:r w:rsidRPr="00DA641C">
        <w:rPr>
          <w:rFonts w:ascii="Times New Roman" w:eastAsia="DengXian" w:hAnsi="Times New Roman" w:cs="Times New Roman"/>
          <w:sz w:val="24"/>
          <w:szCs w:val="24"/>
          <w:lang w:eastAsia="en-US"/>
        </w:rPr>
        <w:t xml:space="preserve">. </w:t>
      </w:r>
      <w:r w:rsidRPr="00DA641C">
        <w:rPr>
          <w:rFonts w:ascii="Times New Roman" w:eastAsia="DengXian" w:hAnsi="Times New Roman" w:cs="Times New Roman"/>
          <w:color w:val="000000"/>
          <w:sz w:val="24"/>
          <w:szCs w:val="24"/>
          <w:lang w:eastAsia="en-US"/>
        </w:rPr>
        <w:t>Some closure constants are interconnected, including</w:t>
      </w:r>
    </w:p>
    <w:p w14:paraId="4C13B97F" w14:textId="3B2C13B6"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1</m:t>
            </m:r>
          </m:sub>
        </m:sSub>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1</m:t>
            </m:r>
          </m:sub>
        </m:sSub>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1-3</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γ</m:t>
                </m:r>
              </m:e>
              <m:sub>
                <m:r>
                  <w:rPr>
                    <w:rFonts w:ascii="Cambria Math" w:eastAsia="DengXian" w:hAnsi="Cambria Math" w:cs="Times New Roman"/>
                    <w:color w:val="000000"/>
                    <w:sz w:val="24"/>
                    <w:szCs w:val="24"/>
                    <w:lang w:eastAsia="en-US"/>
                  </w:rPr>
                  <m:t>1</m:t>
                </m:r>
              </m:sub>
            </m:sSub>
          </m:num>
          <m:den>
            <m:r>
              <w:rPr>
                <w:rFonts w:ascii="Cambria Math" w:eastAsia="DengXian" w:hAnsi="Cambria Math" w:cs="Times New Roman"/>
                <w:color w:val="000000"/>
                <w:sz w:val="24"/>
                <w:szCs w:val="24"/>
                <w:lang w:eastAsia="en-US"/>
              </w:rPr>
              <m:t>6</m:t>
            </m:r>
          </m:den>
        </m:f>
      </m:oMath>
      <w:r w:rsidR="00A73F86" w:rsidRPr="00DA641C">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5.</w:t>
      </w:r>
      <w:r w:rsidR="00A73F86" w:rsidRPr="00DA641C">
        <w:rPr>
          <w:rFonts w:ascii="Times New Roman" w:eastAsia="DengXian" w:hAnsi="Times New Roman" w:cs="Times New Roman"/>
          <w:color w:val="000000"/>
          <w:sz w:val="24"/>
          <w:szCs w:val="24"/>
          <w:lang w:eastAsia="en-US"/>
        </w:rPr>
        <w:t>5)</w:t>
      </w:r>
    </w:p>
    <w:p w14:paraId="2BC01AF3" w14:textId="1740765D"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2</m:t>
            </m:r>
          </m:sub>
        </m:sSub>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r>
              <w:rPr>
                <w:rFonts w:ascii="Cambria Math" w:eastAsia="DengXian" w:hAnsi="Cambria Math" w:cs="Times New Roman"/>
                <w:color w:val="000000"/>
                <w:sz w:val="24"/>
                <w:szCs w:val="24"/>
                <w:lang w:eastAsia="en-US"/>
              </w:rPr>
              <m:t>3</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γ</m:t>
                </m:r>
              </m:e>
              <m:sub>
                <m:r>
                  <w:rPr>
                    <w:rFonts w:ascii="Cambria Math" w:eastAsia="DengXian" w:hAnsi="Cambria Math" w:cs="Times New Roman"/>
                    <w:color w:val="000000"/>
                    <w:sz w:val="24"/>
                    <w:szCs w:val="24"/>
                    <w:lang w:eastAsia="en-US"/>
                  </w:rPr>
                  <m:t>1</m:t>
                </m:r>
              </m:sub>
            </m:sSub>
            <m:sSubSup>
              <m:sSubSupPr>
                <m:ctrlPr>
                  <w:rPr>
                    <w:rFonts w:ascii="Cambria Math" w:eastAsia="DengXian" w:hAnsi="Cambria Math" w:cs="Times New Roman"/>
                    <w:i/>
                    <w:color w:val="000000"/>
                    <w:sz w:val="24"/>
                    <w:szCs w:val="24"/>
                    <w:lang w:eastAsia="en-US"/>
                  </w:rPr>
                </m:ctrlPr>
              </m:sSubSup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1</m:t>
                </m:r>
              </m:sub>
              <m:sup>
                <m:f>
                  <m:fPr>
                    <m:type m:val="lin"/>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r>
                      <w:rPr>
                        <w:rFonts w:ascii="Cambria Math" w:eastAsia="DengXian" w:hAnsi="Cambria Math" w:cs="Times New Roman"/>
                        <w:color w:val="000000"/>
                        <w:sz w:val="24"/>
                        <w:szCs w:val="24"/>
                        <w:lang w:eastAsia="en-US"/>
                      </w:rPr>
                      <m:t>3</m:t>
                    </m:r>
                  </m:den>
                </m:f>
              </m:sup>
            </m:sSubSup>
            <m:r>
              <w:rPr>
                <w:rFonts w:ascii="Cambria Math" w:eastAsia="DengXian" w:hAnsi="Cambria Math" w:cs="Times New Roman"/>
                <w:color w:val="000000"/>
                <w:sz w:val="24"/>
                <w:szCs w:val="24"/>
                <w:lang w:eastAsia="en-US"/>
              </w:rPr>
              <m:t>Pr</m:t>
            </m:r>
          </m:den>
        </m:f>
      </m:oMath>
      <w:r w:rsidR="00A73F86" w:rsidRPr="00DA641C">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5.</w:t>
      </w:r>
      <w:r w:rsidR="00A73F86" w:rsidRPr="00DA641C">
        <w:rPr>
          <w:rFonts w:ascii="Times New Roman" w:eastAsia="DengXian" w:hAnsi="Times New Roman" w:cs="Times New Roman"/>
          <w:color w:val="000000"/>
          <w:sz w:val="24"/>
          <w:szCs w:val="24"/>
          <w:lang w:eastAsia="en-US"/>
        </w:rPr>
        <w:t>6)</w:t>
      </w:r>
    </w:p>
    <w:p w14:paraId="03D69FA4" w14:textId="4C7404B5"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1</m:t>
            </m:r>
          </m:sub>
        </m:sSub>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γ</m:t>
            </m:r>
          </m:e>
          <m:sub>
            <m:r>
              <w:rPr>
                <w:rFonts w:ascii="Cambria Math" w:eastAsia="DengXian" w:hAnsi="Cambria Math" w:cs="Times New Roman"/>
                <w:color w:val="000000"/>
                <w:sz w:val="24"/>
                <w:szCs w:val="24"/>
                <w:lang w:eastAsia="en-US"/>
              </w:rPr>
              <m:t>1</m:t>
            </m:r>
          </m:sub>
        </m:sSub>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r>
              <w:rPr>
                <w:rFonts w:ascii="Cambria Math" w:eastAsia="DengXian" w:hAnsi="Cambria Math" w:cs="Times New Roman"/>
                <w:color w:val="000000"/>
                <w:sz w:val="24"/>
                <w:szCs w:val="24"/>
                <w:lang w:eastAsia="en-US"/>
              </w:rPr>
              <m:t>3</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1</m:t>
                </m:r>
              </m:sub>
            </m:sSub>
            <m:sSubSup>
              <m:sSubSupPr>
                <m:ctrlPr>
                  <w:rPr>
                    <w:rFonts w:ascii="Cambria Math" w:eastAsia="DengXian" w:hAnsi="Cambria Math" w:cs="Times New Roman"/>
                    <w:i/>
                    <w:color w:val="000000"/>
                    <w:sz w:val="24"/>
                    <w:szCs w:val="24"/>
                    <w:lang w:eastAsia="en-US"/>
                  </w:rPr>
                </m:ctrlPr>
              </m:sSubSup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1</m:t>
                </m:r>
              </m:sub>
              <m:sup>
                <m:f>
                  <m:fPr>
                    <m:type m:val="lin"/>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r>
                      <w:rPr>
                        <w:rFonts w:ascii="Cambria Math" w:eastAsia="DengXian" w:hAnsi="Cambria Math" w:cs="Times New Roman"/>
                        <w:color w:val="000000"/>
                        <w:sz w:val="24"/>
                        <w:szCs w:val="24"/>
                        <w:lang w:eastAsia="en-US"/>
                      </w:rPr>
                      <m:t>3</m:t>
                    </m:r>
                  </m:den>
                </m:f>
              </m:sup>
            </m:sSubSup>
          </m:den>
        </m:f>
      </m:oMath>
      <w:r w:rsidR="00A73F86" w:rsidRPr="00DA641C">
        <w:rPr>
          <w:rFonts w:ascii="Times New Roman" w:eastAsia="DengXian" w:hAnsi="Times New Roman" w:cs="Times New Roman"/>
          <w:color w:val="000000"/>
          <w:sz w:val="24"/>
          <w:szCs w:val="24"/>
          <w:lang w:eastAsia="en-US"/>
        </w:rPr>
        <w:t>,</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5.</w:t>
      </w:r>
      <w:r w:rsidR="00A73F86" w:rsidRPr="00DA641C">
        <w:rPr>
          <w:rFonts w:ascii="Times New Roman" w:eastAsia="DengXian" w:hAnsi="Times New Roman" w:cs="Times New Roman"/>
          <w:color w:val="000000"/>
          <w:sz w:val="24"/>
          <w:szCs w:val="24"/>
          <w:lang w:eastAsia="en-US"/>
        </w:rPr>
        <w:t>7)</w:t>
      </w:r>
    </w:p>
    <w:p w14:paraId="5BB7155E"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 xml:space="preserve">where </w:t>
      </w:r>
      <w:proofErr w:type="spellStart"/>
      <w:r w:rsidRPr="00DA641C">
        <w:rPr>
          <w:rFonts w:ascii="Times New Roman" w:eastAsia="DengXian" w:hAnsi="Times New Roman" w:cs="Times New Roman"/>
          <w:i/>
          <w:color w:val="000000"/>
          <w:sz w:val="24"/>
          <w:szCs w:val="24"/>
          <w:lang w:eastAsia="en-US"/>
        </w:rPr>
        <w:t>Pr</w:t>
      </w:r>
      <w:proofErr w:type="spellEnd"/>
      <w:r w:rsidRPr="00DA641C">
        <w:rPr>
          <w:rFonts w:ascii="Times New Roman" w:eastAsia="DengXian" w:hAnsi="Times New Roman" w:cs="Times New Roman"/>
          <w:color w:val="000000"/>
          <w:sz w:val="24"/>
          <w:szCs w:val="24"/>
          <w:lang w:eastAsia="en-US"/>
        </w:rPr>
        <w:t xml:space="preserve"> is the turbulent Prandtl number. Note that the term </w:t>
      </w:r>
      <m:oMath>
        <m:sSubSup>
          <m:sSubSupPr>
            <m:ctrlPr>
              <w:rPr>
                <w:rFonts w:ascii="Cambria Math" w:eastAsia="DengXian" w:hAnsi="Cambria Math" w:cs="Times New Roman"/>
                <w:i/>
                <w:color w:val="000000"/>
                <w:sz w:val="24"/>
                <w:szCs w:val="24"/>
                <w:lang w:eastAsia="en-US"/>
              </w:rPr>
            </m:ctrlPr>
          </m:sSubSup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1</m:t>
            </m:r>
          </m:sub>
          <m:sup>
            <m:f>
              <m:fPr>
                <m:type m:val="lin"/>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r>
                  <w:rPr>
                    <w:rFonts w:ascii="Cambria Math" w:eastAsia="DengXian" w:hAnsi="Cambria Math" w:cs="Times New Roman"/>
                    <w:color w:val="000000"/>
                    <w:sz w:val="24"/>
                    <w:szCs w:val="24"/>
                    <w:lang w:eastAsia="en-US"/>
                  </w:rPr>
                  <m:t>3</m:t>
                </m:r>
              </m:den>
            </m:f>
          </m:sup>
        </m:sSubSup>
      </m:oMath>
      <w:r w:rsidRPr="00DA641C">
        <w:rPr>
          <w:rFonts w:ascii="Times New Roman" w:eastAsia="DengXian" w:hAnsi="Times New Roman" w:cs="Times New Roman"/>
          <w:color w:val="000000"/>
          <w:sz w:val="24"/>
          <w:szCs w:val="24"/>
          <w:lang w:eastAsia="en-US"/>
        </w:rPr>
        <w:t xml:space="preserve"> is fixed with the default value of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1</m:t>
            </m:r>
          </m:sub>
        </m:sSub>
        <m:r>
          <w:rPr>
            <w:rFonts w:ascii="Cambria Math" w:eastAsia="DengXian" w:hAnsi="Cambria Math" w:cs="Times New Roman"/>
            <w:color w:val="000000"/>
            <w:sz w:val="24"/>
            <w:szCs w:val="24"/>
            <w:lang w:eastAsia="en-US"/>
          </w:rPr>
          <m:t xml:space="preserve"> </m:t>
        </m:r>
      </m:oMath>
      <w:r w:rsidRPr="00DA641C">
        <w:rPr>
          <w:rFonts w:ascii="Times New Roman" w:eastAsia="DengXian" w:hAnsi="Times New Roman" w:cs="Times New Roman"/>
          <w:color w:val="000000"/>
          <w:sz w:val="24"/>
          <w:szCs w:val="24"/>
          <w:lang w:eastAsia="en-US"/>
        </w:rPr>
        <w:t>in the WRF model code to make the model more stable (Joseph Olson, personal communication, 2015).</w:t>
      </w:r>
    </w:p>
    <w:p w14:paraId="19BB993B" w14:textId="7575A94D" w:rsidR="00A73F86" w:rsidRPr="00DA641C" w:rsidRDefault="00A73F86" w:rsidP="00A73F86">
      <w:pPr>
        <w:spacing w:after="200" w:line="480" w:lineRule="auto"/>
        <w:jc w:val="both"/>
        <w:rPr>
          <w:rFonts w:ascii="Times New Roman" w:eastAsia="DengXian" w:hAnsi="Times New Roman" w:cs="Times New Roman"/>
          <w:color w:val="000000"/>
          <w:sz w:val="24"/>
          <w:szCs w:val="24"/>
        </w:rPr>
      </w:pPr>
      <w:r w:rsidRPr="00DA641C">
        <w:rPr>
          <w:rFonts w:ascii="Times New Roman" w:eastAsia="DengXian" w:hAnsi="Times New Roman" w:cs="Times New Roman"/>
          <w:color w:val="000000"/>
          <w:sz w:val="24"/>
          <w:szCs w:val="24"/>
        </w:rPr>
        <w:t>B</w:t>
      </w:r>
      <w:r w:rsidRPr="00DA641C">
        <w:rPr>
          <w:rFonts w:ascii="Times New Roman" w:eastAsia="DengXian" w:hAnsi="Times New Roman" w:cs="Times New Roman"/>
          <w:color w:val="000000"/>
          <w:sz w:val="24"/>
          <w:szCs w:val="24"/>
          <w:lang w:eastAsia="en-US"/>
        </w:rPr>
        <w:t xml:space="preserve">y using the parametrizations, including those in </w:t>
      </w:r>
      <w:proofErr w:type="spellStart"/>
      <w:r w:rsidRPr="00DA641C">
        <w:rPr>
          <w:rFonts w:ascii="Times New Roman" w:eastAsia="DengXian" w:hAnsi="Times New Roman" w:cs="Times New Roman"/>
          <w:color w:val="000000"/>
          <w:sz w:val="24"/>
          <w:szCs w:val="24"/>
          <w:lang w:eastAsia="en-US"/>
        </w:rPr>
        <w:t>Eqs</w:t>
      </w:r>
      <w:proofErr w:type="spellEnd"/>
      <w:r w:rsidRPr="00DA641C">
        <w:rPr>
          <w:rFonts w:ascii="Times New Roman" w:eastAsia="DengXian" w:hAnsi="Times New Roman" w:cs="Times New Roman"/>
          <w:color w:val="000000"/>
          <w:sz w:val="24"/>
          <w:szCs w:val="24"/>
          <w:lang w:eastAsia="en-US"/>
        </w:rPr>
        <w:t xml:space="preserve">. </w:t>
      </w:r>
      <w:r w:rsidR="00455BAA">
        <w:rPr>
          <w:rFonts w:ascii="Times New Roman" w:eastAsia="DengXian" w:hAnsi="Times New Roman" w:cs="Times New Roman"/>
          <w:color w:val="000000"/>
          <w:sz w:val="24"/>
          <w:szCs w:val="24"/>
          <w:lang w:eastAsia="en-US"/>
        </w:rPr>
        <w:t>5.</w:t>
      </w:r>
      <w:r w:rsidRPr="00DA641C">
        <w:rPr>
          <w:rFonts w:ascii="Times New Roman" w:eastAsia="DengXian" w:hAnsi="Times New Roman" w:cs="Times New Roman"/>
          <w:color w:val="000000"/>
          <w:sz w:val="24"/>
          <w:szCs w:val="24"/>
          <w:lang w:eastAsia="en-US"/>
        </w:rPr>
        <w:t>1–</w:t>
      </w:r>
      <w:r w:rsidR="00455BAA">
        <w:rPr>
          <w:rFonts w:ascii="Times New Roman" w:eastAsia="DengXian" w:hAnsi="Times New Roman" w:cs="Times New Roman"/>
          <w:color w:val="000000"/>
          <w:sz w:val="24"/>
          <w:szCs w:val="24"/>
          <w:lang w:eastAsia="en-US"/>
        </w:rPr>
        <w:t>5.</w:t>
      </w:r>
      <w:r w:rsidRPr="00DA641C">
        <w:rPr>
          <w:rFonts w:ascii="Times New Roman" w:eastAsia="DengXian" w:hAnsi="Times New Roman" w:cs="Times New Roman"/>
          <w:color w:val="000000"/>
          <w:sz w:val="24"/>
          <w:szCs w:val="24"/>
          <w:lang w:eastAsia="en-US"/>
        </w:rPr>
        <w:t>4</w:t>
      </w:r>
      <w:r w:rsidRPr="00DA641C">
        <w:rPr>
          <w:rFonts w:ascii="Times New Roman" w:eastAsia="DengXian" w:hAnsi="Times New Roman" w:cs="Times New Roman"/>
          <w:color w:val="000000"/>
          <w:sz w:val="24"/>
          <w:szCs w:val="24"/>
        </w:rPr>
        <w:t>,</w:t>
      </w:r>
      <w:r w:rsidRPr="00DA641C">
        <w:rPr>
          <w:rFonts w:ascii="Times New Roman" w:eastAsia="DengXian" w:hAnsi="Times New Roman" w:cs="Times New Roman"/>
          <w:color w:val="000000"/>
          <w:sz w:val="24"/>
          <w:szCs w:val="24"/>
          <w:lang w:eastAsia="en-US"/>
        </w:rPr>
        <w:t xml:space="preserve"> </w:t>
      </w:r>
      <w:r w:rsidRPr="00DA641C">
        <w:rPr>
          <w:rFonts w:ascii="Times New Roman" w:eastAsia="DengXian" w:hAnsi="Times New Roman" w:cs="Times New Roman"/>
          <w:color w:val="000000"/>
          <w:sz w:val="24"/>
          <w:szCs w:val="24"/>
        </w:rPr>
        <w:t>t</w:t>
      </w:r>
      <w:r w:rsidRPr="00DA641C">
        <w:rPr>
          <w:rFonts w:ascii="Times New Roman" w:eastAsia="DengXian" w:hAnsi="Times New Roman" w:cs="Times New Roman"/>
          <w:color w:val="000000"/>
          <w:sz w:val="24"/>
          <w:szCs w:val="24"/>
          <w:lang w:eastAsia="en-US"/>
        </w:rPr>
        <w:t xml:space="preserve">he prognostic and diagnostic equations </w:t>
      </w:r>
      <w:r w:rsidRPr="00DA641C">
        <w:rPr>
          <w:rFonts w:ascii="Times New Roman" w:eastAsia="DengXian" w:hAnsi="Times New Roman" w:cs="Times New Roman"/>
          <w:color w:val="000000"/>
          <w:sz w:val="24"/>
          <w:szCs w:val="24"/>
        </w:rPr>
        <w:t xml:space="preserve">of turbulent variables </w:t>
      </w:r>
      <w:r w:rsidRPr="00DA641C">
        <w:rPr>
          <w:rFonts w:ascii="Times New Roman" w:eastAsia="DengXian" w:hAnsi="Times New Roman" w:cs="Times New Roman"/>
          <w:color w:val="000000"/>
          <w:sz w:val="24"/>
          <w:szCs w:val="24"/>
          <w:lang w:eastAsia="en-US"/>
        </w:rPr>
        <w:t xml:space="preserve">can be </w:t>
      </w:r>
      <w:proofErr w:type="gramStart"/>
      <w:r w:rsidRPr="00DA641C">
        <w:rPr>
          <w:rFonts w:ascii="Times New Roman" w:eastAsia="DengXian" w:hAnsi="Times New Roman" w:cs="Times New Roman"/>
          <w:color w:val="000000"/>
          <w:sz w:val="24"/>
          <w:szCs w:val="24"/>
          <w:lang w:eastAsia="en-US"/>
        </w:rPr>
        <w:t>solved</w:t>
      </w:r>
      <w:proofErr w:type="gramEnd"/>
      <w:r w:rsidRPr="00DA641C">
        <w:rPr>
          <w:rFonts w:ascii="Times New Roman" w:eastAsia="DengXian" w:hAnsi="Times New Roman" w:cs="Times New Roman"/>
          <w:color w:val="000000"/>
          <w:sz w:val="24"/>
          <w:szCs w:val="24"/>
          <w:lang w:eastAsia="en-US"/>
        </w:rPr>
        <w:t xml:space="preserve"> and the second-order turbulent fluxes </w:t>
      </w:r>
      <w:r w:rsidRPr="00DA641C">
        <w:rPr>
          <w:rFonts w:ascii="Times New Roman" w:eastAsia="DengXian" w:hAnsi="Times New Roman" w:cs="Times New Roman"/>
          <w:color w:val="000000"/>
          <w:sz w:val="24"/>
          <w:szCs w:val="24"/>
        </w:rPr>
        <w:t>are</w:t>
      </w:r>
      <w:r w:rsidRPr="00DA641C">
        <w:rPr>
          <w:rFonts w:ascii="Times New Roman" w:eastAsia="DengXian" w:hAnsi="Times New Roman" w:cs="Times New Roman"/>
          <w:color w:val="000000"/>
          <w:sz w:val="24"/>
          <w:szCs w:val="24"/>
          <w:lang w:eastAsia="en-US"/>
        </w:rPr>
        <w:t xml:space="preserve"> derived</w:t>
      </w:r>
      <w:r w:rsidRPr="00DA641C">
        <w:rPr>
          <w:rFonts w:ascii="Times New Roman" w:eastAsia="DengXian" w:hAnsi="Times New Roman" w:cs="Times New Roman"/>
          <w:color w:val="000000"/>
          <w:sz w:val="24"/>
          <w:szCs w:val="24"/>
        </w:rPr>
        <w:t xml:space="preserve"> in the form of</w:t>
      </w:r>
    </w:p>
    <w:p w14:paraId="4CF23D5B" w14:textId="125F49BF" w:rsidR="00A73F86" w:rsidRPr="00DA641C" w:rsidRDefault="00A73F86"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r>
          <w:rPr>
            <w:rFonts w:ascii="Cambria Math" w:eastAsia="DengXian" w:hAnsi="Cambria Math" w:cs="Times New Roman"/>
            <w:color w:val="000000"/>
            <w:sz w:val="24"/>
            <w:szCs w:val="24"/>
            <w:lang w:eastAsia="en-US"/>
          </w:rPr>
          <m:t>-</m:t>
        </m:r>
        <m:d>
          <m:dPr>
            <m:begChr m:val="〈"/>
            <m:endChr m:val="〉"/>
            <m:ctrlPr>
              <w:rPr>
                <w:rFonts w:ascii="Cambria Math" w:eastAsia="DengXian" w:hAnsi="Cambria Math" w:cs="Times New Roman"/>
                <w:i/>
                <w:color w:val="000000"/>
                <w:sz w:val="24"/>
                <w:szCs w:val="24"/>
                <w:lang w:eastAsia="en-US"/>
              </w:rPr>
            </m:ctrlPr>
          </m:dPr>
          <m:e>
            <m:r>
              <w:rPr>
                <w:rFonts w:ascii="Cambria Math" w:eastAsia="DengXian" w:hAnsi="Cambria Math" w:cs="Times New Roman"/>
                <w:color w:val="000000"/>
                <w:sz w:val="24"/>
                <w:szCs w:val="24"/>
                <w:lang w:eastAsia="en-US"/>
              </w:rPr>
              <m:t>uw</m:t>
            </m:r>
          </m:e>
        </m:d>
        <m:r>
          <w:rPr>
            <w:rFonts w:ascii="Cambria Math" w:eastAsia="DengXian" w:hAnsi="Cambria Math" w:cs="Times New Roman"/>
            <w:color w:val="000000"/>
            <w:sz w:val="24"/>
            <w:szCs w:val="24"/>
            <w:lang w:eastAsia="en-US"/>
          </w:rPr>
          <m:t>=Lq</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S</m:t>
            </m:r>
          </m:e>
          <m:sub>
            <m:r>
              <w:rPr>
                <w:rFonts w:ascii="Cambria Math" w:eastAsia="DengXian" w:hAnsi="Cambria Math" w:cs="Times New Roman"/>
                <w:color w:val="000000"/>
                <w:sz w:val="24"/>
                <w:szCs w:val="24"/>
                <w:lang w:eastAsia="en-US"/>
              </w:rPr>
              <m:t>M</m:t>
            </m:r>
          </m:sub>
        </m:sSub>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∂U</m:t>
            </m:r>
          </m:num>
          <m:den>
            <m:r>
              <w:rPr>
                <w:rFonts w:ascii="Cambria Math" w:eastAsia="DengXian" w:hAnsi="Cambria Math" w:cs="Times New Roman"/>
                <w:color w:val="000000"/>
                <w:sz w:val="24"/>
                <w:szCs w:val="24"/>
                <w:lang w:eastAsia="en-US"/>
              </w:rPr>
              <m:t>∂z</m:t>
            </m:r>
          </m:den>
        </m:f>
      </m:oMath>
      <w:r w:rsidRPr="00DA641C">
        <w:rPr>
          <w:rFonts w:ascii="Times New Roman" w:eastAsia="DengXian" w:hAnsi="Times New Roman" w:cs="Times New Roman"/>
          <w:color w:val="000000"/>
          <w:sz w:val="24"/>
          <w:szCs w:val="24"/>
          <w:lang w:eastAsia="en-US"/>
        </w:rPr>
        <w:t xml:space="preserve">, </w:t>
      </w:r>
      <w:r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5.</w:t>
      </w:r>
      <w:r w:rsidRPr="00DA641C">
        <w:rPr>
          <w:rFonts w:ascii="Times New Roman" w:eastAsia="DengXian" w:hAnsi="Times New Roman" w:cs="Times New Roman"/>
          <w:color w:val="000000"/>
          <w:sz w:val="24"/>
          <w:szCs w:val="24"/>
          <w:lang w:eastAsia="en-US"/>
        </w:rPr>
        <w:t>8)</w:t>
      </w:r>
    </w:p>
    <w:p w14:paraId="0428AC7F"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 xml:space="preserve">where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S</m:t>
            </m:r>
          </m:e>
          <m:sub>
            <m:r>
              <w:rPr>
                <w:rFonts w:ascii="Cambria Math" w:eastAsia="DengXian" w:hAnsi="Cambria Math" w:cs="Times New Roman"/>
                <w:color w:val="000000"/>
                <w:sz w:val="24"/>
                <w:szCs w:val="24"/>
                <w:lang w:eastAsia="en-US"/>
              </w:rPr>
              <m:t>M</m:t>
            </m:r>
          </m:sub>
        </m:sSub>
      </m:oMath>
      <w:r w:rsidRPr="00DA641C">
        <w:rPr>
          <w:rFonts w:ascii="Times New Roman" w:eastAsia="DengXian" w:hAnsi="Times New Roman" w:cs="Times New Roman"/>
          <w:color w:val="000000"/>
          <w:sz w:val="24"/>
          <w:szCs w:val="24"/>
          <w:lang w:eastAsia="en-US"/>
        </w:rPr>
        <w:t xml:space="preserve"> is the stability function for momentum, and analogous forms are applied for </w:t>
      </w:r>
      <m:oMath>
        <m:d>
          <m:dPr>
            <m:begChr m:val="〈"/>
            <m:endChr m:val="〉"/>
            <m:ctrlPr>
              <w:rPr>
                <w:rFonts w:ascii="Cambria Math" w:eastAsia="DengXian" w:hAnsi="Cambria Math" w:cs="Times New Roman"/>
                <w:i/>
                <w:color w:val="000000"/>
                <w:sz w:val="24"/>
                <w:szCs w:val="24"/>
                <w:lang w:eastAsia="en-US"/>
              </w:rPr>
            </m:ctrlPr>
          </m:dPr>
          <m:e>
            <m:r>
              <w:rPr>
                <w:rFonts w:ascii="Cambria Math" w:eastAsia="DengXian" w:hAnsi="Cambria Math" w:cs="Times New Roman"/>
                <w:color w:val="000000"/>
                <w:sz w:val="24"/>
                <w:szCs w:val="24"/>
                <w:lang w:eastAsia="en-US"/>
              </w:rPr>
              <m:t>vw</m:t>
            </m:r>
          </m:e>
        </m:d>
      </m:oMath>
      <w:r w:rsidRPr="00DA641C">
        <w:rPr>
          <w:rFonts w:ascii="Times New Roman" w:eastAsia="DengXian" w:hAnsi="Times New Roman" w:cs="Times New Roman"/>
          <w:color w:val="000000"/>
          <w:sz w:val="24"/>
          <w:szCs w:val="24"/>
          <w:lang w:eastAsia="en-US"/>
        </w:rPr>
        <w:t xml:space="preserve">, </w:t>
      </w:r>
      <m:oMath>
        <m:d>
          <m:dPr>
            <m:begChr m:val="〈"/>
            <m:endChr m:val="〉"/>
            <m:ctrlPr>
              <w:rPr>
                <w:rFonts w:ascii="Cambria Math" w:eastAsia="DengXian" w:hAnsi="Cambria Math" w:cs="Times New Roman"/>
                <w:i/>
                <w:color w:val="000000"/>
                <w:sz w:val="24"/>
                <w:szCs w:val="24"/>
                <w:lang w:eastAsia="en-US"/>
              </w:rPr>
            </m:ctrlPr>
          </m:dPr>
          <m:e>
            <m:r>
              <w:rPr>
                <w:rFonts w:ascii="Cambria Math" w:eastAsia="DengXian" w:hAnsi="Cambria Math" w:cs="Times New Roman"/>
                <w:color w:val="000000"/>
                <w:sz w:val="24"/>
                <w:szCs w:val="24"/>
                <w:lang w:eastAsia="en-US"/>
              </w:rPr>
              <m:t>v</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l</m:t>
                </m:r>
              </m:sub>
            </m:sSub>
          </m:e>
        </m:d>
      </m:oMath>
      <w:r w:rsidRPr="00DA641C">
        <w:rPr>
          <w:rFonts w:ascii="Times New Roman" w:eastAsia="DengXian" w:hAnsi="Times New Roman" w:cs="Times New Roman"/>
          <w:color w:val="000000"/>
          <w:sz w:val="24"/>
          <w:szCs w:val="24"/>
          <w:lang w:eastAsia="en-US"/>
        </w:rPr>
        <w:t xml:space="preserve">, and </w:t>
      </w:r>
      <m:oMath>
        <m:d>
          <m:dPr>
            <m:begChr m:val="〈"/>
            <m:endChr m:val="〉"/>
            <m:ctrlPr>
              <w:rPr>
                <w:rFonts w:ascii="Cambria Math" w:eastAsia="DengXian" w:hAnsi="Cambria Math" w:cs="Times New Roman"/>
                <w:i/>
                <w:color w:val="000000"/>
                <w:sz w:val="24"/>
                <w:szCs w:val="24"/>
                <w:lang w:eastAsia="en-US"/>
              </w:rPr>
            </m:ctrlPr>
          </m:dPr>
          <m:e>
            <m:r>
              <w:rPr>
                <w:rFonts w:ascii="Cambria Math" w:eastAsia="DengXian" w:hAnsi="Cambria Math" w:cs="Times New Roman"/>
                <w:color w:val="000000"/>
                <w:sz w:val="24"/>
                <w:szCs w:val="24"/>
                <w:lang w:eastAsia="en-US"/>
              </w:rPr>
              <m:t>w</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l</m:t>
                </m:r>
              </m:sub>
            </m:sSub>
          </m:e>
        </m:d>
      </m:oMath>
      <w:r w:rsidRPr="00DA641C">
        <w:rPr>
          <w:rFonts w:ascii="Times New Roman" w:eastAsia="DengXian" w:hAnsi="Times New Roman" w:cs="Times New Roman"/>
          <w:color w:val="000000"/>
          <w:sz w:val="24"/>
          <w:szCs w:val="24"/>
          <w:lang w:eastAsia="en-US"/>
        </w:rPr>
        <w:t>.</w:t>
      </w:r>
    </w:p>
    <w:p w14:paraId="276E2ED9"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Based on a large-eddy simulation database, the MYNN model introduce</w:t>
      </w:r>
      <w:r w:rsidRPr="00DA641C">
        <w:rPr>
          <w:rFonts w:ascii="Times New Roman" w:eastAsia="DengXian" w:hAnsi="Times New Roman" w:cs="Times New Roman"/>
          <w:color w:val="000000"/>
          <w:sz w:val="24"/>
          <w:szCs w:val="24"/>
        </w:rPr>
        <w:t>d</w:t>
      </w:r>
      <w:r w:rsidRPr="00DA641C">
        <w:rPr>
          <w:rFonts w:ascii="Times New Roman" w:eastAsia="DengXian" w:hAnsi="Times New Roman" w:cs="Times New Roman"/>
          <w:color w:val="000000"/>
          <w:sz w:val="24"/>
          <w:szCs w:val="24"/>
          <w:lang w:eastAsia="en-US"/>
        </w:rPr>
        <w:t xml:space="preserve"> a new diagnostic equation for the turbulent length scale </w:t>
      </w:r>
      <w:r w:rsidRPr="00DA641C">
        <w:rPr>
          <w:rFonts w:ascii="Times New Roman" w:eastAsia="DengXian" w:hAnsi="Times New Roman" w:cs="Times New Roman"/>
          <w:i/>
          <w:color w:val="000000"/>
          <w:sz w:val="24"/>
          <w:szCs w:val="24"/>
          <w:lang w:eastAsia="en-US"/>
        </w:rPr>
        <w:t>L</w:t>
      </w:r>
    </w:p>
    <w:p w14:paraId="490802D7" w14:textId="5956DC58"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r>
              <w:rPr>
                <w:rFonts w:ascii="Cambria Math" w:eastAsia="DengXian" w:hAnsi="Cambria Math" w:cs="Times New Roman"/>
                <w:color w:val="000000"/>
                <w:sz w:val="24"/>
                <w:szCs w:val="24"/>
                <w:lang w:eastAsia="en-US"/>
              </w:rPr>
              <m:t>L</m:t>
            </m:r>
          </m:den>
        </m:f>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S</m:t>
                </m:r>
              </m:sub>
            </m:sSub>
          </m:den>
        </m:f>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T</m:t>
                </m:r>
              </m:sub>
            </m:sSub>
          </m:den>
        </m:f>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B</m:t>
                </m:r>
              </m:sub>
            </m:sSub>
          </m:den>
        </m:f>
      </m:oMath>
      <w:r w:rsidR="00A73F86" w:rsidRPr="00DA641C">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5.</w:t>
      </w:r>
      <w:r w:rsidR="00A73F86" w:rsidRPr="00DA641C">
        <w:rPr>
          <w:rFonts w:ascii="Times New Roman" w:eastAsia="DengXian" w:hAnsi="Times New Roman" w:cs="Times New Roman"/>
          <w:color w:val="000000"/>
          <w:sz w:val="24"/>
          <w:szCs w:val="24"/>
          <w:lang w:eastAsia="en-US"/>
        </w:rPr>
        <w:t>9)</w:t>
      </w:r>
    </w:p>
    <w:p w14:paraId="5361BAEF" w14:textId="39BB61B3"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S</m:t>
            </m:r>
          </m:sub>
        </m:sSub>
        <m:r>
          <w:rPr>
            <w:rFonts w:ascii="Cambria Math" w:eastAsia="DengXian" w:hAnsi="Cambria Math" w:cs="Times New Roman"/>
            <w:color w:val="000000"/>
            <w:sz w:val="24"/>
            <w:szCs w:val="24"/>
            <w:lang w:eastAsia="en-US"/>
          </w:rPr>
          <m:t>=</m:t>
        </m:r>
        <m:d>
          <m:dPr>
            <m:begChr m:val="{"/>
            <m:endChr m:val=""/>
            <m:ctrlPr>
              <w:rPr>
                <w:rFonts w:ascii="Cambria Math" w:eastAsia="DengXian" w:hAnsi="Cambria Math" w:cs="Times New Roman"/>
                <w:i/>
                <w:color w:val="000000"/>
                <w:sz w:val="24"/>
                <w:szCs w:val="24"/>
                <w:lang w:eastAsia="en-US"/>
              </w:rPr>
            </m:ctrlPr>
          </m:dPr>
          <m:e>
            <m:m>
              <m:mPr>
                <m:mcs>
                  <m:mc>
                    <m:mcPr>
                      <m:count m:val="1"/>
                      <m:mcJc m:val="center"/>
                    </m:mcPr>
                  </m:mc>
                </m:mcs>
                <m:ctrlPr>
                  <w:rPr>
                    <w:rFonts w:ascii="Cambria Math" w:eastAsia="DengXian" w:hAnsi="Cambria Math" w:cs="Times New Roman"/>
                    <w:i/>
                    <w:color w:val="000000"/>
                    <w:sz w:val="24"/>
                    <w:szCs w:val="24"/>
                    <w:lang w:eastAsia="en-US"/>
                  </w:rPr>
                </m:ctrlPr>
              </m:mPr>
              <m:mr>
                <m:e>
                  <m:f>
                    <m:fPr>
                      <m:type m:val="lin"/>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kz</m:t>
                      </m:r>
                    </m:num>
                    <m:den>
                      <m:r>
                        <w:rPr>
                          <w:rFonts w:ascii="Cambria Math" w:eastAsia="DengXian" w:hAnsi="Cambria Math" w:cs="Times New Roman"/>
                          <w:color w:val="000000"/>
                          <w:sz w:val="24"/>
                          <w:szCs w:val="24"/>
                          <w:lang w:eastAsia="en-US"/>
                        </w:rPr>
                        <m:t>(1+</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α</m:t>
                          </m:r>
                        </m:e>
                        <m:sub>
                          <m:r>
                            <w:rPr>
                              <w:rFonts w:ascii="Cambria Math" w:eastAsia="DengXian" w:hAnsi="Cambria Math" w:cs="Times New Roman"/>
                              <w:color w:val="000000"/>
                              <w:sz w:val="24"/>
                              <w:szCs w:val="24"/>
                              <w:lang w:eastAsia="en-US"/>
                            </w:rPr>
                            <m:t>5</m:t>
                          </m:r>
                        </m:sub>
                      </m:sSub>
                      <m:r>
                        <w:rPr>
                          <w:rFonts w:ascii="Cambria Math" w:eastAsia="DengXian" w:hAnsi="Cambria Math" w:cs="Times New Roman"/>
                          <w:color w:val="000000"/>
                          <w:sz w:val="24"/>
                          <w:szCs w:val="24"/>
                          <w:lang w:eastAsia="en-US"/>
                        </w:rPr>
                        <m:t>)</m:t>
                      </m:r>
                    </m:den>
                  </m:f>
                  <m:r>
                    <w:rPr>
                      <w:rFonts w:ascii="Cambria Math" w:eastAsia="DengXian" w:hAnsi="Cambria Math" w:cs="Times New Roman"/>
                      <w:color w:val="000000"/>
                      <w:sz w:val="24"/>
                      <w:szCs w:val="24"/>
                      <w:lang w:eastAsia="en-US"/>
                    </w:rPr>
                    <m:t xml:space="preserve">,      </m:t>
                  </m:r>
                </m:e>
              </m:mr>
              <m:mr>
                <m:e>
                  <m:f>
                    <m:fPr>
                      <m:type m:val="lin"/>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kz</m:t>
                      </m:r>
                    </m:num>
                    <m:den>
                      <m:r>
                        <w:rPr>
                          <w:rFonts w:ascii="Cambria Math" w:eastAsia="DengXian" w:hAnsi="Cambria Math" w:cs="Times New Roman"/>
                          <w:color w:val="000000"/>
                          <w:sz w:val="24"/>
                          <w:szCs w:val="24"/>
                          <w:lang w:eastAsia="en-US"/>
                        </w:rPr>
                        <m:t>(1+</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α</m:t>
                          </m:r>
                        </m:e>
                        <m:sub>
                          <m:r>
                            <w:rPr>
                              <w:rFonts w:ascii="Cambria Math" w:eastAsia="DengXian" w:hAnsi="Cambria Math" w:cs="Times New Roman"/>
                              <w:color w:val="000000"/>
                              <w:sz w:val="24"/>
                              <w:szCs w:val="24"/>
                              <w:lang w:eastAsia="en-US"/>
                            </w:rPr>
                            <m:t>5</m:t>
                          </m:r>
                        </m:sub>
                      </m:sSub>
                      <m:r>
                        <w:rPr>
                          <w:rFonts w:ascii="Cambria Math" w:eastAsia="DengXian" w:hAnsi="Cambria Math" w:cs="Times New Roman"/>
                          <w:color w:val="000000"/>
                          <w:sz w:val="24"/>
                          <w:szCs w:val="24"/>
                          <w:lang w:eastAsia="en-US"/>
                        </w:rPr>
                        <m:t>ζ)</m:t>
                      </m:r>
                    </m:den>
                  </m:f>
                  <m:r>
                    <w:rPr>
                      <w:rFonts w:ascii="Cambria Math" w:eastAsia="DengXian" w:hAnsi="Cambria Math" w:cs="Times New Roman"/>
                      <w:color w:val="000000"/>
                      <w:sz w:val="24"/>
                      <w:szCs w:val="24"/>
                      <w:lang w:eastAsia="en-US"/>
                    </w:rPr>
                    <m:t xml:space="preserve">,    </m:t>
                  </m:r>
                </m:e>
              </m:mr>
              <m:mr>
                <m:e>
                  <m:sSup>
                    <m:sSupPr>
                      <m:ctrlPr>
                        <w:rPr>
                          <w:rFonts w:ascii="Cambria Math" w:eastAsia="DengXian" w:hAnsi="Cambria Math" w:cs="Times New Roman"/>
                          <w:i/>
                          <w:color w:val="000000"/>
                          <w:sz w:val="24"/>
                          <w:szCs w:val="24"/>
                          <w:lang w:eastAsia="en-US"/>
                        </w:rPr>
                      </m:ctrlPr>
                    </m:sSupPr>
                    <m:e>
                      <m:r>
                        <w:rPr>
                          <w:rFonts w:ascii="Cambria Math" w:eastAsia="DengXian" w:hAnsi="Cambria Math" w:cs="Times New Roman"/>
                          <w:color w:val="000000"/>
                          <w:sz w:val="24"/>
                          <w:szCs w:val="24"/>
                          <w:lang w:eastAsia="en-US"/>
                        </w:rPr>
                        <m:t>kz(1-</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α</m:t>
                          </m:r>
                        </m:e>
                        <m:sub>
                          <m:r>
                            <w:rPr>
                              <w:rFonts w:ascii="Cambria Math" w:eastAsia="DengXian" w:hAnsi="Cambria Math" w:cs="Times New Roman"/>
                              <w:color w:val="000000"/>
                              <w:sz w:val="24"/>
                              <w:szCs w:val="24"/>
                              <w:lang w:eastAsia="en-US"/>
                            </w:rPr>
                            <m:t>4</m:t>
                          </m:r>
                        </m:sub>
                      </m:sSub>
                      <m:r>
                        <w:rPr>
                          <w:rFonts w:ascii="Cambria Math" w:eastAsia="DengXian" w:hAnsi="Cambria Math" w:cs="Times New Roman"/>
                          <w:color w:val="000000"/>
                          <w:sz w:val="24"/>
                          <w:szCs w:val="24"/>
                          <w:lang w:eastAsia="en-US"/>
                        </w:rPr>
                        <m:t>ζ)</m:t>
                      </m:r>
                    </m:e>
                    <m:sup>
                      <m:r>
                        <w:rPr>
                          <w:rFonts w:ascii="Cambria Math" w:eastAsia="DengXian" w:hAnsi="Cambria Math" w:cs="Times New Roman"/>
                          <w:color w:val="000000"/>
                          <w:sz w:val="24"/>
                          <w:szCs w:val="24"/>
                          <w:lang w:eastAsia="en-US"/>
                        </w:rPr>
                        <m:t>β</m:t>
                      </m:r>
                    </m:sup>
                  </m:sSup>
                  <m:r>
                    <w:rPr>
                      <w:rFonts w:ascii="Cambria Math" w:eastAsia="DengXian" w:hAnsi="Cambria Math" w:cs="Times New Roman"/>
                      <w:color w:val="000000"/>
                      <w:sz w:val="24"/>
                      <w:szCs w:val="24"/>
                      <w:lang w:eastAsia="en-US"/>
                    </w:rPr>
                    <m:t xml:space="preserve">,    </m:t>
                  </m:r>
                </m:e>
              </m:mr>
            </m:m>
          </m:e>
        </m:d>
        <m:m>
          <m:mPr>
            <m:mcs>
              <m:mc>
                <m:mcPr>
                  <m:count m:val="1"/>
                  <m:mcJc m:val="center"/>
                </m:mcPr>
              </m:mc>
            </m:mcs>
            <m:ctrlPr>
              <w:rPr>
                <w:rFonts w:ascii="Cambria Math" w:eastAsia="DengXian" w:hAnsi="Cambria Math" w:cs="Times New Roman"/>
                <w:i/>
                <w:color w:val="000000"/>
                <w:sz w:val="24"/>
                <w:szCs w:val="24"/>
                <w:lang w:eastAsia="en-US"/>
              </w:rPr>
            </m:ctrlPr>
          </m:mPr>
          <m:mr>
            <m:e>
              <m:r>
                <w:rPr>
                  <w:rFonts w:ascii="Cambria Math" w:eastAsia="DengXian" w:hAnsi="Cambria Math" w:cs="Times New Roman"/>
                  <w:color w:val="000000"/>
                  <w:sz w:val="24"/>
                  <w:szCs w:val="24"/>
                  <w:lang w:eastAsia="en-US"/>
                </w:rPr>
                <m:t>ζ≥1</m:t>
              </m:r>
            </m:e>
          </m:mr>
          <m:mr>
            <m:e>
              <m:r>
                <w:rPr>
                  <w:rFonts w:ascii="Cambria Math" w:eastAsia="DengXian" w:hAnsi="Cambria Math" w:cs="Times New Roman"/>
                  <w:color w:val="000000"/>
                  <w:sz w:val="24"/>
                  <w:szCs w:val="24"/>
                  <w:lang w:eastAsia="en-US"/>
                </w:rPr>
                <m:t xml:space="preserve">        0≤ζ≤1</m:t>
              </m:r>
            </m:e>
          </m:mr>
          <m:mr>
            <m:e>
              <m:r>
                <w:rPr>
                  <w:rFonts w:ascii="Cambria Math" w:eastAsia="DengXian" w:hAnsi="Cambria Math" w:cs="Times New Roman"/>
                  <w:color w:val="000000"/>
                  <w:sz w:val="24"/>
                  <w:szCs w:val="24"/>
                  <w:lang w:eastAsia="en-US"/>
                </w:rPr>
                <m:t>ζ&lt;0</m:t>
              </m:r>
            </m:e>
          </m:mr>
        </m:m>
      </m:oMath>
      <w:r w:rsidR="00A73F86" w:rsidRPr="00DA641C">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5.</w:t>
      </w:r>
      <w:r w:rsidR="00A73F86" w:rsidRPr="00DA641C">
        <w:rPr>
          <w:rFonts w:ascii="Times New Roman" w:eastAsia="DengXian" w:hAnsi="Times New Roman" w:cs="Times New Roman"/>
          <w:color w:val="000000"/>
          <w:sz w:val="24"/>
          <w:szCs w:val="24"/>
          <w:lang w:eastAsia="en-US"/>
        </w:rPr>
        <w:t>10)</w:t>
      </w:r>
    </w:p>
    <w:p w14:paraId="674D51F1" w14:textId="66C1B0F9"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T</m:t>
            </m:r>
          </m:sub>
        </m:sSub>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α</m:t>
            </m:r>
          </m:e>
          <m:sub>
            <m:r>
              <w:rPr>
                <w:rFonts w:ascii="Cambria Math" w:eastAsia="DengXian" w:hAnsi="Cambria Math" w:cs="Times New Roman"/>
                <w:color w:val="000000"/>
                <w:sz w:val="24"/>
                <w:szCs w:val="24"/>
                <w:lang w:eastAsia="en-US"/>
              </w:rPr>
              <m:t>1</m:t>
            </m:r>
          </m:sub>
        </m:sSub>
        <m:f>
          <m:fPr>
            <m:ctrlPr>
              <w:rPr>
                <w:rFonts w:ascii="Cambria Math" w:eastAsia="DengXian" w:hAnsi="Cambria Math" w:cs="Times New Roman"/>
                <w:i/>
                <w:color w:val="000000"/>
                <w:sz w:val="24"/>
                <w:szCs w:val="24"/>
                <w:lang w:eastAsia="en-US"/>
              </w:rPr>
            </m:ctrlPr>
          </m:fPr>
          <m:num>
            <m:nary>
              <m:naryPr>
                <m:limLoc m:val="subSup"/>
                <m:ctrlPr>
                  <w:rPr>
                    <w:rFonts w:ascii="Cambria Math" w:eastAsia="DengXian" w:hAnsi="Cambria Math" w:cs="Times New Roman"/>
                    <w:i/>
                    <w:color w:val="000000"/>
                    <w:sz w:val="24"/>
                    <w:szCs w:val="24"/>
                    <w:lang w:eastAsia="en-US"/>
                  </w:rPr>
                </m:ctrlPr>
              </m:naryPr>
              <m:sub>
                <m:r>
                  <w:rPr>
                    <w:rFonts w:ascii="Cambria Math" w:eastAsia="DengXian" w:hAnsi="Cambria Math" w:cs="Times New Roman"/>
                    <w:color w:val="000000"/>
                    <w:sz w:val="24"/>
                    <w:szCs w:val="24"/>
                    <w:lang w:eastAsia="en-US"/>
                  </w:rPr>
                  <m:t>0</m:t>
                </m:r>
              </m:sub>
              <m:sup>
                <m:r>
                  <w:rPr>
                    <w:rFonts w:ascii="Cambria Math" w:eastAsia="DengXian" w:hAnsi="Cambria Math" w:cs="Times New Roman"/>
                    <w:color w:val="000000"/>
                    <w:sz w:val="24"/>
                    <w:szCs w:val="24"/>
                    <w:lang w:eastAsia="en-US"/>
                  </w:rPr>
                  <m:t>∞</m:t>
                </m:r>
              </m:sup>
              <m:e>
                <m:r>
                  <w:rPr>
                    <w:rFonts w:ascii="Cambria Math" w:eastAsia="DengXian" w:hAnsi="Cambria Math" w:cs="Times New Roman"/>
                    <w:color w:val="000000"/>
                    <w:sz w:val="24"/>
                    <w:szCs w:val="24"/>
                    <w:lang w:eastAsia="en-US"/>
                  </w:rPr>
                  <m:t>qz dz</m:t>
                </m:r>
              </m:e>
            </m:nary>
          </m:num>
          <m:den>
            <m:nary>
              <m:naryPr>
                <m:limLoc m:val="subSup"/>
                <m:ctrlPr>
                  <w:rPr>
                    <w:rFonts w:ascii="Cambria Math" w:eastAsia="DengXian" w:hAnsi="Cambria Math" w:cs="Times New Roman"/>
                    <w:i/>
                    <w:color w:val="000000"/>
                    <w:sz w:val="24"/>
                    <w:szCs w:val="24"/>
                    <w:lang w:eastAsia="en-US"/>
                  </w:rPr>
                </m:ctrlPr>
              </m:naryPr>
              <m:sub>
                <m:r>
                  <w:rPr>
                    <w:rFonts w:ascii="Cambria Math" w:eastAsia="DengXian" w:hAnsi="Cambria Math" w:cs="Times New Roman"/>
                    <w:color w:val="000000"/>
                    <w:sz w:val="24"/>
                    <w:szCs w:val="24"/>
                    <w:lang w:eastAsia="en-US"/>
                  </w:rPr>
                  <m:t>0</m:t>
                </m:r>
              </m:sub>
              <m:sup>
                <m:r>
                  <w:rPr>
                    <w:rFonts w:ascii="Cambria Math" w:eastAsia="DengXian" w:hAnsi="Cambria Math" w:cs="Times New Roman"/>
                    <w:color w:val="000000"/>
                    <w:sz w:val="24"/>
                    <w:szCs w:val="24"/>
                    <w:lang w:eastAsia="en-US"/>
                  </w:rPr>
                  <m:t>∞</m:t>
                </m:r>
              </m:sup>
              <m:e>
                <m:r>
                  <w:rPr>
                    <w:rFonts w:ascii="Cambria Math" w:eastAsia="DengXian" w:hAnsi="Cambria Math" w:cs="Times New Roman"/>
                    <w:color w:val="000000"/>
                    <w:sz w:val="24"/>
                    <w:szCs w:val="24"/>
                    <w:lang w:eastAsia="en-US"/>
                  </w:rPr>
                  <m:t>q dz</m:t>
                </m:r>
              </m:e>
            </m:nary>
          </m:den>
        </m:f>
      </m:oMath>
      <w:r w:rsidR="00A73F86" w:rsidRPr="00DA641C">
        <w:rPr>
          <w:rFonts w:ascii="Times New Roman" w:eastAsia="DengXian" w:hAnsi="Times New Roman" w:cs="Times New Roman"/>
          <w:color w:val="000000"/>
          <w:sz w:val="24"/>
          <w:szCs w:val="24"/>
          <w:lang w:eastAsia="en-US"/>
        </w:rPr>
        <w:t>,</w:t>
      </w:r>
      <w:r w:rsidR="00A73F86" w:rsidRPr="00DA641C">
        <w:rPr>
          <w:rFonts w:ascii="Times New Roman" w:eastAsia="DengXian" w:hAnsi="Times New Roman" w:cs="Times New Roman"/>
          <w:color w:val="000000"/>
          <w:sz w:val="24"/>
          <w:szCs w:val="24"/>
          <w:lang w:eastAsia="en-US"/>
        </w:rPr>
        <w:tab/>
        <w:t xml:space="preserve"> (</w:t>
      </w:r>
      <w:r w:rsidR="00C76894">
        <w:rPr>
          <w:rFonts w:ascii="Times New Roman" w:eastAsia="DengXian" w:hAnsi="Times New Roman" w:cs="Times New Roman"/>
          <w:color w:val="000000"/>
          <w:sz w:val="24"/>
          <w:szCs w:val="24"/>
          <w:lang w:eastAsia="en-US"/>
        </w:rPr>
        <w:t>5.</w:t>
      </w:r>
      <w:r w:rsidR="00A73F86" w:rsidRPr="00DA641C">
        <w:rPr>
          <w:rFonts w:ascii="Times New Roman" w:eastAsia="DengXian" w:hAnsi="Times New Roman" w:cs="Times New Roman"/>
          <w:color w:val="000000"/>
          <w:sz w:val="24"/>
          <w:szCs w:val="24"/>
          <w:lang w:eastAsia="en-US"/>
        </w:rPr>
        <w:t>11)</w:t>
      </w:r>
    </w:p>
    <w:p w14:paraId="1C4D72B4" w14:textId="6DD54D28"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B</m:t>
            </m:r>
          </m:sub>
        </m:sSub>
        <m:r>
          <w:rPr>
            <w:rFonts w:ascii="Cambria Math" w:eastAsia="DengXian" w:hAnsi="Cambria Math" w:cs="Times New Roman"/>
            <w:color w:val="000000"/>
            <w:sz w:val="24"/>
            <w:szCs w:val="24"/>
            <w:lang w:eastAsia="en-US"/>
          </w:rPr>
          <m:t>=</m:t>
        </m:r>
        <m:d>
          <m:dPr>
            <m:begChr m:val="{"/>
            <m:endChr m:val=""/>
            <m:ctrlPr>
              <w:rPr>
                <w:rFonts w:ascii="Cambria Math" w:eastAsia="DengXian" w:hAnsi="Cambria Math" w:cs="Times New Roman"/>
                <w:i/>
                <w:color w:val="000000"/>
                <w:sz w:val="24"/>
                <w:szCs w:val="24"/>
                <w:lang w:eastAsia="en-US"/>
              </w:rPr>
            </m:ctrlPr>
          </m:dPr>
          <m:e>
            <m:m>
              <m:mPr>
                <m:mcs>
                  <m:mc>
                    <m:mcPr>
                      <m:count m:val="1"/>
                      <m:mcJc m:val="center"/>
                    </m:mcPr>
                  </m:mc>
                </m:mcs>
                <m:ctrlPr>
                  <w:rPr>
                    <w:rFonts w:ascii="Cambria Math" w:eastAsia="DengXian" w:hAnsi="Cambria Math" w:cs="Times New Roman"/>
                    <w:i/>
                    <w:color w:val="000000"/>
                    <w:sz w:val="24"/>
                    <w:szCs w:val="24"/>
                    <w:lang w:eastAsia="en-US"/>
                  </w:rPr>
                </m:ctrlPr>
              </m:mPr>
              <m:mr>
                <m:e>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α</m:t>
                      </m:r>
                    </m:e>
                    <m:sub>
                      <m:r>
                        <w:rPr>
                          <w:rFonts w:ascii="Cambria Math" w:eastAsia="DengXian" w:hAnsi="Cambria Math" w:cs="Times New Roman"/>
                          <w:color w:val="000000"/>
                          <w:sz w:val="24"/>
                          <w:szCs w:val="24"/>
                          <w:lang w:eastAsia="en-US"/>
                        </w:rPr>
                        <m:t>2</m:t>
                      </m:r>
                    </m:sub>
                  </m:sSub>
                  <m:f>
                    <m:fPr>
                      <m:type m:val="lin"/>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q</m:t>
                      </m:r>
                    </m:num>
                    <m:den>
                      <m:r>
                        <w:rPr>
                          <w:rFonts w:ascii="Cambria Math" w:eastAsia="DengXian" w:hAnsi="Cambria Math" w:cs="Times New Roman"/>
                          <w:color w:val="000000"/>
                          <w:sz w:val="24"/>
                          <w:szCs w:val="24"/>
                          <w:lang w:eastAsia="en-US"/>
                        </w:rPr>
                        <m:t>N</m:t>
                      </m:r>
                    </m:den>
                  </m:f>
                  <m:r>
                    <w:rPr>
                      <w:rFonts w:ascii="Cambria Math" w:eastAsia="DengXian" w:hAnsi="Cambria Math" w:cs="Times New Roman"/>
                      <w:color w:val="000000"/>
                      <w:sz w:val="24"/>
                      <w:szCs w:val="24"/>
                      <w:lang w:eastAsia="en-US"/>
                    </w:rPr>
                    <m:t xml:space="preserve">,                                     </m:t>
                  </m:r>
                </m:e>
              </m:mr>
              <m:mr>
                <m:e>
                  <m:f>
                    <m:fPr>
                      <m:type m:val="lin"/>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α</m:t>
                          </m:r>
                        </m:e>
                        <m:sub>
                          <m:r>
                            <w:rPr>
                              <w:rFonts w:ascii="Cambria Math" w:eastAsia="DengXian" w:hAnsi="Cambria Math" w:cs="Times New Roman"/>
                              <w:color w:val="000000"/>
                              <w:sz w:val="24"/>
                              <w:szCs w:val="24"/>
                              <w:lang w:eastAsia="en-US"/>
                            </w:rPr>
                            <m:t>2</m:t>
                          </m:r>
                        </m:sub>
                      </m:sSub>
                      <m:r>
                        <w:rPr>
                          <w:rFonts w:ascii="Cambria Math" w:eastAsia="DengXian" w:hAnsi="Cambria Math" w:cs="Times New Roman"/>
                          <w:color w:val="000000"/>
                          <w:sz w:val="24"/>
                          <w:szCs w:val="24"/>
                          <w:lang w:eastAsia="en-US"/>
                        </w:rPr>
                        <m:t>+</m:t>
                      </m:r>
                      <m:sSup>
                        <m:sSupPr>
                          <m:ctrlPr>
                            <w:rPr>
                              <w:rFonts w:ascii="Cambria Math" w:eastAsia="DengXian" w:hAnsi="Cambria Math" w:cs="Times New Roman"/>
                              <w:i/>
                              <w:color w:val="000000"/>
                              <w:sz w:val="24"/>
                              <w:szCs w:val="24"/>
                              <w:lang w:eastAsia="en-US"/>
                            </w:rPr>
                          </m:ctrlPr>
                        </m:sSupPr>
                        <m:e>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α</m:t>
                              </m:r>
                            </m:e>
                            <m:sub>
                              <m:r>
                                <w:rPr>
                                  <w:rFonts w:ascii="Cambria Math" w:eastAsia="DengXian" w:hAnsi="Cambria Math" w:cs="Times New Roman"/>
                                  <w:color w:val="000000"/>
                                  <w:sz w:val="24"/>
                                  <w:szCs w:val="24"/>
                                  <w:lang w:eastAsia="en-US"/>
                                </w:rPr>
                                <m:t>3</m:t>
                              </m:r>
                            </m:sub>
                          </m:sSub>
                          <m:r>
                            <w:rPr>
                              <w:rFonts w:ascii="Cambria Math" w:eastAsia="DengXian" w:hAnsi="Cambria Math" w:cs="Times New Roman"/>
                              <w:color w:val="000000"/>
                              <w:sz w:val="24"/>
                              <w:szCs w:val="24"/>
                              <w:lang w:eastAsia="en-US"/>
                            </w:rPr>
                            <m:t>(</m:t>
                          </m:r>
                          <m:f>
                            <m:fPr>
                              <m:type m:val="lin"/>
                              <m:ctrlPr>
                                <w:rPr>
                                  <w:rFonts w:ascii="Cambria Math" w:eastAsia="DengXian" w:hAnsi="Cambria Math" w:cs="Times New Roman"/>
                                  <w:i/>
                                  <w:color w:val="000000"/>
                                  <w:sz w:val="24"/>
                                  <w:szCs w:val="24"/>
                                  <w:lang w:eastAsia="en-US"/>
                                </w:rPr>
                              </m:ctrlPr>
                            </m:fPr>
                            <m:num>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q</m:t>
                                  </m:r>
                                </m:e>
                                <m:sub>
                                  <m:r>
                                    <w:rPr>
                                      <w:rFonts w:ascii="Cambria Math" w:eastAsia="DengXian" w:hAnsi="Cambria Math" w:cs="Times New Roman"/>
                                      <w:color w:val="000000"/>
                                      <w:sz w:val="24"/>
                                      <w:szCs w:val="24"/>
                                      <w:lang w:eastAsia="en-US"/>
                                    </w:rPr>
                                    <m:t>c</m:t>
                                  </m:r>
                                </m:sub>
                              </m:sSub>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T</m:t>
                                  </m:r>
                                </m:sub>
                              </m:sSub>
                              <m:r>
                                <w:rPr>
                                  <w:rFonts w:ascii="Cambria Math" w:eastAsia="DengXian" w:hAnsi="Cambria Math" w:cs="Times New Roman"/>
                                  <w:color w:val="000000"/>
                                  <w:sz w:val="24"/>
                                  <w:szCs w:val="24"/>
                                  <w:lang w:eastAsia="en-US"/>
                                </w:rPr>
                                <m:t>N</m:t>
                              </m:r>
                            </m:den>
                          </m:f>
                          <m:r>
                            <w:rPr>
                              <w:rFonts w:ascii="Cambria Math" w:eastAsia="DengXian" w:hAnsi="Cambria Math" w:cs="Times New Roman"/>
                              <w:color w:val="000000"/>
                              <w:sz w:val="24"/>
                              <w:szCs w:val="24"/>
                              <w:lang w:eastAsia="en-US"/>
                            </w:rPr>
                            <m:t>)</m:t>
                          </m:r>
                        </m:e>
                        <m:sup>
                          <m:r>
                            <w:rPr>
                              <w:rFonts w:ascii="Cambria Math" w:eastAsia="DengXian" w:hAnsi="Cambria Math" w:cs="Times New Roman"/>
                              <w:color w:val="000000"/>
                              <w:sz w:val="24"/>
                              <w:szCs w:val="24"/>
                              <w:lang w:eastAsia="en-US"/>
                            </w:rPr>
                            <m:t>1/2</m:t>
                          </m:r>
                        </m:sup>
                      </m:sSup>
                      <m:r>
                        <w:rPr>
                          <w:rFonts w:ascii="Cambria Math" w:eastAsia="DengXian" w:hAnsi="Cambria Math" w:cs="Times New Roman"/>
                          <w:color w:val="000000"/>
                          <w:sz w:val="24"/>
                          <w:szCs w:val="24"/>
                          <w:lang w:eastAsia="en-US"/>
                        </w:rPr>
                        <m:t>]q</m:t>
                      </m:r>
                    </m:num>
                    <m:den>
                      <m:r>
                        <w:rPr>
                          <w:rFonts w:ascii="Cambria Math" w:eastAsia="DengXian" w:hAnsi="Cambria Math" w:cs="Times New Roman"/>
                          <w:color w:val="000000"/>
                          <w:sz w:val="24"/>
                          <w:szCs w:val="24"/>
                          <w:lang w:eastAsia="en-US"/>
                        </w:rPr>
                        <m:t>N</m:t>
                      </m:r>
                    </m:den>
                  </m:f>
                  <m:r>
                    <w:rPr>
                      <w:rFonts w:ascii="Cambria Math" w:eastAsia="DengXian" w:hAnsi="Cambria Math" w:cs="Times New Roman"/>
                      <w:color w:val="000000"/>
                      <w:sz w:val="24"/>
                      <w:szCs w:val="24"/>
                      <w:lang w:eastAsia="en-US"/>
                    </w:rPr>
                    <m:t xml:space="preserve">, </m:t>
                  </m:r>
                </m:e>
              </m:mr>
              <m:mr>
                <m:e>
                  <m:r>
                    <w:rPr>
                      <w:rFonts w:ascii="Cambria Math" w:eastAsia="DengXian" w:hAnsi="Cambria Math" w:cs="Times New Roman"/>
                      <w:color w:val="000000"/>
                      <w:sz w:val="24"/>
                      <w:szCs w:val="24"/>
                      <w:lang w:eastAsia="en-US"/>
                    </w:rPr>
                    <m:t xml:space="preserve">∞,                                               </m:t>
                  </m:r>
                </m:e>
              </m:mr>
            </m:m>
          </m:e>
        </m:d>
        <m:m>
          <m:mPr>
            <m:mcs>
              <m:mc>
                <m:mcPr>
                  <m:count m:val="1"/>
                  <m:mcJc m:val="center"/>
                </m:mcPr>
              </m:mc>
            </m:mcs>
            <m:ctrlPr>
              <w:rPr>
                <w:rFonts w:ascii="Cambria Math" w:eastAsia="DengXian" w:hAnsi="Cambria Math" w:cs="Times New Roman"/>
                <w:i/>
                <w:color w:val="000000"/>
                <w:sz w:val="24"/>
                <w:szCs w:val="24"/>
                <w:lang w:eastAsia="en-US"/>
              </w:rPr>
            </m:ctrlPr>
          </m:mPr>
          <m:mr>
            <m:e>
              <m:f>
                <m:fPr>
                  <m:type m:val="lin"/>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color w:val="000000"/>
                          <w:sz w:val="24"/>
                          <w:szCs w:val="24"/>
                          <w:lang w:eastAsia="en-US"/>
                        </w:rPr>
                      </m:ctrlPr>
                    </m:sSubPr>
                    <m:e>
                      <m:r>
                        <m:rPr>
                          <m:sty m:val="p"/>
                        </m:rP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V</m:t>
                      </m:r>
                    </m:sub>
                  </m:sSub>
                </m:num>
                <m:den>
                  <m:r>
                    <w:rPr>
                      <w:rFonts w:ascii="Cambria Math" w:eastAsia="DengXian" w:hAnsi="Cambria Math" w:cs="Times New Roman"/>
                      <w:color w:val="000000"/>
                      <w:sz w:val="24"/>
                      <w:szCs w:val="24"/>
                      <w:lang w:eastAsia="en-US"/>
                    </w:rPr>
                    <m:t>∂z</m:t>
                  </m:r>
                </m:den>
              </m:f>
              <m:r>
                <w:rPr>
                  <w:rFonts w:ascii="Cambria Math" w:eastAsia="DengXian" w:hAnsi="Cambria Math" w:cs="Times New Roman"/>
                  <w:color w:val="000000"/>
                  <w:sz w:val="24"/>
                  <w:szCs w:val="24"/>
                  <w:lang w:eastAsia="en-US"/>
                </w:rPr>
                <m:t>&gt;0 and ζ≥0</m:t>
              </m:r>
            </m:e>
          </m:mr>
          <m:mr>
            <m:e>
              <m:f>
                <m:fPr>
                  <m:type m:val="lin"/>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color w:val="000000"/>
                          <w:sz w:val="24"/>
                          <w:szCs w:val="24"/>
                          <w:lang w:eastAsia="en-US"/>
                        </w:rPr>
                      </m:ctrlPr>
                    </m:sSubPr>
                    <m:e>
                      <m:r>
                        <m:rPr>
                          <m:sty m:val="p"/>
                        </m:rP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V</m:t>
                      </m:r>
                    </m:sub>
                  </m:sSub>
                </m:num>
                <m:den>
                  <m:r>
                    <w:rPr>
                      <w:rFonts w:ascii="Cambria Math" w:eastAsia="DengXian" w:hAnsi="Cambria Math" w:cs="Times New Roman"/>
                      <w:color w:val="000000"/>
                      <w:sz w:val="24"/>
                      <w:szCs w:val="24"/>
                      <w:lang w:eastAsia="en-US"/>
                    </w:rPr>
                    <m:t>∂z</m:t>
                  </m:r>
                </m:den>
              </m:f>
              <m:r>
                <w:rPr>
                  <w:rFonts w:ascii="Cambria Math" w:eastAsia="DengXian" w:hAnsi="Cambria Math" w:cs="Times New Roman"/>
                  <w:color w:val="000000"/>
                  <w:sz w:val="24"/>
                  <w:szCs w:val="24"/>
                  <w:lang w:eastAsia="en-US"/>
                </w:rPr>
                <m:t>&gt;0 and ζ&lt;0</m:t>
              </m:r>
            </m:e>
          </m:mr>
          <m:mr>
            <m:e>
              <m:f>
                <m:fPr>
                  <m:type m:val="lin"/>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color w:val="000000"/>
                          <w:sz w:val="24"/>
                          <w:szCs w:val="24"/>
                          <w:lang w:eastAsia="en-US"/>
                        </w:rPr>
                      </m:ctrlPr>
                    </m:sSubPr>
                    <m:e>
                      <m:r>
                        <m:rPr>
                          <m:sty m:val="p"/>
                        </m:rP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V</m:t>
                      </m:r>
                    </m:sub>
                  </m:sSub>
                </m:num>
                <m:den>
                  <m:r>
                    <w:rPr>
                      <w:rFonts w:ascii="Cambria Math" w:eastAsia="DengXian" w:hAnsi="Cambria Math" w:cs="Times New Roman"/>
                      <w:color w:val="000000"/>
                      <w:sz w:val="24"/>
                      <w:szCs w:val="24"/>
                      <w:lang w:eastAsia="en-US"/>
                    </w:rPr>
                    <m:t>∂z</m:t>
                  </m:r>
                </m:den>
              </m:f>
              <m:r>
                <w:rPr>
                  <w:rFonts w:ascii="Cambria Math" w:eastAsia="DengXian" w:hAnsi="Cambria Math" w:cs="Times New Roman"/>
                  <w:color w:val="000000"/>
                  <w:sz w:val="24"/>
                  <w:szCs w:val="24"/>
                  <w:lang w:eastAsia="en-US"/>
                </w:rPr>
                <m:t xml:space="preserve">≤0                     </m:t>
              </m:r>
            </m:e>
          </m:mr>
        </m:m>
      </m:oMath>
      <w:r w:rsidR="00A73F86" w:rsidRPr="00DA641C">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5.</w:t>
      </w:r>
      <w:r w:rsidR="00A73F86" w:rsidRPr="00DA641C">
        <w:rPr>
          <w:rFonts w:ascii="Times New Roman" w:eastAsia="DengXian" w:hAnsi="Times New Roman" w:cs="Times New Roman"/>
          <w:color w:val="000000"/>
          <w:sz w:val="24"/>
          <w:szCs w:val="24"/>
          <w:lang w:eastAsia="en-US"/>
        </w:rPr>
        <w:t>12)</w:t>
      </w:r>
    </w:p>
    <w:p w14:paraId="6236294C" w14:textId="6D4AD168"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 xml:space="preserve">where </w:t>
      </w:r>
      <w:r w:rsidRPr="00DA641C">
        <w:rPr>
          <w:rFonts w:ascii="Times New Roman" w:eastAsia="DengXian" w:hAnsi="Times New Roman" w:cs="Times New Roman"/>
          <w:i/>
          <w:color w:val="000000"/>
          <w:sz w:val="24"/>
          <w:szCs w:val="24"/>
          <w:lang w:eastAsia="en-US"/>
        </w:rPr>
        <w:t>k</w:t>
      </w:r>
      <w:r w:rsidRPr="00DA641C">
        <w:rPr>
          <w:rFonts w:ascii="Times New Roman" w:eastAsia="DengXian" w:hAnsi="Times New Roman" w:cs="Times New Roman"/>
          <w:color w:val="000000"/>
          <w:sz w:val="24"/>
          <w:szCs w:val="24"/>
          <w:lang w:eastAsia="en-US"/>
        </w:rPr>
        <w:t xml:space="preserve"> is the von Kármán constant, </w:t>
      </w:r>
      <m:oMath>
        <m:r>
          <w:rPr>
            <w:rFonts w:ascii="Cambria Math" w:eastAsia="DengXian" w:hAnsi="Cambria Math" w:cs="Times New Roman"/>
            <w:color w:val="000000"/>
            <w:sz w:val="24"/>
            <w:szCs w:val="24"/>
            <w:lang w:eastAsia="en-US"/>
          </w:rPr>
          <m:t>ζ=</m:t>
        </m:r>
        <m:f>
          <m:fPr>
            <m:type m:val="lin"/>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z</m:t>
            </m:r>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M</m:t>
                </m:r>
              </m:sub>
            </m:sSub>
          </m:den>
        </m:f>
      </m:oMath>
      <w:r w:rsidRPr="00DA641C">
        <w:rPr>
          <w:rFonts w:ascii="Times New Roman" w:eastAsia="DengXian" w:hAnsi="Times New Roman" w:cs="Times New Roman"/>
          <w:color w:val="000000"/>
          <w:sz w:val="24"/>
          <w:szCs w:val="24"/>
          <w:lang w:eastAsia="en-US"/>
        </w:rPr>
        <w:t xml:space="preserve"> is the dimensionless height,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M</m:t>
            </m:r>
          </m:sub>
        </m:sSub>
      </m:oMath>
      <w:r w:rsidRPr="00DA641C">
        <w:rPr>
          <w:rFonts w:ascii="Times New Roman" w:eastAsia="DengXian" w:hAnsi="Times New Roman" w:cs="Times New Roman"/>
          <w:color w:val="000000"/>
          <w:sz w:val="24"/>
          <w:szCs w:val="24"/>
          <w:lang w:eastAsia="en-US"/>
        </w:rPr>
        <w:t xml:space="preserve"> is the </w:t>
      </w:r>
      <w:proofErr w:type="spellStart"/>
      <w:r w:rsidRPr="00DA641C">
        <w:rPr>
          <w:rFonts w:ascii="Times New Roman" w:eastAsia="DengXian" w:hAnsi="Times New Roman" w:cs="Times New Roman"/>
          <w:color w:val="000000"/>
          <w:sz w:val="24"/>
          <w:szCs w:val="24"/>
        </w:rPr>
        <w:t>Obukhov</w:t>
      </w:r>
      <w:proofErr w:type="spellEnd"/>
      <w:r w:rsidRPr="00DA641C">
        <w:rPr>
          <w:rFonts w:ascii="Times New Roman" w:eastAsia="DengXian" w:hAnsi="Times New Roman" w:cs="Times New Roman"/>
          <w:color w:val="000000"/>
          <w:sz w:val="24"/>
          <w:szCs w:val="24"/>
        </w:rPr>
        <w:t xml:space="preserve"> </w:t>
      </w:r>
      <w:r w:rsidRPr="00DA641C">
        <w:rPr>
          <w:rFonts w:ascii="Times New Roman" w:eastAsia="DengXian" w:hAnsi="Times New Roman" w:cs="Times New Roman"/>
          <w:color w:val="000000"/>
          <w:sz w:val="24"/>
          <w:szCs w:val="24"/>
          <w:lang w:eastAsia="en-US"/>
        </w:rPr>
        <w:t xml:space="preserve">length, </w:t>
      </w:r>
      <w:r w:rsidRPr="00DA641C">
        <w:rPr>
          <w:rFonts w:ascii="Times New Roman" w:eastAsia="DengXian" w:hAnsi="Times New Roman" w:cs="Times New Roman"/>
          <w:i/>
          <w:color w:val="000000"/>
          <w:sz w:val="24"/>
          <w:szCs w:val="24"/>
          <w:lang w:eastAsia="en-US"/>
        </w:rPr>
        <w:t>N</w:t>
      </w:r>
      <w:r w:rsidRPr="00DA641C">
        <w:rPr>
          <w:rFonts w:ascii="Times New Roman" w:eastAsia="DengXian" w:hAnsi="Times New Roman" w:cs="Times New Roman"/>
          <w:color w:val="000000"/>
          <w:sz w:val="24"/>
          <w:szCs w:val="24"/>
          <w:lang w:eastAsia="en-US"/>
        </w:rPr>
        <w:t xml:space="preserve"> is the Brunt-</w:t>
      </w:r>
      <w:proofErr w:type="spellStart"/>
      <w:r w:rsidRPr="00DA641C">
        <w:rPr>
          <w:rFonts w:ascii="Times New Roman" w:eastAsia="DengXian" w:hAnsi="Times New Roman" w:cs="Times New Roman"/>
          <w:color w:val="000000"/>
          <w:sz w:val="24"/>
          <w:szCs w:val="24"/>
          <w:lang w:eastAsia="en-US"/>
        </w:rPr>
        <w:t>Väisälä</w:t>
      </w:r>
      <w:proofErr w:type="spellEnd"/>
      <w:r w:rsidRPr="00DA641C">
        <w:rPr>
          <w:rFonts w:ascii="Times New Roman" w:eastAsia="DengXian" w:hAnsi="Times New Roman" w:cs="Times New Roman"/>
          <w:color w:val="000000"/>
          <w:sz w:val="24"/>
          <w:szCs w:val="24"/>
          <w:lang w:eastAsia="en-US"/>
        </w:rPr>
        <w:t xml:space="preserve"> frequency, and </w:t>
      </w:r>
      <w:r w:rsidRPr="00DA641C">
        <w:rPr>
          <w:rFonts w:ascii="Times New Roman" w:eastAsia="DengXian" w:hAnsi="Times New Roman" w:cs="Times New Roman"/>
          <w:noProof/>
          <w:position w:val="-8"/>
          <w:sz w:val="24"/>
          <w:szCs w:val="24"/>
          <w:lang w:eastAsia="en-US"/>
        </w:rPr>
        <w:drawing>
          <wp:inline distT="0" distB="0" distL="0" distR="0" wp14:anchorId="4C8A02BD" wp14:editId="6597EC1E">
            <wp:extent cx="153670" cy="180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70" cy="180975"/>
                    </a:xfrm>
                    <a:prstGeom prst="rect">
                      <a:avLst/>
                    </a:prstGeom>
                    <a:noFill/>
                    <a:ln>
                      <a:noFill/>
                    </a:ln>
                  </pic:spPr>
                </pic:pic>
              </a:graphicData>
            </a:graphic>
          </wp:inline>
        </w:drawing>
      </w:r>
      <w:r w:rsidRPr="00DA641C">
        <w:rPr>
          <w:rFonts w:ascii="Times New Roman" w:eastAsia="DengXian" w:hAnsi="Times New Roman" w:cs="Times New Roman"/>
          <w:sz w:val="24"/>
          <w:szCs w:val="24"/>
          <w:lang w:eastAsia="en-US"/>
        </w:rPr>
        <w:t xml:space="preserve"> is analogous to the Deardorff convective velocity scale but with the mixed-layer depth replaced with </w:t>
      </w:r>
      <w:r w:rsidRPr="00DA641C">
        <w:rPr>
          <w:rFonts w:ascii="Times New Roman" w:eastAsia="DengXian" w:hAnsi="Times New Roman" w:cs="Times New Roman"/>
          <w:noProof/>
          <w:position w:val="-8"/>
          <w:sz w:val="24"/>
          <w:szCs w:val="24"/>
          <w:lang w:eastAsia="en-US"/>
        </w:rPr>
        <w:drawing>
          <wp:inline distT="0" distB="0" distL="0" distR="0" wp14:anchorId="104A247A" wp14:editId="07660D2D">
            <wp:extent cx="1809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DA641C">
        <w:rPr>
          <w:rFonts w:ascii="Times New Roman" w:eastAsia="DengXian" w:hAnsi="Times New Roman" w:cs="Times New Roman"/>
          <w:color w:val="000000"/>
          <w:sz w:val="24"/>
          <w:szCs w:val="24"/>
          <w:lang w:eastAsia="en-US"/>
        </w:rPr>
        <w:t xml:space="preserve">. </w:t>
      </w:r>
      <w:r w:rsidRPr="00DA641C">
        <w:rPr>
          <w:rFonts w:ascii="Times New Roman" w:eastAsia="DengXian" w:hAnsi="Times New Roman" w:cs="Times New Roman"/>
          <w:color w:val="000000"/>
          <w:sz w:val="24"/>
          <w:szCs w:val="24"/>
        </w:rPr>
        <w:t xml:space="preserve">The value of </w:t>
      </w:r>
      <w:r w:rsidRPr="00DA641C">
        <w:rPr>
          <w:rFonts w:ascii="Times New Roman" w:eastAsia="DengXian" w:hAnsi="Times New Roman" w:cs="Times New Roman"/>
          <w:i/>
          <w:color w:val="000000"/>
          <w:sz w:val="24"/>
          <w:szCs w:val="24"/>
          <w:lang w:eastAsia="en-US"/>
        </w:rPr>
        <w:t>L</w:t>
      </w:r>
      <w:r w:rsidRPr="00DA641C">
        <w:rPr>
          <w:rFonts w:ascii="Times New Roman" w:eastAsia="DengXian" w:hAnsi="Times New Roman" w:cs="Times New Roman"/>
          <w:color w:val="000000"/>
          <w:sz w:val="24"/>
          <w:szCs w:val="24"/>
          <w:lang w:eastAsia="en-US"/>
        </w:rPr>
        <w:t xml:space="preserve"> </w:t>
      </w:r>
      <w:r w:rsidR="00455BAA">
        <w:rPr>
          <w:rFonts w:ascii="Times New Roman" w:eastAsia="DengXian" w:hAnsi="Times New Roman" w:cs="Times New Roman"/>
          <w:color w:val="000000"/>
          <w:sz w:val="24"/>
          <w:szCs w:val="24"/>
        </w:rPr>
        <w:t>(</w:t>
      </w:r>
      <w:r w:rsidR="00455BAA" w:rsidRPr="00DA641C">
        <w:rPr>
          <w:rFonts w:ascii="Times New Roman" w:eastAsia="DengXian" w:hAnsi="Times New Roman" w:cs="Times New Roman"/>
          <w:color w:val="000000"/>
          <w:sz w:val="24"/>
          <w:szCs w:val="24"/>
        </w:rPr>
        <w:t xml:space="preserve">Eq. </w:t>
      </w:r>
      <w:r w:rsidR="00455BAA">
        <w:rPr>
          <w:rFonts w:ascii="Times New Roman" w:eastAsia="DengXian" w:hAnsi="Times New Roman" w:cs="Times New Roman"/>
          <w:color w:val="000000"/>
          <w:sz w:val="24"/>
          <w:szCs w:val="24"/>
        </w:rPr>
        <w:t>5.</w:t>
      </w:r>
      <w:r w:rsidR="00455BAA" w:rsidRPr="00DA641C">
        <w:rPr>
          <w:rFonts w:ascii="Times New Roman" w:eastAsia="DengXian" w:hAnsi="Times New Roman" w:cs="Times New Roman"/>
          <w:color w:val="000000"/>
          <w:sz w:val="24"/>
          <w:szCs w:val="24"/>
        </w:rPr>
        <w:t>9</w:t>
      </w:r>
      <w:r w:rsidR="00455BAA">
        <w:rPr>
          <w:rFonts w:ascii="Times New Roman" w:eastAsia="DengXian" w:hAnsi="Times New Roman" w:cs="Times New Roman"/>
          <w:color w:val="000000"/>
          <w:sz w:val="24"/>
          <w:szCs w:val="24"/>
        </w:rPr>
        <w:t>)</w:t>
      </w:r>
      <w:r w:rsidRPr="00DA641C">
        <w:rPr>
          <w:rFonts w:ascii="Times New Roman" w:eastAsia="DengXian" w:hAnsi="Times New Roman" w:cs="Times New Roman"/>
          <w:color w:val="000000"/>
          <w:sz w:val="24"/>
          <w:szCs w:val="24"/>
        </w:rPr>
        <w:t xml:space="preserve"> </w:t>
      </w:r>
      <w:r w:rsidRPr="00DA641C">
        <w:rPr>
          <w:rFonts w:ascii="Times New Roman" w:eastAsia="DengXian" w:hAnsi="Times New Roman" w:cs="Times New Roman"/>
          <w:color w:val="000000"/>
          <w:sz w:val="24"/>
          <w:szCs w:val="24"/>
          <w:lang w:eastAsia="en-US"/>
        </w:rPr>
        <w:t xml:space="preserve">is mainly controlled by the smallest length scale among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S</m:t>
            </m:r>
          </m:sub>
        </m:sSub>
      </m:oMath>
      <w:r w:rsidRPr="00DA641C">
        <w:rPr>
          <w:rFonts w:ascii="Times New Roman" w:eastAsia="DengXian" w:hAnsi="Times New Roman" w:cs="Times New Roman"/>
          <w:color w:val="000000"/>
          <w:sz w:val="24"/>
          <w:szCs w:val="24"/>
          <w:lang w:eastAsia="en-US"/>
        </w:rPr>
        <w:t xml:space="preserve">,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T</m:t>
            </m:r>
          </m:sub>
        </m:sSub>
        <m:r>
          <w:rPr>
            <w:rFonts w:ascii="Cambria Math" w:eastAsia="DengXian" w:hAnsi="Cambria Math" w:cs="Times New Roman"/>
            <w:color w:val="000000"/>
            <w:sz w:val="24"/>
            <w:szCs w:val="24"/>
            <w:lang w:eastAsia="en-US"/>
          </w:rPr>
          <m:t>,</m:t>
        </m:r>
      </m:oMath>
      <w:r w:rsidRPr="00DA641C">
        <w:rPr>
          <w:rFonts w:ascii="Times New Roman" w:eastAsia="DengXian" w:hAnsi="Times New Roman" w:cs="Times New Roman"/>
          <w:color w:val="000000"/>
          <w:sz w:val="24"/>
          <w:szCs w:val="24"/>
          <w:lang w:eastAsia="en-US"/>
        </w:rPr>
        <w:t xml:space="preserve"> and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B</m:t>
            </m:r>
          </m:sub>
        </m:sSub>
      </m:oMath>
      <w:r w:rsidRPr="00DA641C">
        <w:rPr>
          <w:rFonts w:ascii="Times New Roman" w:eastAsia="DengXian" w:hAnsi="Times New Roman" w:cs="Times New Roman"/>
          <w:color w:val="000000"/>
          <w:sz w:val="24"/>
          <w:szCs w:val="24"/>
          <w:lang w:eastAsia="en-US"/>
        </w:rPr>
        <w:t xml:space="preserve">, where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S</m:t>
            </m:r>
          </m:sub>
        </m:sSub>
      </m:oMath>
      <w:r w:rsidRPr="00DA641C">
        <w:rPr>
          <w:rFonts w:ascii="Times New Roman" w:eastAsia="DengXian" w:hAnsi="Times New Roman" w:cs="Times New Roman"/>
          <w:color w:val="000000"/>
          <w:sz w:val="24"/>
          <w:szCs w:val="24"/>
          <w:lang w:eastAsia="en-US"/>
        </w:rPr>
        <w:t xml:space="preserve"> is the length scale in the surface layer and less important at higher altitude,</w:t>
      </w:r>
      <m:oMath>
        <m:r>
          <w:rPr>
            <w:rFonts w:ascii="Cambria Math" w:eastAsia="DengXian" w:hAnsi="Cambria Math" w:cs="Times New Roman"/>
            <w:color w:val="000000"/>
            <w:sz w:val="24"/>
            <w:szCs w:val="24"/>
            <w:lang w:eastAsia="en-US"/>
          </w:rPr>
          <m:t xml:space="preserve"> </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T</m:t>
            </m:r>
          </m:sub>
        </m:sSub>
      </m:oMath>
      <w:r w:rsidRPr="00DA641C">
        <w:rPr>
          <w:rFonts w:ascii="Times New Roman" w:eastAsia="DengXian" w:hAnsi="Times New Roman" w:cs="Times New Roman"/>
          <w:color w:val="000000"/>
          <w:sz w:val="24"/>
          <w:szCs w:val="24"/>
          <w:lang w:eastAsia="en-US"/>
        </w:rPr>
        <w:t xml:space="preserve"> is the length scale that depends on the </w:t>
      </w:r>
      <w:r w:rsidRPr="008902CC">
        <w:rPr>
          <w:rFonts w:ascii="Times New Roman" w:eastAsia="DengXian" w:hAnsi="Times New Roman" w:cs="Times New Roman"/>
          <w:sz w:val="24"/>
          <w:szCs w:val="24"/>
          <w:lang w:eastAsia="en-US"/>
        </w:rPr>
        <w:t>planetary boundary layer height (PBLH)</w:t>
      </w:r>
      <w:r w:rsidRPr="00DA641C">
        <w:rPr>
          <w:rFonts w:ascii="Times New Roman" w:eastAsia="DengXian" w:hAnsi="Times New Roman" w:cs="Times New Roman"/>
          <w:color w:val="000000"/>
          <w:sz w:val="24"/>
          <w:szCs w:val="24"/>
          <w:lang w:eastAsia="en-US"/>
        </w:rPr>
        <w:t xml:space="preserve">, and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B</m:t>
            </m:r>
          </m:sub>
        </m:sSub>
      </m:oMath>
      <w:r w:rsidRPr="00DA641C">
        <w:rPr>
          <w:rFonts w:ascii="Times New Roman" w:eastAsia="DengXian" w:hAnsi="Times New Roman" w:cs="Times New Roman"/>
          <w:color w:val="000000"/>
          <w:sz w:val="24"/>
          <w:szCs w:val="24"/>
          <w:lang w:eastAsia="en-US"/>
        </w:rPr>
        <w:t xml:space="preserve"> is related to the buoyancy length scale </w:t>
      </w:r>
      <m:oMath>
        <m:f>
          <m:fPr>
            <m:type m:val="lin"/>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q</m:t>
            </m:r>
          </m:num>
          <m:den>
            <m:r>
              <w:rPr>
                <w:rFonts w:ascii="Cambria Math" w:eastAsia="DengXian" w:hAnsi="Cambria Math" w:cs="Times New Roman"/>
                <w:color w:val="000000"/>
                <w:sz w:val="24"/>
                <w:szCs w:val="24"/>
                <w:lang w:eastAsia="en-US"/>
              </w:rPr>
              <m:t>N</m:t>
            </m:r>
          </m:den>
        </m:f>
      </m:oMath>
      <w:r w:rsidRPr="00DA641C">
        <w:rPr>
          <w:rFonts w:ascii="Times New Roman" w:eastAsia="DengXian" w:hAnsi="Times New Roman" w:cs="Times New Roman"/>
          <w:color w:val="000000"/>
          <w:sz w:val="24"/>
          <w:szCs w:val="24"/>
          <w:lang w:eastAsia="en-US"/>
        </w:rPr>
        <w:t xml:space="preserve">. The constants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α</m:t>
            </m:r>
          </m:e>
          <m:sub>
            <m:r>
              <w:rPr>
                <w:rFonts w:ascii="Cambria Math" w:eastAsia="DengXian" w:hAnsi="Cambria Math" w:cs="Times New Roman"/>
                <w:color w:val="000000"/>
                <w:sz w:val="24"/>
                <w:szCs w:val="24"/>
                <w:lang w:eastAsia="en-US"/>
              </w:rPr>
              <m:t>1</m:t>
            </m:r>
          </m:sub>
        </m:sSub>
        <m:r>
          <m:rPr>
            <m:sty m:val="p"/>
          </m:rP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α</m:t>
            </m:r>
          </m:e>
          <m:sub>
            <m:r>
              <w:rPr>
                <w:rFonts w:ascii="Cambria Math" w:eastAsia="DengXian" w:hAnsi="Cambria Math" w:cs="Times New Roman"/>
                <w:color w:val="000000"/>
                <w:sz w:val="24"/>
                <w:szCs w:val="24"/>
                <w:lang w:eastAsia="en-US"/>
              </w:rPr>
              <m:t>5</m:t>
            </m:r>
          </m:sub>
        </m:sSub>
      </m:oMath>
      <w:r w:rsidRPr="00DA641C">
        <w:rPr>
          <w:rFonts w:ascii="Times New Roman" w:eastAsia="DengXian" w:hAnsi="Times New Roman" w:cs="Times New Roman"/>
          <w:color w:val="000000"/>
          <w:sz w:val="24"/>
          <w:szCs w:val="24"/>
          <w:lang w:eastAsia="en-US"/>
        </w:rPr>
        <w:t xml:space="preserve"> and </w:t>
      </w:r>
      <m:oMath>
        <m:r>
          <w:rPr>
            <w:rFonts w:ascii="Cambria Math" w:eastAsia="DengXian" w:hAnsi="Cambria Math" w:cs="Times New Roman"/>
            <w:color w:val="000000"/>
            <w:sz w:val="24"/>
            <w:szCs w:val="24"/>
            <w:lang w:eastAsia="en-US"/>
          </w:rPr>
          <m:t>β</m:t>
        </m:r>
      </m:oMath>
      <w:r w:rsidRPr="00DA641C">
        <w:rPr>
          <w:rFonts w:ascii="Times New Roman" w:eastAsia="DengXian" w:hAnsi="Times New Roman" w:cs="Times New Roman"/>
          <w:color w:val="000000"/>
          <w:sz w:val="24"/>
          <w:szCs w:val="24"/>
          <w:lang w:eastAsia="en-US"/>
        </w:rPr>
        <w:t xml:space="preserve"> need to be determined.</w:t>
      </w:r>
    </w:p>
    <w:p w14:paraId="52DB3481"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 xml:space="preserve">We blended the two definitions such that PBLH defined with theta (i.e., </w:t>
      </w:r>
      <w:proofErr w:type="spellStart"/>
      <w:r w:rsidRPr="00DA641C">
        <w:rPr>
          <w:rFonts w:ascii="Times New Roman" w:eastAsia="DengXian" w:hAnsi="Times New Roman" w:cs="Times New Roman"/>
          <w:i/>
          <w:iCs/>
          <w:color w:val="000000"/>
          <w:sz w:val="24"/>
          <w:szCs w:val="24"/>
          <w:lang w:eastAsia="en-US"/>
        </w:rPr>
        <w:t>z</w:t>
      </w:r>
      <w:r w:rsidRPr="00DA641C">
        <w:rPr>
          <w:rFonts w:ascii="Times New Roman" w:eastAsia="DengXian" w:hAnsi="Times New Roman" w:cs="Times New Roman"/>
          <w:i/>
          <w:iCs/>
          <w:color w:val="000000"/>
          <w:sz w:val="24"/>
          <w:szCs w:val="24"/>
          <w:vertAlign w:val="subscript"/>
          <w:lang w:eastAsia="en-US"/>
        </w:rPr>
        <w:t>iθ</w:t>
      </w:r>
      <w:proofErr w:type="spellEnd"/>
      <w:r w:rsidRPr="00DA641C">
        <w:rPr>
          <w:rFonts w:ascii="Times New Roman" w:eastAsia="DengXian" w:hAnsi="Times New Roman" w:cs="Times New Roman"/>
          <w:color w:val="000000"/>
          <w:sz w:val="24"/>
          <w:szCs w:val="24"/>
          <w:lang w:eastAsia="en-US"/>
        </w:rPr>
        <w:t xml:space="preserve">) will dominate for neutral and unstable conditions (when </w:t>
      </w:r>
      <w:proofErr w:type="spellStart"/>
      <w:r w:rsidRPr="00DA641C">
        <w:rPr>
          <w:rFonts w:ascii="Times New Roman" w:eastAsia="DengXian" w:hAnsi="Times New Roman" w:cs="Times New Roman"/>
          <w:i/>
          <w:iCs/>
          <w:color w:val="000000"/>
          <w:sz w:val="24"/>
          <w:szCs w:val="24"/>
          <w:lang w:eastAsia="en-US"/>
        </w:rPr>
        <w:t>z</w:t>
      </w:r>
      <w:r w:rsidRPr="00DA641C">
        <w:rPr>
          <w:rFonts w:ascii="Times New Roman" w:eastAsia="DengXian" w:hAnsi="Times New Roman" w:cs="Times New Roman"/>
          <w:i/>
          <w:iCs/>
          <w:color w:val="000000"/>
          <w:sz w:val="24"/>
          <w:szCs w:val="24"/>
          <w:vertAlign w:val="subscript"/>
          <w:lang w:eastAsia="en-US"/>
        </w:rPr>
        <w:t>iθ</w:t>
      </w:r>
      <w:proofErr w:type="spellEnd"/>
      <w:r w:rsidRPr="00DA641C">
        <w:rPr>
          <w:rFonts w:ascii="Times New Roman" w:eastAsia="KYAJKY+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&gt; 200 m), while PBLH defined with TKE (i.e., </w:t>
      </w:r>
      <w:proofErr w:type="spellStart"/>
      <w:r w:rsidRPr="00DA641C">
        <w:rPr>
          <w:rFonts w:ascii="Times New Roman" w:eastAsia="DengXian" w:hAnsi="Times New Roman" w:cs="Times New Roman"/>
          <w:i/>
          <w:iCs/>
          <w:color w:val="000000"/>
          <w:sz w:val="24"/>
          <w:szCs w:val="24"/>
          <w:lang w:eastAsia="en-US"/>
        </w:rPr>
        <w:t>z</w:t>
      </w:r>
      <w:r w:rsidRPr="00DA641C">
        <w:rPr>
          <w:rFonts w:ascii="Times New Roman" w:eastAsia="DengXian" w:hAnsi="Times New Roman" w:cs="Times New Roman"/>
          <w:i/>
          <w:iCs/>
          <w:color w:val="000000"/>
          <w:sz w:val="24"/>
          <w:szCs w:val="24"/>
          <w:vertAlign w:val="subscript"/>
          <w:lang w:eastAsia="en-US"/>
        </w:rPr>
        <w:t>iTKE</w:t>
      </w:r>
      <w:proofErr w:type="spellEnd"/>
      <w:r w:rsidRPr="00DA641C">
        <w:rPr>
          <w:rFonts w:ascii="Times New Roman" w:eastAsia="DengXian" w:hAnsi="Times New Roman" w:cs="Times New Roman"/>
          <w:color w:val="000000"/>
          <w:sz w:val="24"/>
          <w:szCs w:val="24"/>
          <w:lang w:eastAsia="en-US"/>
        </w:rPr>
        <w:t>) will dominate for stable conditions (</w:t>
      </w:r>
      <w:proofErr w:type="spellStart"/>
      <w:r w:rsidRPr="00DA641C">
        <w:rPr>
          <w:rFonts w:ascii="Times New Roman" w:eastAsia="DengXian" w:hAnsi="Times New Roman" w:cs="Times New Roman"/>
          <w:i/>
          <w:iCs/>
          <w:color w:val="000000"/>
          <w:sz w:val="24"/>
          <w:szCs w:val="24"/>
          <w:lang w:eastAsia="en-US"/>
        </w:rPr>
        <w:t>z</w:t>
      </w:r>
      <w:r w:rsidRPr="00DA641C">
        <w:rPr>
          <w:rFonts w:ascii="Times New Roman" w:eastAsia="DengXian" w:hAnsi="Times New Roman" w:cs="Times New Roman"/>
          <w:i/>
          <w:iCs/>
          <w:color w:val="000000"/>
          <w:sz w:val="24"/>
          <w:szCs w:val="24"/>
          <w:vertAlign w:val="subscript"/>
          <w:lang w:eastAsia="en-US"/>
        </w:rPr>
        <w:t>iθ</w:t>
      </w:r>
      <w:proofErr w:type="spellEnd"/>
      <w:r w:rsidRPr="00DA641C">
        <w:rPr>
          <w:rFonts w:ascii="Times New Roman" w:eastAsia="DengXian" w:hAnsi="Times New Roman" w:cs="Times New Roman"/>
          <w:color w:val="000000"/>
          <w:sz w:val="24"/>
          <w:szCs w:val="24"/>
          <w:lang w:eastAsia="en-US"/>
        </w:rPr>
        <w:t xml:space="preserve"> &lt; 200 m), where </w:t>
      </w:r>
      <w:proofErr w:type="spellStart"/>
      <w:r w:rsidRPr="00DA641C">
        <w:rPr>
          <w:rFonts w:ascii="Times New Roman" w:eastAsia="DengXian" w:hAnsi="Times New Roman" w:cs="Times New Roman"/>
          <w:i/>
          <w:iCs/>
          <w:color w:val="000000"/>
          <w:sz w:val="24"/>
          <w:szCs w:val="24"/>
          <w:lang w:eastAsia="en-US"/>
        </w:rPr>
        <w:t>z</w:t>
      </w:r>
      <w:r w:rsidRPr="00DA641C">
        <w:rPr>
          <w:rFonts w:ascii="Times New Roman" w:eastAsia="DengXian" w:hAnsi="Times New Roman" w:cs="Times New Roman"/>
          <w:i/>
          <w:iCs/>
          <w:color w:val="000000"/>
          <w:sz w:val="24"/>
          <w:szCs w:val="24"/>
          <w:vertAlign w:val="subscript"/>
          <w:lang w:eastAsia="en-US"/>
        </w:rPr>
        <w:t>iθ</w:t>
      </w:r>
      <w:proofErr w:type="spellEnd"/>
      <w:r w:rsidRPr="00DA641C">
        <w:rPr>
          <w:rFonts w:ascii="Times New Roman" w:eastAsia="DengXian" w:hAnsi="Times New Roman" w:cs="Times New Roman"/>
          <w:color w:val="000000"/>
          <w:sz w:val="24"/>
          <w:szCs w:val="24"/>
          <w:lang w:eastAsia="en-US"/>
        </w:rPr>
        <w:t xml:space="preserve"> is used as an indicator of stability. We used a hyperbolic tangent for blending the two definitions:</w:t>
      </w:r>
    </w:p>
    <w:p w14:paraId="3E7A2848" w14:textId="47EFF2F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m:oMath>
        <m:r>
          <w:rPr>
            <w:rFonts w:ascii="Cambria Math" w:eastAsia="DengXian" w:hAnsi="Cambria Math" w:cs="Times New Roman"/>
            <w:color w:val="000000"/>
            <w:sz w:val="24"/>
            <w:szCs w:val="24"/>
            <w:lang w:eastAsia="en-US"/>
          </w:rPr>
          <m:t>PBLH=</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z</m:t>
            </m:r>
          </m:e>
          <m:sub>
            <m:r>
              <w:rPr>
                <w:rFonts w:ascii="Cambria Math" w:eastAsia="DengXian" w:hAnsi="Cambria Math" w:cs="Times New Roman"/>
                <w:color w:val="000000"/>
                <w:sz w:val="24"/>
                <w:szCs w:val="24"/>
                <w:lang w:eastAsia="en-US"/>
              </w:rPr>
              <m:t>iθ</m:t>
            </m:r>
          </m:sub>
        </m:sSub>
        <m:r>
          <w:rPr>
            <w:rFonts w:ascii="Cambria Math" w:eastAsia="DengXian" w:hAnsi="Cambria Math" w:cs="Times New Roman"/>
            <w:color w:val="000000"/>
            <w:sz w:val="24"/>
            <w:szCs w:val="24"/>
            <w:lang w:eastAsia="en-US"/>
          </w:rPr>
          <m:t>(1-W)+</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z</m:t>
            </m:r>
          </m:e>
          <m:sub>
            <m:r>
              <w:rPr>
                <w:rFonts w:ascii="Cambria Math" w:eastAsia="DengXian" w:hAnsi="Cambria Math" w:cs="Times New Roman"/>
                <w:color w:val="000000"/>
                <w:sz w:val="24"/>
                <w:szCs w:val="24"/>
                <w:lang w:eastAsia="en-US"/>
              </w:rPr>
              <m:t>iTKE</m:t>
            </m:r>
          </m:sub>
        </m:sSub>
      </m:oMath>
      <w:r w:rsidRPr="00DA641C">
        <w:rPr>
          <w:rFonts w:ascii="Times New Roman" w:eastAsia="DengXian" w:hAnsi="Times New Roman" w:cs="Times New Roman"/>
          <w:color w:val="000000"/>
          <w:sz w:val="24"/>
          <w:szCs w:val="24"/>
          <w:lang w:eastAsia="en-US"/>
        </w:rPr>
        <w:t xml:space="preserve">,                                        </w:t>
      </w:r>
      <w:r w:rsidR="00C76894">
        <w:rPr>
          <w:rFonts w:ascii="Times New Roman" w:eastAsia="DengXian" w:hAnsi="Times New Roman" w:cs="Times New Roman"/>
          <w:color w:val="00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 (</w:t>
      </w:r>
      <w:r w:rsidR="00C76894">
        <w:rPr>
          <w:rFonts w:ascii="Times New Roman" w:eastAsia="DengXian" w:hAnsi="Times New Roman" w:cs="Times New Roman"/>
          <w:color w:val="000000"/>
          <w:sz w:val="24"/>
          <w:szCs w:val="24"/>
          <w:lang w:eastAsia="en-US"/>
        </w:rPr>
        <w:t>5.</w:t>
      </w:r>
      <w:r w:rsidRPr="00DA641C">
        <w:rPr>
          <w:rFonts w:ascii="Times New Roman" w:eastAsia="DengXian" w:hAnsi="Times New Roman" w:cs="Times New Roman"/>
          <w:color w:val="000000"/>
          <w:sz w:val="24"/>
          <w:szCs w:val="24"/>
          <w:lang w:eastAsia="en-US"/>
        </w:rPr>
        <w:t>13)</w:t>
      </w:r>
    </w:p>
    <w:p w14:paraId="6F682FD0" w14:textId="77CF2A05"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m:oMath>
        <m:r>
          <w:rPr>
            <w:rFonts w:ascii="Cambria Math" w:eastAsia="DengXian" w:hAnsi="Cambria Math" w:cs="Times New Roman"/>
            <w:color w:val="000000"/>
            <w:sz w:val="24"/>
            <w:szCs w:val="24"/>
            <w:lang w:eastAsia="en-US"/>
          </w:rPr>
          <m:t>W=0.5tanh(</m:t>
        </m:r>
        <m:f>
          <m:fPr>
            <m:ctrlPr>
              <w:rPr>
                <w:rFonts w:ascii="Cambria Math" w:eastAsia="DengXian" w:hAnsi="Cambria Math" w:cs="Times New Roman"/>
                <w:i/>
                <w:color w:val="000000"/>
                <w:sz w:val="24"/>
                <w:szCs w:val="24"/>
                <w:lang w:eastAsia="en-US"/>
              </w:rPr>
            </m:ctrlPr>
          </m:fPr>
          <m:num>
            <m:sSub>
              <m:sSubPr>
                <m:ctrlPr>
                  <w:rPr>
                    <w:rFonts w:ascii="Cambria Math" w:eastAsia="DengXian" w:hAnsi="Cambria Math" w:cs="Times New Roman"/>
                    <w:i/>
                    <w:iCs/>
                    <w:color w:val="000000"/>
                    <w:sz w:val="24"/>
                    <w:szCs w:val="24"/>
                    <w:vertAlign w:val="subscript"/>
                    <w:lang w:eastAsia="en-US"/>
                  </w:rPr>
                </m:ctrlPr>
              </m:sSubPr>
              <m:e>
                <m:r>
                  <w:rPr>
                    <w:rFonts w:ascii="Cambria Math" w:eastAsia="DengXian" w:hAnsi="Cambria Math" w:cs="Times New Roman"/>
                    <w:color w:val="000000"/>
                    <w:sz w:val="24"/>
                    <w:szCs w:val="24"/>
                    <w:vertAlign w:val="subscript"/>
                    <w:lang w:eastAsia="en-US"/>
                  </w:rPr>
                  <m:t>z</m:t>
                </m:r>
              </m:e>
              <m:sub>
                <m:r>
                  <w:rPr>
                    <w:rFonts w:ascii="Cambria Math" w:eastAsia="DengXian" w:hAnsi="Cambria Math" w:cs="Times New Roman"/>
                    <w:color w:val="000000"/>
                    <w:sz w:val="24"/>
                    <w:szCs w:val="24"/>
                    <w:vertAlign w:val="subscript"/>
                    <w:lang w:eastAsia="en-US"/>
                  </w:rPr>
                  <m:t>iθ</m:t>
                </m:r>
              </m:sub>
            </m:sSub>
            <m:r>
              <w:rPr>
                <w:rFonts w:ascii="Cambria Math" w:eastAsia="DengXian" w:hAnsi="Cambria Math" w:cs="Times New Roman"/>
                <w:color w:val="000000"/>
                <w:sz w:val="24"/>
                <w:szCs w:val="24"/>
                <w:vertAlign w:val="subscript"/>
                <w:lang w:eastAsia="en-US"/>
              </w:rPr>
              <m:t>+∆z</m:t>
            </m:r>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z</m:t>
                </m:r>
              </m:e>
              <m:sub>
                <m:r>
                  <w:rPr>
                    <w:rFonts w:ascii="Cambria Math" w:eastAsia="DengXian" w:hAnsi="Cambria Math" w:cs="Times New Roman"/>
                    <w:color w:val="000000"/>
                    <w:sz w:val="24"/>
                    <w:szCs w:val="24"/>
                    <w:lang w:eastAsia="en-US"/>
                  </w:rPr>
                  <m:t>d</m:t>
                </m:r>
              </m:sub>
            </m:sSub>
          </m:den>
        </m:f>
        <m:r>
          <w:rPr>
            <w:rFonts w:ascii="Cambria Math" w:eastAsia="DengXian" w:hAnsi="Cambria Math" w:cs="Times New Roman"/>
            <w:color w:val="000000"/>
            <w:sz w:val="24"/>
            <w:szCs w:val="24"/>
            <w:lang w:eastAsia="en-US"/>
          </w:rPr>
          <m:t>)+0.5</m:t>
        </m:r>
      </m:oMath>
      <w:r w:rsidRPr="00DA641C">
        <w:rPr>
          <w:rFonts w:ascii="Times New Roman" w:eastAsia="DengXian" w:hAnsi="Times New Roman" w:cs="Times New Roman"/>
          <w:color w:val="000000"/>
          <w:sz w:val="24"/>
          <w:szCs w:val="24"/>
          <w:lang w:eastAsia="en-US"/>
        </w:rPr>
        <w:t xml:space="preserve">,                                         </w:t>
      </w:r>
      <w:r w:rsidR="00C76894">
        <w:rPr>
          <w:rFonts w:ascii="Times New Roman" w:eastAsia="DengXian" w:hAnsi="Times New Roman" w:cs="Times New Roman"/>
          <w:color w:val="00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 (</w:t>
      </w:r>
      <w:r w:rsidR="00C76894">
        <w:rPr>
          <w:rFonts w:ascii="Times New Roman" w:eastAsia="DengXian" w:hAnsi="Times New Roman" w:cs="Times New Roman"/>
          <w:color w:val="000000"/>
          <w:sz w:val="24"/>
          <w:szCs w:val="24"/>
          <w:lang w:eastAsia="en-US"/>
        </w:rPr>
        <w:t>5.</w:t>
      </w:r>
      <w:r w:rsidRPr="00DA641C">
        <w:rPr>
          <w:rFonts w:ascii="Times New Roman" w:eastAsia="DengXian" w:hAnsi="Times New Roman" w:cs="Times New Roman"/>
          <w:color w:val="000000"/>
          <w:sz w:val="24"/>
          <w:szCs w:val="24"/>
          <w:lang w:eastAsia="en-US"/>
        </w:rPr>
        <w:t>14)</w:t>
      </w:r>
    </w:p>
    <w:p w14:paraId="0AFF40B7" w14:textId="6269C7F5" w:rsidR="00A73F86" w:rsidRPr="00DA641C" w:rsidRDefault="00A73F86" w:rsidP="00A73F86">
      <w:pPr>
        <w:spacing w:after="200" w:line="480" w:lineRule="auto"/>
        <w:jc w:val="both"/>
        <w:rPr>
          <w:rFonts w:ascii="Times New Roman" w:eastAsia="DengXian" w:hAnsi="Times New Roman" w:cs="Times New Roman"/>
          <w:color w:val="000000"/>
          <w:sz w:val="24"/>
          <w:szCs w:val="24"/>
        </w:rPr>
      </w:pPr>
      <w:r w:rsidRPr="00DA641C">
        <w:rPr>
          <w:rFonts w:ascii="Times New Roman" w:eastAsia="DengXian" w:hAnsi="Times New Roman" w:cs="Times New Roman"/>
          <w:color w:val="000000"/>
          <w:sz w:val="24"/>
          <w:szCs w:val="24"/>
          <w:lang w:eastAsia="en-US"/>
        </w:rPr>
        <w:t>where we set blending height determined by the denominator in the hyperbolic tangent argument (</w:t>
      </w:r>
      <w:proofErr w:type="spellStart"/>
      <w:r w:rsidRPr="00DA641C">
        <w:rPr>
          <w:rFonts w:ascii="Times New Roman" w:eastAsia="DengXian" w:hAnsi="Times New Roman" w:cs="Times New Roman"/>
          <w:i/>
          <w:iCs/>
          <w:color w:val="000000"/>
          <w:sz w:val="24"/>
          <w:szCs w:val="24"/>
          <w:lang w:eastAsia="en-US"/>
        </w:rPr>
        <w:t>z</w:t>
      </w:r>
      <w:r w:rsidRPr="00DA641C">
        <w:rPr>
          <w:rFonts w:ascii="Times New Roman" w:eastAsia="DengXian" w:hAnsi="Times New Roman" w:cs="Times New Roman"/>
          <w:i/>
          <w:iCs/>
          <w:color w:val="000000"/>
          <w:sz w:val="24"/>
          <w:szCs w:val="24"/>
          <w:vertAlign w:val="subscript"/>
          <w:lang w:eastAsia="en-US"/>
        </w:rPr>
        <w:t>d</w:t>
      </w:r>
      <w:proofErr w:type="spellEnd"/>
      <w:r w:rsidRPr="00DA641C">
        <w:rPr>
          <w:rFonts w:ascii="Times New Roman" w:eastAsia="DengXian" w:hAnsi="Times New Roman" w:cs="Times New Roman"/>
          <w:color w:val="000000"/>
          <w:sz w:val="24"/>
          <w:szCs w:val="24"/>
          <w:lang w:eastAsia="en-US"/>
        </w:rPr>
        <w:t xml:space="preserve">) to 400 m. This hybrid algorithm has been shown to accurately diagnose the PBLH throughout a diurnal cycle </w:t>
      </w:r>
      <w:r w:rsidRPr="00DA641C">
        <w:rPr>
          <w:rFonts w:ascii="Times New Roman" w:eastAsia="DengXian" w:hAnsi="Times New Roman" w:cs="Times New Roman"/>
          <w:noProof/>
          <w:color w:val="000000"/>
          <w:sz w:val="24"/>
          <w:szCs w:val="24"/>
          <w:lang w:eastAsia="en-US"/>
        </w:rPr>
        <w:t>(Fitch et al., 2013)</w:t>
      </w:r>
      <w:r w:rsidRPr="00DA641C">
        <w:rPr>
          <w:rFonts w:ascii="Times New Roman" w:eastAsia="DengXian" w:hAnsi="Times New Roman" w:cs="Times New Roman"/>
          <w:color w:val="000000"/>
          <w:sz w:val="24"/>
          <w:szCs w:val="24"/>
          <w:lang w:eastAsia="en-US"/>
        </w:rPr>
        <w:t>. We took a virtual liquid water and ice potential temperature-</w:t>
      </w:r>
      <w:r w:rsidRPr="00DA641C">
        <w:rPr>
          <w:rFonts w:ascii="Times New Roman" w:eastAsia="DengXian" w:hAnsi="Times New Roman" w:cs="Times New Roman"/>
          <w:color w:val="000000"/>
          <w:sz w:val="24"/>
          <w:szCs w:val="24"/>
          <w:lang w:eastAsia="en-US"/>
        </w:rPr>
        <w:lastRenderedPageBreak/>
        <w:t>based version of the boundary layer height definition (</w:t>
      </w:r>
      <w:proofErr w:type="spellStart"/>
      <w:r w:rsidRPr="00DA641C">
        <w:rPr>
          <w:rFonts w:ascii="Times New Roman" w:eastAsia="DengXian" w:hAnsi="Times New Roman" w:cs="Times New Roman"/>
          <w:color w:val="000000"/>
          <w:sz w:val="24"/>
          <w:szCs w:val="24"/>
          <w:lang w:eastAsia="en-US"/>
        </w:rPr>
        <w:t>z</w:t>
      </w:r>
      <w:r w:rsidRPr="00DA641C">
        <w:rPr>
          <w:rFonts w:ascii="Times New Roman" w:eastAsia="DengXian" w:hAnsi="Times New Roman" w:cs="Times New Roman"/>
          <w:color w:val="000000"/>
          <w:sz w:val="24"/>
          <w:szCs w:val="24"/>
          <w:vertAlign w:val="subscript"/>
          <w:lang w:eastAsia="en-US"/>
        </w:rPr>
        <w:t>iθ</w:t>
      </w:r>
      <w:proofErr w:type="spellEnd"/>
      <w:r w:rsidRPr="00DA641C">
        <w:rPr>
          <w:rFonts w:ascii="Times New Roman" w:eastAsia="DengXian" w:hAnsi="Times New Roman" w:cs="Times New Roman"/>
          <w:color w:val="000000"/>
          <w:sz w:val="24"/>
          <w:szCs w:val="24"/>
          <w:lang w:eastAsia="en-US"/>
        </w:rPr>
        <w:t xml:space="preserve">) of </w:t>
      </w:r>
      <w:r w:rsidRPr="00DA641C">
        <w:rPr>
          <w:rFonts w:ascii="Times New Roman" w:eastAsia="DengXian" w:hAnsi="Times New Roman" w:cs="Times New Roman"/>
          <w:noProof/>
          <w:color w:val="000000"/>
          <w:sz w:val="24"/>
          <w:szCs w:val="24"/>
          <w:lang w:eastAsia="en-US"/>
        </w:rPr>
        <w:t>Nielsen-Gammon et al.</w:t>
      </w:r>
      <w:r w:rsidR="003C1CC6">
        <w:rPr>
          <w:rFonts w:ascii="Times New Roman" w:eastAsia="DengXian" w:hAnsi="Times New Roman" w:cs="Times New Roman"/>
          <w:noProof/>
          <w:color w:val="000000"/>
          <w:sz w:val="24"/>
          <w:szCs w:val="24"/>
          <w:lang w:eastAsia="en-US"/>
        </w:rPr>
        <w:t xml:space="preserve"> (</w:t>
      </w:r>
      <w:r w:rsidRPr="00DA641C">
        <w:rPr>
          <w:rFonts w:ascii="Times New Roman" w:eastAsia="DengXian" w:hAnsi="Times New Roman" w:cs="Times New Roman"/>
          <w:noProof/>
          <w:color w:val="000000"/>
          <w:sz w:val="24"/>
          <w:szCs w:val="24"/>
          <w:lang w:eastAsia="en-US"/>
        </w:rPr>
        <w:t>2008)</w:t>
      </w:r>
      <w:r w:rsidRPr="00DA641C">
        <w:rPr>
          <w:rFonts w:ascii="Times New Roman" w:eastAsia="DengXian" w:hAnsi="Times New Roman" w:cs="Times New Roman"/>
          <w:color w:val="000000"/>
          <w:sz w:val="24"/>
          <w:szCs w:val="24"/>
          <w:lang w:eastAsia="en-US"/>
        </w:rPr>
        <w:t xml:space="preserve">. This algorithm first searches the lowest 200 m of the atmosphere to find the height of the minimum virtual liquid and ice potential temperature </w:t>
      </w:r>
      <w:proofErr w:type="spellStart"/>
      <w:r w:rsidRPr="00DA641C">
        <w:rPr>
          <w:rFonts w:ascii="Times New Roman" w:eastAsia="DengXian" w:hAnsi="Times New Roman" w:cs="Times New Roman"/>
          <w:i/>
          <w:iCs/>
          <w:color w:val="000000"/>
          <w:sz w:val="24"/>
          <w:szCs w:val="24"/>
          <w:lang w:eastAsia="en-US"/>
        </w:rPr>
        <w:t>θ</w:t>
      </w:r>
      <w:r w:rsidRPr="00DA641C">
        <w:rPr>
          <w:rFonts w:ascii="Times New Roman" w:eastAsia="DengXian" w:hAnsi="Times New Roman" w:cs="Times New Roman"/>
          <w:i/>
          <w:iCs/>
          <w:color w:val="000000"/>
          <w:sz w:val="24"/>
          <w:szCs w:val="24"/>
          <w:vertAlign w:val="subscript"/>
          <w:lang w:eastAsia="en-US"/>
        </w:rPr>
        <w:t>vli</w:t>
      </w:r>
      <w:proofErr w:type="spellEnd"/>
      <w:r w:rsidRPr="00DA641C">
        <w:rPr>
          <w:rFonts w:ascii="Times New Roman" w:eastAsia="DengXian" w:hAnsi="Times New Roman" w:cs="Times New Roman"/>
          <w:i/>
          <w:iCs/>
          <w:color w:val="000000"/>
          <w:sz w:val="24"/>
          <w:szCs w:val="24"/>
          <w:lang w:eastAsia="en-US"/>
        </w:rPr>
        <w:t>=</w:t>
      </w:r>
      <w:proofErr w:type="spellStart"/>
      <w:r w:rsidRPr="00DA641C">
        <w:rPr>
          <w:rFonts w:ascii="Times New Roman" w:eastAsia="DengXian" w:hAnsi="Times New Roman" w:cs="Times New Roman"/>
          <w:i/>
          <w:iCs/>
          <w:color w:val="000000"/>
          <w:sz w:val="24"/>
          <w:szCs w:val="24"/>
          <w:lang w:eastAsia="en-US"/>
        </w:rPr>
        <w:t>θ</w:t>
      </w:r>
      <w:r w:rsidRPr="00DA641C">
        <w:rPr>
          <w:rFonts w:ascii="Times New Roman" w:eastAsia="DengXian" w:hAnsi="Times New Roman" w:cs="Times New Roman"/>
          <w:i/>
          <w:iCs/>
          <w:color w:val="000000"/>
          <w:sz w:val="24"/>
          <w:szCs w:val="24"/>
          <w:vertAlign w:val="subscript"/>
          <w:lang w:eastAsia="en-US"/>
        </w:rPr>
        <w:t>vli_min</w:t>
      </w:r>
      <w:r w:rsidRPr="00DA641C">
        <w:rPr>
          <w:rFonts w:ascii="Times New Roman" w:eastAsia="DengXian" w:hAnsi="Times New Roman" w:cs="Times New Roman"/>
          <w:i/>
          <w:iCs/>
          <w:color w:val="000000"/>
          <w:sz w:val="24"/>
          <w:szCs w:val="24"/>
          <w:lang w:eastAsia="en-US"/>
        </w:rPr>
        <w:t>+Δθ</w:t>
      </w:r>
      <w:r w:rsidRPr="00DA641C">
        <w:rPr>
          <w:rFonts w:ascii="Times New Roman" w:eastAsia="DengXian" w:hAnsi="Times New Roman" w:cs="Times New Roman"/>
          <w:i/>
          <w:iCs/>
          <w:color w:val="000000"/>
          <w:sz w:val="24"/>
          <w:szCs w:val="24"/>
          <w:vertAlign w:val="subscript"/>
          <w:lang w:eastAsia="en-US"/>
        </w:rPr>
        <w:t>vli</w:t>
      </w:r>
      <w:proofErr w:type="spellEnd"/>
      <w:r w:rsidRPr="00DA641C">
        <w:rPr>
          <w:rFonts w:ascii="Times New Roman" w:eastAsia="DengXian" w:hAnsi="Times New Roman" w:cs="Times New Roman"/>
          <w:color w:val="000000"/>
          <w:sz w:val="24"/>
          <w:szCs w:val="24"/>
          <w:lang w:eastAsia="en-US"/>
        </w:rPr>
        <w:t xml:space="preserve">. This helps to reduce the impact of surface-based </w:t>
      </w:r>
      <w:proofErr w:type="spellStart"/>
      <w:r w:rsidRPr="00DA641C">
        <w:rPr>
          <w:rFonts w:ascii="Times New Roman" w:eastAsia="DengXian" w:hAnsi="Times New Roman" w:cs="Times New Roman"/>
          <w:color w:val="000000"/>
          <w:sz w:val="24"/>
          <w:szCs w:val="24"/>
          <w:lang w:eastAsia="en-US"/>
        </w:rPr>
        <w:t>superadiabatic</w:t>
      </w:r>
      <w:proofErr w:type="spellEnd"/>
      <w:r w:rsidRPr="00DA641C">
        <w:rPr>
          <w:rFonts w:ascii="Times New Roman" w:eastAsia="DengXian" w:hAnsi="Times New Roman" w:cs="Times New Roman"/>
          <w:color w:val="000000"/>
          <w:sz w:val="24"/>
          <w:szCs w:val="24"/>
          <w:lang w:eastAsia="en-US"/>
        </w:rPr>
        <w:t xml:space="preserve"> layers on the diagnosis of </w:t>
      </w:r>
      <w:proofErr w:type="spellStart"/>
      <w:r w:rsidRPr="00DA641C">
        <w:rPr>
          <w:rFonts w:ascii="Times New Roman" w:eastAsia="DengXian" w:hAnsi="Times New Roman" w:cs="Times New Roman"/>
          <w:color w:val="000000"/>
          <w:sz w:val="24"/>
          <w:szCs w:val="24"/>
          <w:lang w:eastAsia="en-US"/>
        </w:rPr>
        <w:t>z</w:t>
      </w:r>
      <w:r w:rsidRPr="00DA641C">
        <w:rPr>
          <w:rFonts w:ascii="Times New Roman" w:eastAsia="DengXian" w:hAnsi="Times New Roman" w:cs="Times New Roman"/>
          <w:color w:val="000000"/>
          <w:sz w:val="24"/>
          <w:szCs w:val="24"/>
          <w:vertAlign w:val="subscript"/>
          <w:lang w:eastAsia="en-US"/>
        </w:rPr>
        <w:t>iθ</w:t>
      </w:r>
      <w:proofErr w:type="spellEnd"/>
      <w:r w:rsidRPr="00DA641C">
        <w:rPr>
          <w:rFonts w:ascii="Times New Roman" w:eastAsia="DengXian" w:hAnsi="Times New Roman" w:cs="Times New Roman"/>
          <w:color w:val="000000"/>
          <w:sz w:val="24"/>
          <w:szCs w:val="24"/>
          <w:lang w:eastAsia="en-US"/>
        </w:rPr>
        <w:t xml:space="preserve">. Then </w:t>
      </w:r>
      <w:proofErr w:type="spellStart"/>
      <w:r w:rsidRPr="00DA641C">
        <w:rPr>
          <w:rFonts w:ascii="Times New Roman" w:eastAsia="DengXian" w:hAnsi="Times New Roman" w:cs="Times New Roman"/>
          <w:color w:val="000000"/>
          <w:sz w:val="24"/>
          <w:szCs w:val="24"/>
          <w:lang w:eastAsia="en-US"/>
        </w:rPr>
        <w:t>z</w:t>
      </w:r>
      <w:r w:rsidRPr="00DA641C">
        <w:rPr>
          <w:rFonts w:ascii="Times New Roman" w:eastAsia="DengXian" w:hAnsi="Times New Roman" w:cs="Times New Roman"/>
          <w:color w:val="000000"/>
          <w:sz w:val="24"/>
          <w:szCs w:val="24"/>
          <w:vertAlign w:val="subscript"/>
          <w:lang w:eastAsia="en-US"/>
        </w:rPr>
        <w:t>iθ</w:t>
      </w:r>
      <w:proofErr w:type="spellEnd"/>
      <w:r w:rsidRPr="00DA641C">
        <w:rPr>
          <w:rFonts w:ascii="Times New Roman" w:eastAsia="DengXian" w:hAnsi="Times New Roman" w:cs="Times New Roman"/>
          <w:color w:val="000000"/>
          <w:sz w:val="24"/>
          <w:szCs w:val="24"/>
          <w:lang w:eastAsia="en-US"/>
        </w:rPr>
        <w:t xml:space="preserve"> is determined to be the height at which</w:t>
      </w:r>
      <w:r w:rsidRPr="00DA641C">
        <w:rPr>
          <w:rFonts w:ascii="Times New Roman" w:eastAsia="KYAJKY+TimesNewRomanPS-ItalicMT" w:hAnsi="Times New Roman" w:cs="Times New Roman"/>
          <w:color w:val="000000"/>
          <w:sz w:val="24"/>
          <w:szCs w:val="24"/>
          <w:lang w:eastAsia="en-US"/>
        </w:rPr>
        <w:t xml:space="preserve"> </w:t>
      </w:r>
      <w:proofErr w:type="spellStart"/>
      <w:r w:rsidRPr="00DA641C">
        <w:rPr>
          <w:rFonts w:ascii="Times New Roman" w:eastAsia="DengXian" w:hAnsi="Times New Roman" w:cs="Times New Roman"/>
          <w:i/>
          <w:iCs/>
          <w:color w:val="000000"/>
          <w:sz w:val="24"/>
          <w:szCs w:val="24"/>
          <w:lang w:eastAsia="en-US"/>
        </w:rPr>
        <w:t>θ</w:t>
      </w:r>
      <w:r w:rsidRPr="00DA641C">
        <w:rPr>
          <w:rFonts w:ascii="Times New Roman" w:eastAsia="DengXian" w:hAnsi="Times New Roman" w:cs="Times New Roman"/>
          <w:i/>
          <w:iCs/>
          <w:color w:val="000000"/>
          <w:sz w:val="24"/>
          <w:szCs w:val="24"/>
          <w:vertAlign w:val="subscript"/>
          <w:lang w:eastAsia="en-US"/>
        </w:rPr>
        <w:t>vli</w:t>
      </w:r>
      <w:proofErr w:type="spellEnd"/>
      <w:r w:rsidRPr="00DA641C">
        <w:rPr>
          <w:rFonts w:ascii="Times New Roman" w:eastAsia="DengXian" w:hAnsi="Times New Roman" w:cs="Times New Roman"/>
          <w:i/>
          <w:iCs/>
          <w:color w:val="000000"/>
          <w:sz w:val="24"/>
          <w:szCs w:val="24"/>
          <w:lang w:eastAsia="en-US"/>
        </w:rPr>
        <w:t>=</w:t>
      </w:r>
      <w:proofErr w:type="spellStart"/>
      <w:r w:rsidRPr="00DA641C">
        <w:rPr>
          <w:rFonts w:ascii="Times New Roman" w:eastAsia="DengXian" w:hAnsi="Times New Roman" w:cs="Times New Roman"/>
          <w:i/>
          <w:iCs/>
          <w:color w:val="000000"/>
          <w:sz w:val="24"/>
          <w:szCs w:val="24"/>
          <w:lang w:eastAsia="en-US"/>
        </w:rPr>
        <w:t>θ</w:t>
      </w:r>
      <w:r w:rsidRPr="00DA641C">
        <w:rPr>
          <w:rFonts w:ascii="Times New Roman" w:eastAsia="DengXian" w:hAnsi="Times New Roman" w:cs="Times New Roman"/>
          <w:i/>
          <w:iCs/>
          <w:color w:val="000000"/>
          <w:sz w:val="24"/>
          <w:szCs w:val="24"/>
          <w:vertAlign w:val="subscript"/>
          <w:lang w:eastAsia="en-US"/>
        </w:rPr>
        <w:t>vli_min</w:t>
      </w:r>
      <w:r w:rsidRPr="00DA641C">
        <w:rPr>
          <w:rFonts w:ascii="Times New Roman" w:eastAsia="DengXian" w:hAnsi="Times New Roman" w:cs="Times New Roman"/>
          <w:i/>
          <w:iCs/>
          <w:color w:val="000000"/>
          <w:sz w:val="24"/>
          <w:szCs w:val="24"/>
          <w:lang w:eastAsia="en-US"/>
        </w:rPr>
        <w:t>+Δθ</w:t>
      </w:r>
      <w:r w:rsidRPr="00DA641C">
        <w:rPr>
          <w:rFonts w:ascii="Times New Roman" w:eastAsia="DengXian" w:hAnsi="Times New Roman" w:cs="Times New Roman"/>
          <w:i/>
          <w:iCs/>
          <w:color w:val="000000"/>
          <w:sz w:val="24"/>
          <w:szCs w:val="24"/>
          <w:vertAlign w:val="subscript"/>
          <w:lang w:eastAsia="en-US"/>
        </w:rPr>
        <w:t>vli</w:t>
      </w:r>
      <w:proofErr w:type="spellEnd"/>
      <w:r w:rsidRPr="00DA641C">
        <w:rPr>
          <w:rFonts w:ascii="Times New Roman" w:eastAsia="DengXian" w:hAnsi="Times New Roman" w:cs="Times New Roman"/>
          <w:color w:val="000000"/>
          <w:sz w:val="24"/>
          <w:szCs w:val="24"/>
          <w:lang w:eastAsia="en-US"/>
        </w:rPr>
        <w:t xml:space="preserve">, where </w:t>
      </w:r>
      <w:proofErr w:type="spellStart"/>
      <w:r w:rsidRPr="00DA641C">
        <w:rPr>
          <w:rFonts w:ascii="Times New Roman" w:eastAsia="DengXian" w:hAnsi="Times New Roman" w:cs="Times New Roman"/>
          <w:i/>
          <w:iCs/>
          <w:color w:val="000000"/>
          <w:sz w:val="24"/>
          <w:szCs w:val="24"/>
          <w:lang w:eastAsia="en-US"/>
        </w:rPr>
        <w:t>Δθ</w:t>
      </w:r>
      <w:r w:rsidRPr="00DA641C">
        <w:rPr>
          <w:rFonts w:ascii="Times New Roman" w:eastAsia="DengXian" w:hAnsi="Times New Roman" w:cs="Times New Roman"/>
          <w:i/>
          <w:iCs/>
          <w:color w:val="000000"/>
          <w:sz w:val="24"/>
          <w:szCs w:val="24"/>
          <w:vertAlign w:val="subscript"/>
          <w:lang w:eastAsia="en-US"/>
        </w:rPr>
        <w:t>vli</w:t>
      </w:r>
      <w:proofErr w:type="spellEnd"/>
      <w:r w:rsidRPr="00DA641C">
        <w:rPr>
          <w:rFonts w:ascii="Times New Roman" w:eastAsia="DengXian" w:hAnsi="Times New Roman" w:cs="Times New Roman"/>
          <w:color w:val="000000"/>
          <w:sz w:val="24"/>
          <w:szCs w:val="24"/>
          <w:lang w:eastAsia="en-US"/>
        </w:rPr>
        <w:t xml:space="preserve"> is set to 0.75 K over water and 1.25 K over land. We took the TKE-based definition of boundary-layer height (</w:t>
      </w:r>
      <w:proofErr w:type="spellStart"/>
      <w:r w:rsidRPr="00DA641C">
        <w:rPr>
          <w:rFonts w:ascii="Times New Roman" w:eastAsia="DengXian" w:hAnsi="Times New Roman" w:cs="Times New Roman"/>
          <w:color w:val="000000"/>
          <w:sz w:val="24"/>
          <w:szCs w:val="24"/>
          <w:lang w:eastAsia="en-US"/>
        </w:rPr>
        <w:t>z</w:t>
      </w:r>
      <w:r w:rsidRPr="00DA641C">
        <w:rPr>
          <w:rFonts w:ascii="Times New Roman" w:eastAsia="DengXian" w:hAnsi="Times New Roman" w:cs="Times New Roman"/>
          <w:color w:val="000000"/>
          <w:sz w:val="24"/>
          <w:szCs w:val="24"/>
          <w:vertAlign w:val="subscript"/>
          <w:lang w:eastAsia="en-US"/>
        </w:rPr>
        <w:t>iTKE</w:t>
      </w:r>
      <w:proofErr w:type="spellEnd"/>
      <w:r w:rsidRPr="00DA641C">
        <w:rPr>
          <w:rFonts w:ascii="Times New Roman" w:eastAsia="DengXian" w:hAnsi="Times New Roman" w:cs="Times New Roman"/>
          <w:color w:val="000000"/>
          <w:sz w:val="24"/>
          <w:szCs w:val="24"/>
          <w:lang w:eastAsia="en-US"/>
        </w:rPr>
        <w:t xml:space="preserve">) to be the height at which the TKE at the surface, </w:t>
      </w:r>
      <w:proofErr w:type="spellStart"/>
      <w:r w:rsidRPr="00DA641C">
        <w:rPr>
          <w:rFonts w:ascii="Times New Roman" w:eastAsia="DengXian" w:hAnsi="Times New Roman" w:cs="Times New Roman"/>
          <w:color w:val="000000"/>
          <w:sz w:val="24"/>
          <w:szCs w:val="24"/>
          <w:lang w:eastAsia="en-US"/>
        </w:rPr>
        <w:t>TKEsfc</w:t>
      </w:r>
      <w:proofErr w:type="spellEnd"/>
      <w:r w:rsidRPr="00DA641C">
        <w:rPr>
          <w:rFonts w:ascii="Times New Roman" w:eastAsia="DengXian" w:hAnsi="Times New Roman" w:cs="Times New Roman"/>
          <w:color w:val="000000"/>
          <w:sz w:val="24"/>
          <w:szCs w:val="24"/>
          <w:lang w:eastAsia="en-US"/>
        </w:rPr>
        <w:t xml:space="preserve">, decreases to below a threshold value, </w:t>
      </w:r>
      <w:proofErr w:type="spellStart"/>
      <w:r w:rsidRPr="00DA641C">
        <w:rPr>
          <w:rFonts w:ascii="Times New Roman" w:eastAsia="DengXian" w:hAnsi="Times New Roman" w:cs="Times New Roman"/>
          <w:color w:val="000000"/>
          <w:sz w:val="24"/>
          <w:szCs w:val="24"/>
          <w:lang w:eastAsia="en-US"/>
        </w:rPr>
        <w:t>TKEmin</w:t>
      </w:r>
      <w:proofErr w:type="spellEnd"/>
      <w:r w:rsidRPr="00DA641C">
        <w:rPr>
          <w:rFonts w:ascii="Times New Roman" w:eastAsia="DengXian" w:hAnsi="Times New Roman" w:cs="Times New Roman"/>
          <w:color w:val="000000"/>
          <w:sz w:val="24"/>
          <w:szCs w:val="24"/>
          <w:lang w:eastAsia="en-US"/>
        </w:rPr>
        <w:t xml:space="preserve">. We chose the quantity </w:t>
      </w:r>
      <w:proofErr w:type="spellStart"/>
      <w:r w:rsidRPr="00DA641C">
        <w:rPr>
          <w:rFonts w:ascii="Times New Roman" w:eastAsia="DengXian" w:hAnsi="Times New Roman" w:cs="Times New Roman"/>
          <w:color w:val="000000"/>
          <w:sz w:val="24"/>
          <w:szCs w:val="24"/>
          <w:lang w:eastAsia="en-US"/>
        </w:rPr>
        <w:t>TKEmin</w:t>
      </w:r>
      <w:proofErr w:type="spellEnd"/>
      <w:r w:rsidRPr="00DA641C">
        <w:rPr>
          <w:rFonts w:ascii="Times New Roman" w:eastAsia="DengXian" w:hAnsi="Times New Roman" w:cs="Times New Roman"/>
          <w:color w:val="000000"/>
          <w:sz w:val="24"/>
          <w:szCs w:val="24"/>
          <w:lang w:eastAsia="en-US"/>
        </w:rPr>
        <w:t xml:space="preserve"> to be 2.5% of the </w:t>
      </w:r>
      <w:proofErr w:type="spellStart"/>
      <w:r w:rsidRPr="00DA641C">
        <w:rPr>
          <w:rFonts w:ascii="Times New Roman" w:eastAsia="DengXian" w:hAnsi="Times New Roman" w:cs="Times New Roman"/>
          <w:color w:val="000000"/>
          <w:sz w:val="24"/>
          <w:szCs w:val="24"/>
          <w:lang w:eastAsia="en-US"/>
        </w:rPr>
        <w:t>TKEsfc</w:t>
      </w:r>
      <w:proofErr w:type="spellEnd"/>
      <w:r w:rsidRPr="00DA641C">
        <w:rPr>
          <w:rFonts w:ascii="Times New Roman" w:eastAsia="DengXian" w:hAnsi="Times New Roman" w:cs="Times New Roman"/>
          <w:color w:val="000000"/>
          <w:sz w:val="24"/>
          <w:szCs w:val="24"/>
          <w:lang w:eastAsia="en-US"/>
        </w:rPr>
        <w:t xml:space="preserve"> a criterion chosen independently by </w:t>
      </w:r>
      <w:r w:rsidRPr="00DA641C">
        <w:rPr>
          <w:rFonts w:ascii="Times New Roman" w:eastAsia="DengXian" w:hAnsi="Times New Roman" w:cs="Times New Roman"/>
          <w:noProof/>
          <w:color w:val="000000"/>
          <w:sz w:val="24"/>
          <w:szCs w:val="24"/>
          <w:lang w:eastAsia="en-US"/>
        </w:rPr>
        <w:t>Kosovic and Curry</w:t>
      </w:r>
      <w:r w:rsidR="003C1CC6">
        <w:rPr>
          <w:rFonts w:ascii="Times New Roman" w:eastAsia="DengXian" w:hAnsi="Times New Roman" w:cs="Times New Roman"/>
          <w:noProof/>
          <w:color w:val="000000"/>
          <w:sz w:val="24"/>
          <w:szCs w:val="24"/>
          <w:lang w:eastAsia="en-US"/>
        </w:rPr>
        <w:t xml:space="preserve"> (</w:t>
      </w:r>
      <w:r w:rsidRPr="00DA641C">
        <w:rPr>
          <w:rFonts w:ascii="Times New Roman" w:eastAsia="DengXian" w:hAnsi="Times New Roman" w:cs="Times New Roman"/>
          <w:noProof/>
          <w:color w:val="000000"/>
          <w:sz w:val="24"/>
          <w:szCs w:val="24"/>
          <w:lang w:eastAsia="en-US"/>
        </w:rPr>
        <w:t>2000)</w:t>
      </w:r>
      <w:r w:rsidRPr="00DA641C">
        <w:rPr>
          <w:rFonts w:ascii="Times New Roman" w:eastAsia="DengXian" w:hAnsi="Times New Roman" w:cs="Times New Roman"/>
          <w:color w:val="000000"/>
          <w:sz w:val="24"/>
          <w:szCs w:val="24"/>
          <w:lang w:eastAsia="en-US"/>
        </w:rPr>
        <w:t xml:space="preserve"> as well as used in </w:t>
      </w:r>
      <w:r w:rsidRPr="00DA641C">
        <w:rPr>
          <w:rFonts w:ascii="Times New Roman" w:eastAsia="DengXian" w:hAnsi="Times New Roman" w:cs="Times New Roman"/>
          <w:noProof/>
          <w:color w:val="000000"/>
          <w:sz w:val="24"/>
          <w:szCs w:val="24"/>
          <w:lang w:eastAsia="en-US"/>
        </w:rPr>
        <w:t>Cuxart et al.</w:t>
      </w:r>
      <w:r w:rsidR="00455BAA">
        <w:rPr>
          <w:rFonts w:ascii="Times New Roman" w:eastAsia="DengXian" w:hAnsi="Times New Roman" w:cs="Times New Roman"/>
          <w:noProof/>
          <w:color w:val="000000"/>
          <w:sz w:val="24"/>
          <w:szCs w:val="24"/>
          <w:lang w:eastAsia="en-US"/>
        </w:rPr>
        <w:t xml:space="preserve"> (</w:t>
      </w:r>
      <w:r w:rsidRPr="00DA641C">
        <w:rPr>
          <w:rFonts w:ascii="Times New Roman" w:eastAsia="DengXian" w:hAnsi="Times New Roman" w:cs="Times New Roman"/>
          <w:noProof/>
          <w:color w:val="000000"/>
          <w:sz w:val="24"/>
          <w:szCs w:val="24"/>
          <w:lang w:eastAsia="en-US"/>
        </w:rPr>
        <w:t>2005)</w:t>
      </w:r>
      <w:r w:rsidRPr="00DA641C">
        <w:rPr>
          <w:rFonts w:ascii="Times New Roman" w:eastAsia="DengXian" w:hAnsi="Times New Roman" w:cs="Times New Roman"/>
          <w:color w:val="000000"/>
          <w:sz w:val="24"/>
          <w:szCs w:val="24"/>
          <w:lang w:eastAsia="en-US"/>
        </w:rPr>
        <w:t xml:space="preserve">. </w:t>
      </w:r>
      <w:proofErr w:type="spellStart"/>
      <w:r w:rsidRPr="00DA641C">
        <w:rPr>
          <w:rFonts w:ascii="Times New Roman" w:eastAsia="DengXian" w:hAnsi="Times New Roman" w:cs="Times New Roman"/>
          <w:color w:val="000000"/>
          <w:sz w:val="24"/>
          <w:szCs w:val="24"/>
          <w:lang w:eastAsia="en-US"/>
        </w:rPr>
        <w:t>TKEmin</w:t>
      </w:r>
      <w:proofErr w:type="spellEnd"/>
      <w:r w:rsidRPr="00DA641C">
        <w:rPr>
          <w:rFonts w:ascii="Times New Roman" w:eastAsia="DengXian" w:hAnsi="Times New Roman" w:cs="Times New Roman"/>
          <w:color w:val="000000"/>
          <w:sz w:val="24"/>
          <w:szCs w:val="24"/>
          <w:lang w:eastAsia="en-US"/>
        </w:rPr>
        <w:t xml:space="preserve"> is also bound to be greater than 0.02 m</w:t>
      </w:r>
      <w:r w:rsidRPr="00DA641C">
        <w:rPr>
          <w:rFonts w:ascii="Times New Roman" w:eastAsia="DengXian" w:hAnsi="Times New Roman" w:cs="Times New Roman"/>
          <w:color w:val="000000"/>
          <w:position w:val="8"/>
          <w:sz w:val="24"/>
          <w:szCs w:val="24"/>
          <w:vertAlign w:val="superscript"/>
          <w:lang w:eastAsia="en-US"/>
        </w:rPr>
        <w:t xml:space="preserve">2 </w:t>
      </w:r>
      <w:r w:rsidRPr="00DA641C">
        <w:rPr>
          <w:rFonts w:ascii="Times New Roman" w:eastAsia="DengXian" w:hAnsi="Times New Roman" w:cs="Times New Roman"/>
          <w:color w:val="000000"/>
          <w:sz w:val="24"/>
          <w:szCs w:val="24"/>
          <w:lang w:eastAsia="en-US"/>
        </w:rPr>
        <w:t>s</w:t>
      </w:r>
      <w:r w:rsidRPr="00DA641C">
        <w:rPr>
          <w:rFonts w:ascii="Times New Roman" w:eastAsia="DengXian" w:hAnsi="Times New Roman" w:cs="Times New Roman"/>
          <w:color w:val="000000"/>
          <w:position w:val="8"/>
          <w:sz w:val="24"/>
          <w:szCs w:val="24"/>
          <w:vertAlign w:val="superscript"/>
          <w:lang w:eastAsia="en-US"/>
        </w:rPr>
        <w:t xml:space="preserve">-2 </w:t>
      </w:r>
      <w:r w:rsidRPr="00DA641C">
        <w:rPr>
          <w:rFonts w:ascii="Times New Roman" w:eastAsia="DengXian" w:hAnsi="Times New Roman" w:cs="Times New Roman"/>
          <w:color w:val="000000"/>
          <w:sz w:val="24"/>
          <w:szCs w:val="24"/>
          <w:lang w:eastAsia="en-US"/>
        </w:rPr>
        <w:t xml:space="preserve">in the case of stagnant cold pools, where the lack of a lower limit can result in an excessively large estimate of </w:t>
      </w:r>
      <w:proofErr w:type="spellStart"/>
      <w:r w:rsidRPr="00DA641C">
        <w:rPr>
          <w:rFonts w:ascii="Times New Roman" w:eastAsia="DengXian" w:hAnsi="Times New Roman" w:cs="Times New Roman"/>
          <w:color w:val="000000"/>
          <w:sz w:val="24"/>
          <w:szCs w:val="24"/>
          <w:lang w:eastAsia="en-US"/>
        </w:rPr>
        <w:t>z</w:t>
      </w:r>
      <w:r w:rsidRPr="00DA641C">
        <w:rPr>
          <w:rFonts w:ascii="Times New Roman" w:eastAsia="DengXian" w:hAnsi="Times New Roman" w:cs="Times New Roman"/>
          <w:color w:val="000000"/>
          <w:sz w:val="24"/>
          <w:szCs w:val="24"/>
          <w:vertAlign w:val="subscript"/>
          <w:lang w:eastAsia="en-US"/>
        </w:rPr>
        <w:t>iTKE</w:t>
      </w:r>
      <w:proofErr w:type="spellEnd"/>
      <w:r w:rsidRPr="00DA641C">
        <w:rPr>
          <w:rFonts w:ascii="Times New Roman" w:eastAsia="DengXian" w:hAnsi="Times New Roman" w:cs="Times New Roman"/>
          <w:color w:val="000000"/>
          <w:sz w:val="24"/>
          <w:szCs w:val="24"/>
          <w:lang w:eastAsia="en-US"/>
        </w:rPr>
        <w:t>.</w:t>
      </w:r>
    </w:p>
    <w:p w14:paraId="7D627396" w14:textId="77777777" w:rsidR="00A73F86" w:rsidRPr="00DA641C" w:rsidRDefault="00A73F86" w:rsidP="00A73F86">
      <w:pPr>
        <w:keepNext/>
        <w:keepLines/>
        <w:spacing w:before="200" w:after="0" w:line="276" w:lineRule="auto"/>
        <w:outlineLvl w:val="2"/>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6.</w:t>
      </w:r>
      <w:r w:rsidRPr="00DA641C">
        <w:rPr>
          <w:rFonts w:ascii="Times New Roman" w:eastAsia="Times New Roman" w:hAnsi="Times New Roman" w:cs="Times New Roman"/>
          <w:b/>
          <w:bCs/>
          <w:sz w:val="24"/>
          <w:szCs w:val="24"/>
          <w:lang w:eastAsia="en-US"/>
        </w:rPr>
        <w:t xml:space="preserve"> </w:t>
      </w:r>
      <w:commentRangeStart w:id="1141"/>
      <w:r w:rsidRPr="00DA641C">
        <w:rPr>
          <w:rFonts w:ascii="Times New Roman" w:eastAsia="Times New Roman" w:hAnsi="Times New Roman" w:cs="Times New Roman"/>
          <w:b/>
          <w:bCs/>
          <w:sz w:val="24"/>
          <w:szCs w:val="24"/>
          <w:lang w:eastAsia="en-US"/>
        </w:rPr>
        <w:t>Revised MM5 Surface-Layer Scheme</w:t>
      </w:r>
      <w:commentRangeEnd w:id="1141"/>
      <w:r w:rsidR="0090503A">
        <w:rPr>
          <w:rStyle w:val="CommentReference"/>
        </w:rPr>
        <w:commentReference w:id="1141"/>
      </w:r>
    </w:p>
    <w:p w14:paraId="44F929CB" w14:textId="4623337E"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The revised MM5 </w:t>
      </w:r>
      <w:r w:rsidRPr="00DA641C">
        <w:rPr>
          <w:rFonts w:ascii="Times New Roman" w:eastAsia="DengXian" w:hAnsi="Times New Roman" w:cs="Times New Roman"/>
          <w:noProof/>
          <w:sz w:val="24"/>
          <w:szCs w:val="24"/>
          <w:lang w:eastAsia="en-US"/>
        </w:rPr>
        <w:t>(Grell et al., 1994)</w:t>
      </w:r>
      <w:r w:rsidRPr="00DA641C">
        <w:rPr>
          <w:rFonts w:ascii="Times New Roman" w:eastAsia="DengXian" w:hAnsi="Times New Roman" w:cs="Times New Roman"/>
          <w:sz w:val="24"/>
          <w:szCs w:val="24"/>
          <w:lang w:eastAsia="en-US"/>
        </w:rPr>
        <w:t xml:space="preserve"> surface-layer parametrization </w:t>
      </w:r>
      <w:r w:rsidRPr="00DA641C">
        <w:rPr>
          <w:rFonts w:ascii="Times New Roman" w:eastAsia="DengXian" w:hAnsi="Times New Roman" w:cs="Times New Roman"/>
          <w:noProof/>
          <w:sz w:val="24"/>
          <w:szCs w:val="24"/>
          <w:lang w:eastAsia="en-US"/>
        </w:rPr>
        <w:t>(Jiménez et al., 2012)</w:t>
      </w:r>
      <w:r w:rsidRPr="00DA641C">
        <w:rPr>
          <w:rFonts w:ascii="Times New Roman" w:eastAsia="DengXian" w:hAnsi="Times New Roman" w:cs="Times New Roman"/>
          <w:sz w:val="24"/>
          <w:szCs w:val="24"/>
          <w:lang w:eastAsia="en-US"/>
        </w:rPr>
        <w:t xml:space="preserve"> is also used. The similarity functions in the original MM5 surface-layer scheme were estimated based on the Kansas field program (Izumi 1971) </w:t>
      </w:r>
      <w:r w:rsidRPr="00DA641C">
        <w:rPr>
          <w:rFonts w:ascii="Times New Roman" w:eastAsia="DengXian" w:hAnsi="Times New Roman" w:cs="Times New Roman"/>
          <w:sz w:val="24"/>
          <w:szCs w:val="24"/>
        </w:rPr>
        <w:t>that</w:t>
      </w:r>
      <w:r w:rsidRPr="00DA641C">
        <w:rPr>
          <w:rFonts w:ascii="Times New Roman" w:eastAsia="DengXian" w:hAnsi="Times New Roman" w:cs="Times New Roman"/>
          <w:sz w:val="24"/>
          <w:szCs w:val="24"/>
          <w:lang w:eastAsia="en-US"/>
        </w:rPr>
        <w:t xml:space="preserve"> applies to a limited range of atmospheric stabilities. </w:t>
      </w:r>
      <w:r w:rsidRPr="00DA641C">
        <w:rPr>
          <w:rFonts w:ascii="Times New Roman" w:eastAsia="DengXian" w:hAnsi="Times New Roman" w:cs="Times New Roman"/>
          <w:noProof/>
          <w:sz w:val="24"/>
          <w:szCs w:val="24"/>
          <w:lang w:eastAsia="en-US"/>
        </w:rPr>
        <w:t>Jiménez et al.</w:t>
      </w:r>
      <w:r w:rsidR="00D94F9E">
        <w:rPr>
          <w:rFonts w:ascii="Times New Roman" w:eastAsia="DengXian" w:hAnsi="Times New Roman" w:cs="Times New Roman"/>
          <w:noProof/>
          <w:sz w:val="24"/>
          <w:szCs w:val="24"/>
          <w:lang w:eastAsia="en-US"/>
        </w:rPr>
        <w:t xml:space="preserve"> (</w:t>
      </w:r>
      <w:r w:rsidRPr="00DA641C">
        <w:rPr>
          <w:rFonts w:ascii="Times New Roman" w:eastAsia="DengXian" w:hAnsi="Times New Roman" w:cs="Times New Roman"/>
          <w:noProof/>
          <w:sz w:val="24"/>
          <w:szCs w:val="24"/>
          <w:lang w:eastAsia="en-US"/>
        </w:rPr>
        <w:t>2012)</w:t>
      </w:r>
      <w:r w:rsidRPr="00DA641C">
        <w:rPr>
          <w:rFonts w:ascii="Times New Roman" w:eastAsia="DengXian" w:hAnsi="Times New Roman" w:cs="Times New Roman"/>
          <w:sz w:val="24"/>
          <w:szCs w:val="24"/>
          <w:lang w:eastAsia="en-US"/>
        </w:rPr>
        <w:t xml:space="preserve"> updated the similarity functions with those proposed by </w:t>
      </w:r>
      <w:r w:rsidRPr="00DA641C">
        <w:rPr>
          <w:rFonts w:ascii="Times New Roman" w:eastAsia="DengXian" w:hAnsi="Times New Roman" w:cs="Times New Roman"/>
          <w:noProof/>
          <w:sz w:val="24"/>
          <w:szCs w:val="24"/>
          <w:lang w:eastAsia="en-US"/>
        </w:rPr>
        <w:t xml:space="preserve">Fairall et al. </w:t>
      </w:r>
      <w:r w:rsidR="00D94F9E">
        <w:rPr>
          <w:rFonts w:ascii="Times New Roman" w:eastAsia="DengXian" w:hAnsi="Times New Roman" w:cs="Times New Roman"/>
          <w:noProof/>
          <w:sz w:val="24"/>
          <w:szCs w:val="24"/>
          <w:lang w:eastAsia="en-US"/>
        </w:rPr>
        <w:t>(</w:t>
      </w:r>
      <w:r w:rsidRPr="00DA641C">
        <w:rPr>
          <w:rFonts w:ascii="Times New Roman" w:eastAsia="DengXian" w:hAnsi="Times New Roman" w:cs="Times New Roman"/>
          <w:noProof/>
          <w:sz w:val="24"/>
          <w:szCs w:val="24"/>
          <w:lang w:eastAsia="en-US"/>
        </w:rPr>
        <w:t>1996)</w:t>
      </w:r>
      <w:r w:rsidRPr="00DA641C">
        <w:rPr>
          <w:rFonts w:ascii="Times New Roman" w:eastAsia="DengXian" w:hAnsi="Times New Roman" w:cs="Times New Roman"/>
          <w:sz w:val="24"/>
          <w:szCs w:val="24"/>
          <w:lang w:eastAsia="en-US"/>
        </w:rPr>
        <w:t xml:space="preserve"> and </w:t>
      </w:r>
      <w:r w:rsidRPr="00DA641C">
        <w:rPr>
          <w:rFonts w:ascii="Times New Roman" w:eastAsia="DengXian" w:hAnsi="Times New Roman" w:cs="Times New Roman"/>
          <w:noProof/>
          <w:sz w:val="24"/>
          <w:szCs w:val="24"/>
          <w:lang w:eastAsia="en-US"/>
        </w:rPr>
        <w:t xml:space="preserve">Cheng and Brutsaert </w:t>
      </w:r>
      <w:r w:rsidR="00D94F9E">
        <w:rPr>
          <w:rFonts w:ascii="Times New Roman" w:eastAsia="DengXian" w:hAnsi="Times New Roman" w:cs="Times New Roman"/>
          <w:noProof/>
          <w:sz w:val="24"/>
          <w:szCs w:val="24"/>
          <w:lang w:eastAsia="en-US"/>
        </w:rPr>
        <w:t>(</w:t>
      </w:r>
      <w:r w:rsidRPr="00DA641C">
        <w:rPr>
          <w:rFonts w:ascii="Times New Roman" w:eastAsia="DengXian" w:hAnsi="Times New Roman" w:cs="Times New Roman"/>
          <w:noProof/>
          <w:sz w:val="24"/>
          <w:szCs w:val="24"/>
          <w:lang w:eastAsia="en-US"/>
        </w:rPr>
        <w:t>2005)</w:t>
      </w:r>
      <w:r w:rsidRPr="00DA641C">
        <w:rPr>
          <w:rFonts w:ascii="Times New Roman" w:eastAsia="DengXian" w:hAnsi="Times New Roman" w:cs="Times New Roman"/>
          <w:sz w:val="24"/>
          <w:szCs w:val="24"/>
          <w:lang w:eastAsia="en-US"/>
        </w:rPr>
        <w:t>, so as to make the scheme more suitable for the full range of atmospheric stabilities, including highly stable and unstable conditions.</w:t>
      </w:r>
    </w:p>
    <w:p w14:paraId="25C52498" w14:textId="77777777" w:rsidR="00A73F86" w:rsidRPr="00DA641C"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w:r w:rsidRPr="008902CC">
        <w:rPr>
          <w:rFonts w:ascii="Times New Roman" w:eastAsia="DengXian" w:hAnsi="Times New Roman" w:cs="Times New Roman"/>
          <w:color w:val="000000" w:themeColor="text1"/>
          <w:sz w:val="24"/>
          <w:szCs w:val="24"/>
        </w:rPr>
        <w:t xml:space="preserve">The surface layer is assumed to be the first vertical layer </w:t>
      </w:r>
      <w:r w:rsidRPr="00DA641C">
        <w:rPr>
          <w:rFonts w:ascii="Times New Roman" w:eastAsia="DengXian" w:hAnsi="Times New Roman" w:cs="Times New Roman"/>
          <w:sz w:val="24"/>
          <w:szCs w:val="24"/>
        </w:rPr>
        <w:t>and the surface fluxes are parameterized as follows:</w:t>
      </w:r>
    </w:p>
    <w:p w14:paraId="17199883" w14:textId="13191C5E" w:rsidR="00A73F86" w:rsidRPr="00DA641C"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m:oMath>
        <m:r>
          <w:rPr>
            <w:rFonts w:ascii="Cambria Math" w:eastAsia="DengXian" w:hAnsi="Cambria Math" w:cs="Times New Roman"/>
            <w:sz w:val="24"/>
            <w:szCs w:val="24"/>
          </w:rPr>
          <m:t>τ=ρ</m:t>
        </m:r>
        <m:sSubSup>
          <m:sSubSupPr>
            <m:ctrlPr>
              <w:rPr>
                <w:rFonts w:ascii="Cambria Math" w:eastAsia="DengXian" w:hAnsi="Cambria Math" w:cs="Times New Roman"/>
                <w:i/>
                <w:sz w:val="24"/>
                <w:szCs w:val="24"/>
              </w:rPr>
            </m:ctrlPr>
          </m:sSubSupPr>
          <m:e>
            <m:r>
              <w:rPr>
                <w:rFonts w:ascii="Cambria Math" w:eastAsia="DengXian" w:hAnsi="Cambria Math" w:cs="Times New Roman"/>
                <w:sz w:val="24"/>
                <w:szCs w:val="24"/>
              </w:rPr>
              <m:t>u</m:t>
            </m:r>
          </m:e>
          <m:sub>
            <m:r>
              <w:rPr>
                <w:rFonts w:ascii="Cambria Math" w:eastAsia="DengXian" w:hAnsi="Cambria Math" w:cs="Times New Roman"/>
                <w:sz w:val="24"/>
                <w:szCs w:val="24"/>
              </w:rPr>
              <m:t>*</m:t>
            </m:r>
          </m:sub>
          <m:sup>
            <m:r>
              <w:rPr>
                <w:rFonts w:ascii="Cambria Math" w:eastAsia="DengXian" w:hAnsi="Cambria Math" w:cs="Times New Roman"/>
                <w:sz w:val="24"/>
                <w:szCs w:val="24"/>
              </w:rPr>
              <m:t>2</m:t>
            </m:r>
          </m:sup>
        </m:sSubSup>
        <m:r>
          <w:rPr>
            <w:rFonts w:ascii="Cambria Math" w:eastAsia="DengXian" w:hAnsi="Cambria Math" w:cs="Times New Roman"/>
            <w:sz w:val="24"/>
            <w:szCs w:val="24"/>
          </w:rPr>
          <m:t>=ρ</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C</m:t>
            </m:r>
          </m:e>
          <m:sub>
            <m:r>
              <w:rPr>
                <w:rFonts w:ascii="Cambria Math" w:eastAsia="DengXian" w:hAnsi="Cambria Math" w:cs="Times New Roman"/>
                <w:sz w:val="24"/>
                <w:szCs w:val="24"/>
              </w:rPr>
              <m:t>d</m:t>
            </m:r>
          </m:sub>
        </m:sSub>
        <m:sSup>
          <m:sSupPr>
            <m:ctrlPr>
              <w:rPr>
                <w:rFonts w:ascii="Cambria Math" w:eastAsia="DengXian" w:hAnsi="Cambria Math" w:cs="Times New Roman"/>
                <w:i/>
                <w:sz w:val="24"/>
                <w:szCs w:val="24"/>
              </w:rPr>
            </m:ctrlPr>
          </m:sSupPr>
          <m:e>
            <m:r>
              <w:rPr>
                <w:rFonts w:ascii="Cambria Math" w:eastAsia="DengXian" w:hAnsi="Cambria Math" w:cs="Times New Roman"/>
                <w:sz w:val="24"/>
                <w:szCs w:val="24"/>
              </w:rPr>
              <m:t>U</m:t>
            </m:r>
          </m:e>
          <m:sup>
            <m:r>
              <w:rPr>
                <w:rFonts w:ascii="Cambria Math" w:eastAsia="DengXian" w:hAnsi="Cambria Math" w:cs="Times New Roman"/>
                <w:sz w:val="24"/>
                <w:szCs w:val="24"/>
              </w:rPr>
              <m:t>2</m:t>
            </m:r>
          </m:sup>
        </m:sSup>
      </m:oMath>
      <w:r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 xml:space="preserve">                                                                  </w:t>
      </w:r>
      <w:r w:rsidRPr="00DA641C">
        <w:rPr>
          <w:rFonts w:ascii="Times New Roman" w:eastAsia="DengXian" w:hAnsi="Times New Roman" w:cs="Times New Roman"/>
          <w:sz w:val="24"/>
          <w:szCs w:val="24"/>
        </w:rPr>
        <w:t>(</w:t>
      </w:r>
      <w:r w:rsidR="00C76894">
        <w:rPr>
          <w:rFonts w:ascii="Times New Roman" w:eastAsia="DengXian" w:hAnsi="Times New Roman" w:cs="Times New Roman"/>
          <w:sz w:val="24"/>
          <w:szCs w:val="24"/>
        </w:rPr>
        <w:t>6.</w:t>
      </w:r>
      <w:r w:rsidRPr="00DA641C">
        <w:rPr>
          <w:rFonts w:ascii="Times New Roman" w:eastAsia="DengXian" w:hAnsi="Times New Roman" w:cs="Times New Roman"/>
          <w:sz w:val="24"/>
          <w:szCs w:val="24"/>
        </w:rPr>
        <w:t>1)</w:t>
      </w:r>
    </w:p>
    <w:p w14:paraId="4BFCA365" w14:textId="1AF99620" w:rsidR="00A73F86" w:rsidRPr="00DA641C"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m:oMath>
        <m:r>
          <w:rPr>
            <w:rFonts w:ascii="Cambria Math" w:eastAsia="DengXian" w:hAnsi="Cambria Math" w:cs="Times New Roman"/>
            <w:sz w:val="24"/>
            <w:szCs w:val="24"/>
          </w:rPr>
          <m:t>H=-ρ</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c</m:t>
            </m:r>
          </m:e>
          <m:sub>
            <m:r>
              <w:rPr>
                <w:rFonts w:ascii="Cambria Math" w:eastAsia="DengXian" w:hAnsi="Cambria Math" w:cs="Times New Roman"/>
                <w:sz w:val="24"/>
                <w:szCs w:val="24"/>
              </w:rPr>
              <m:t>p</m:t>
            </m:r>
          </m:sub>
        </m:sSub>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u</m:t>
            </m:r>
          </m:e>
          <m:sub>
            <m:r>
              <w:rPr>
                <w:rFonts w:ascii="Cambria Math" w:eastAsia="DengXian" w:hAnsi="Cambria Math" w:cs="Times New Roman"/>
                <w:sz w:val="24"/>
                <w:szCs w:val="24"/>
              </w:rPr>
              <m:t>*</m:t>
            </m:r>
          </m:sub>
        </m:sSub>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θ</m:t>
            </m:r>
          </m:e>
          <m:sub>
            <m:r>
              <w:rPr>
                <w:rFonts w:ascii="Cambria Math" w:eastAsia="DengXian" w:hAnsi="Cambria Math" w:cs="Times New Roman"/>
                <w:sz w:val="24"/>
                <w:szCs w:val="24"/>
              </w:rPr>
              <m:t>*</m:t>
            </m:r>
          </m:sub>
        </m:sSub>
        <m:r>
          <w:rPr>
            <w:rFonts w:ascii="Cambria Math" w:eastAsia="DengXian" w:hAnsi="Cambria Math" w:cs="Times New Roman"/>
            <w:sz w:val="24"/>
            <w:szCs w:val="24"/>
          </w:rPr>
          <m:t>=-ρ</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c</m:t>
            </m:r>
          </m:e>
          <m:sub>
            <m:r>
              <w:rPr>
                <w:rFonts w:ascii="Cambria Math" w:eastAsia="DengXian" w:hAnsi="Cambria Math" w:cs="Times New Roman"/>
                <w:sz w:val="24"/>
                <w:szCs w:val="24"/>
              </w:rPr>
              <m:t>p</m:t>
            </m:r>
          </m:sub>
        </m:sSub>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C</m:t>
            </m:r>
          </m:e>
          <m:sub>
            <m:r>
              <w:rPr>
                <w:rFonts w:ascii="Cambria Math" w:eastAsia="DengXian" w:hAnsi="Cambria Math" w:cs="Times New Roman"/>
                <w:sz w:val="24"/>
                <w:szCs w:val="24"/>
              </w:rPr>
              <m:t>h</m:t>
            </m:r>
          </m:sub>
        </m:sSub>
        <m:r>
          <w:rPr>
            <w:rFonts w:ascii="Cambria Math" w:eastAsia="DengXian" w:hAnsi="Cambria Math" w:cs="Times New Roman"/>
            <w:sz w:val="24"/>
            <w:szCs w:val="24"/>
          </w:rPr>
          <m:t>U(</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θ</m:t>
            </m:r>
          </m:e>
          <m:sub>
            <m:r>
              <w:rPr>
                <w:rFonts w:ascii="Cambria Math" w:eastAsia="DengXian" w:hAnsi="Cambria Math" w:cs="Times New Roman"/>
                <w:sz w:val="24"/>
                <w:szCs w:val="24"/>
              </w:rPr>
              <m:t>a</m:t>
            </m:r>
          </m:sub>
        </m:sSub>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θ</m:t>
            </m:r>
          </m:e>
          <m:sub>
            <m:r>
              <w:rPr>
                <w:rFonts w:ascii="Cambria Math" w:eastAsia="DengXian" w:hAnsi="Cambria Math" w:cs="Times New Roman"/>
                <w:sz w:val="24"/>
                <w:szCs w:val="24"/>
              </w:rPr>
              <m:t>g</m:t>
            </m:r>
          </m:sub>
        </m:sSub>
        <m:r>
          <w:rPr>
            <w:rFonts w:ascii="Cambria Math" w:eastAsia="DengXian" w:hAnsi="Cambria Math" w:cs="Times New Roman"/>
            <w:sz w:val="24"/>
            <w:szCs w:val="24"/>
          </w:rPr>
          <m:t>)</m:t>
        </m:r>
      </m:oMath>
      <w:r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 xml:space="preserve">                                                  </w:t>
      </w:r>
      <w:r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 xml:space="preserve"> </w:t>
      </w:r>
      <w:r w:rsidRPr="00DA641C">
        <w:rPr>
          <w:rFonts w:ascii="Times New Roman" w:eastAsia="DengXian" w:hAnsi="Times New Roman" w:cs="Times New Roman"/>
          <w:sz w:val="24"/>
          <w:szCs w:val="24"/>
        </w:rPr>
        <w:t>(</w:t>
      </w:r>
      <w:r w:rsidR="00C76894">
        <w:rPr>
          <w:rFonts w:ascii="Times New Roman" w:eastAsia="DengXian" w:hAnsi="Times New Roman" w:cs="Times New Roman"/>
          <w:sz w:val="24"/>
          <w:szCs w:val="24"/>
        </w:rPr>
        <w:t>6.2</w:t>
      </w:r>
      <w:r w:rsidRPr="00DA641C">
        <w:rPr>
          <w:rFonts w:ascii="Times New Roman" w:eastAsia="DengXian" w:hAnsi="Times New Roman" w:cs="Times New Roman"/>
          <w:sz w:val="24"/>
          <w:szCs w:val="24"/>
        </w:rPr>
        <w:t>)</w:t>
      </w:r>
    </w:p>
    <w:p w14:paraId="650356BB" w14:textId="11263D0B" w:rsidR="00C76894"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m:oMath>
        <m:r>
          <w:rPr>
            <w:rFonts w:ascii="Cambria Math" w:eastAsia="DengXian" w:hAnsi="Cambria Math" w:cs="Times New Roman"/>
            <w:sz w:val="24"/>
            <w:szCs w:val="24"/>
          </w:rPr>
          <m:t>LH=</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e</m:t>
            </m:r>
          </m:sub>
        </m:sSub>
        <m:r>
          <w:rPr>
            <w:rFonts w:ascii="Cambria Math" w:eastAsia="DengXian" w:hAnsi="Cambria Math" w:cs="Times New Roman"/>
            <w:sz w:val="24"/>
            <w:szCs w:val="24"/>
          </w:rPr>
          <m:t>ρ</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u</m:t>
            </m:r>
          </m:e>
          <m:sub>
            <m:r>
              <w:rPr>
                <w:rFonts w:ascii="Cambria Math" w:eastAsia="DengXian" w:hAnsi="Cambria Math" w:cs="Times New Roman"/>
                <w:sz w:val="24"/>
                <w:szCs w:val="24"/>
              </w:rPr>
              <m:t>*</m:t>
            </m:r>
          </m:sub>
        </m:sSub>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q</m:t>
            </m:r>
          </m:e>
          <m:sub>
            <m:r>
              <w:rPr>
                <w:rFonts w:ascii="Cambria Math" w:eastAsia="DengXian" w:hAnsi="Cambria Math" w:cs="Times New Roman"/>
                <w:sz w:val="24"/>
                <w:szCs w:val="24"/>
              </w:rPr>
              <m:t>*</m:t>
            </m:r>
          </m:sub>
        </m:sSub>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e</m:t>
            </m:r>
          </m:sub>
        </m:sSub>
        <m:r>
          <w:rPr>
            <w:rFonts w:ascii="Cambria Math" w:eastAsia="DengXian" w:hAnsi="Cambria Math" w:cs="Times New Roman"/>
            <w:sz w:val="24"/>
            <w:szCs w:val="24"/>
          </w:rPr>
          <m:t>ρM</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C</m:t>
            </m:r>
          </m:e>
          <m:sub>
            <m:r>
              <w:rPr>
                <w:rFonts w:ascii="Cambria Math" w:eastAsia="DengXian" w:hAnsi="Cambria Math" w:cs="Times New Roman"/>
                <w:sz w:val="24"/>
                <w:szCs w:val="24"/>
              </w:rPr>
              <m:t>q</m:t>
            </m:r>
          </m:sub>
        </m:sSub>
        <m:r>
          <w:rPr>
            <w:rFonts w:ascii="Cambria Math" w:eastAsia="DengXian" w:hAnsi="Cambria Math" w:cs="Times New Roman"/>
            <w:sz w:val="24"/>
            <w:szCs w:val="24"/>
          </w:rPr>
          <m:t>U(</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q</m:t>
            </m:r>
          </m:e>
          <m:sub>
            <m:r>
              <w:rPr>
                <w:rFonts w:ascii="Cambria Math" w:eastAsia="DengXian" w:hAnsi="Cambria Math" w:cs="Times New Roman"/>
                <w:sz w:val="24"/>
                <w:szCs w:val="24"/>
              </w:rPr>
              <m:t>g</m:t>
            </m:r>
          </m:sub>
        </m:sSub>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q</m:t>
            </m:r>
          </m:e>
          <m:sub>
            <m:r>
              <w:rPr>
                <w:rFonts w:ascii="Cambria Math" w:eastAsia="DengXian" w:hAnsi="Cambria Math" w:cs="Times New Roman"/>
                <w:sz w:val="24"/>
                <w:szCs w:val="24"/>
              </w:rPr>
              <m:t>a</m:t>
            </m:r>
          </m:sub>
        </m:sSub>
        <m:r>
          <w:rPr>
            <w:rFonts w:ascii="Cambria Math" w:eastAsia="DengXian" w:hAnsi="Cambria Math" w:cs="Times New Roman"/>
            <w:sz w:val="24"/>
            <w:szCs w:val="24"/>
          </w:rPr>
          <m:t>)</m:t>
        </m:r>
      </m:oMath>
      <w:r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 xml:space="preserve">                                                 </w:t>
      </w:r>
      <w:r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 xml:space="preserve"> </w:t>
      </w:r>
      <w:r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6.3</w:t>
      </w:r>
      <w:r w:rsidRPr="00DA641C">
        <w:rPr>
          <w:rFonts w:ascii="Times New Roman" w:eastAsia="DengXian" w:hAnsi="Times New Roman" w:cs="Times New Roman"/>
          <w:sz w:val="24"/>
          <w:szCs w:val="24"/>
        </w:rPr>
        <w:t xml:space="preserve">) </w:t>
      </w:r>
    </w:p>
    <w:p w14:paraId="3615304F" w14:textId="6AC1A44C" w:rsidR="00A73F86" w:rsidRPr="00DA641C"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w:r w:rsidRPr="00DA641C">
        <w:rPr>
          <w:rFonts w:ascii="Times New Roman" w:eastAsia="DengXian" w:hAnsi="Times New Roman" w:cs="Times New Roman"/>
          <w:sz w:val="24"/>
          <w:szCs w:val="24"/>
        </w:rPr>
        <w:lastRenderedPageBreak/>
        <w:t xml:space="preserve">where </w:t>
      </w:r>
      <w:r w:rsidRPr="00DA641C">
        <w:rPr>
          <w:rFonts w:ascii="Times New Roman" w:eastAsia="Microsoft YaHei" w:hAnsi="Times New Roman" w:cs="Times New Roman"/>
          <w:sz w:val="24"/>
          <w:szCs w:val="24"/>
        </w:rPr>
        <w:t>τ</w:t>
      </w:r>
      <w:r w:rsidRPr="00DA641C">
        <w:rPr>
          <w:rFonts w:ascii="Times New Roman" w:eastAsia="DengXian" w:hAnsi="Times New Roman" w:cs="Times New Roman"/>
          <w:sz w:val="24"/>
          <w:szCs w:val="24"/>
        </w:rPr>
        <w:t xml:space="preserve">, H, and LH are the fluxes of momentum, sensible heat, and latent heat, respectively; </w:t>
      </w:r>
      <w:r w:rsidRPr="00DA641C">
        <w:rPr>
          <w:rFonts w:ascii="Times New Roman" w:eastAsia="AdvPS3D56D5" w:hAnsi="Times New Roman" w:cs="Times New Roman"/>
          <w:sz w:val="24"/>
          <w:szCs w:val="24"/>
        </w:rPr>
        <w:t>u</w:t>
      </w:r>
      <w:r w:rsidRPr="00DA641C">
        <w:rPr>
          <w:rFonts w:ascii="Times New Roman" w:eastAsia="DengXian" w:hAnsi="Times New Roman" w:cs="Times New Roman"/>
          <w:sz w:val="24"/>
          <w:szCs w:val="24"/>
          <w:vertAlign w:val="subscript"/>
        </w:rPr>
        <w:t>*</w:t>
      </w:r>
      <w:r w:rsidRPr="00DA641C">
        <w:rPr>
          <w:rFonts w:ascii="Times New Roman" w:eastAsia="DengXian" w:hAnsi="Times New Roman" w:cs="Times New Roman"/>
          <w:sz w:val="24"/>
          <w:szCs w:val="24"/>
        </w:rPr>
        <w:t xml:space="preserve"> and q</w:t>
      </w:r>
      <w:r w:rsidRPr="00DA641C">
        <w:rPr>
          <w:rFonts w:ascii="Times New Roman" w:eastAsia="DengXian" w:hAnsi="Times New Roman" w:cs="Times New Roman"/>
          <w:sz w:val="24"/>
          <w:szCs w:val="24"/>
          <w:vertAlign w:val="subscript"/>
        </w:rPr>
        <w:t>*</w:t>
      </w:r>
      <w:r w:rsidRPr="00DA641C">
        <w:rPr>
          <w:rFonts w:ascii="Times New Roman" w:eastAsia="DengXian" w:hAnsi="Times New Roman" w:cs="Times New Roman"/>
          <w:sz w:val="24"/>
          <w:szCs w:val="24"/>
        </w:rPr>
        <w:t xml:space="preserve"> are the temperature and moisture scales, respectively; </w:t>
      </w:r>
      <w:r w:rsidRPr="00DA641C">
        <w:rPr>
          <w:rFonts w:ascii="Times New Roman" w:eastAsia="AdvPS3D56D5" w:hAnsi="Times New Roman" w:cs="Times New Roman"/>
          <w:sz w:val="24"/>
          <w:szCs w:val="24"/>
        </w:rPr>
        <w:t xml:space="preserve">ρ </w:t>
      </w:r>
      <w:r w:rsidRPr="00DA641C">
        <w:rPr>
          <w:rFonts w:ascii="Times New Roman" w:eastAsia="DengXian" w:hAnsi="Times New Roman" w:cs="Times New Roman"/>
          <w:sz w:val="24"/>
          <w:szCs w:val="24"/>
        </w:rPr>
        <w:t>is the air density in the surface layer; c</w:t>
      </w:r>
      <w:r w:rsidRPr="00DA641C">
        <w:rPr>
          <w:rFonts w:ascii="Times New Roman" w:eastAsia="DengXian" w:hAnsi="Times New Roman" w:cs="Times New Roman"/>
          <w:sz w:val="24"/>
          <w:szCs w:val="24"/>
          <w:vertAlign w:val="subscript"/>
        </w:rPr>
        <w:t>p</w:t>
      </w:r>
      <w:r w:rsidRPr="00DA641C">
        <w:rPr>
          <w:rFonts w:ascii="Times New Roman" w:eastAsia="DengXian" w:hAnsi="Times New Roman" w:cs="Times New Roman"/>
          <w:sz w:val="24"/>
          <w:szCs w:val="24"/>
        </w:rPr>
        <w:t xml:space="preserve"> is the specific heat capacity at constant pressure; and U is the wind speed in the lower layer enhanced by a convective velocity following </w:t>
      </w:r>
      <w:r w:rsidRPr="00DA641C">
        <w:rPr>
          <w:rFonts w:ascii="Times New Roman" w:eastAsia="DengXian" w:hAnsi="Times New Roman" w:cs="Times New Roman"/>
          <w:noProof/>
          <w:sz w:val="24"/>
          <w:szCs w:val="24"/>
        </w:rPr>
        <w:t>Beljaars</w:t>
      </w:r>
      <w:r w:rsidR="00D94F9E">
        <w:rPr>
          <w:rFonts w:ascii="Times New Roman" w:eastAsia="DengXian" w:hAnsi="Times New Roman" w:cs="Times New Roman"/>
          <w:noProof/>
          <w:sz w:val="24"/>
          <w:szCs w:val="24"/>
        </w:rPr>
        <w:t xml:space="preserve"> (</w:t>
      </w:r>
      <w:r w:rsidRPr="00DA641C">
        <w:rPr>
          <w:rFonts w:ascii="Times New Roman" w:eastAsia="DengXian" w:hAnsi="Times New Roman" w:cs="Times New Roman"/>
          <w:noProof/>
          <w:sz w:val="24"/>
          <w:szCs w:val="24"/>
        </w:rPr>
        <w:t>1995)</w:t>
      </w:r>
      <w:r w:rsidRPr="00DA641C">
        <w:rPr>
          <w:rFonts w:ascii="Times New Roman" w:eastAsia="DengXian" w:hAnsi="Times New Roman" w:cs="Times New Roman"/>
          <w:sz w:val="24"/>
          <w:szCs w:val="24"/>
        </w:rPr>
        <w:t xml:space="preserve"> and a subgrid velocity following </w:t>
      </w:r>
      <w:r w:rsidRPr="00DA641C">
        <w:rPr>
          <w:rFonts w:ascii="Times New Roman" w:eastAsia="DengXian" w:hAnsi="Times New Roman" w:cs="Times New Roman"/>
          <w:noProof/>
          <w:sz w:val="24"/>
          <w:szCs w:val="24"/>
        </w:rPr>
        <w:t>Mahrt and Sun</w:t>
      </w:r>
      <w:r w:rsidR="00D94F9E">
        <w:rPr>
          <w:rFonts w:ascii="Times New Roman" w:eastAsia="DengXian" w:hAnsi="Times New Roman" w:cs="Times New Roman"/>
          <w:noProof/>
          <w:sz w:val="24"/>
          <w:szCs w:val="24"/>
        </w:rPr>
        <w:t xml:space="preserve"> (</w:t>
      </w:r>
      <w:r w:rsidRPr="00DA641C">
        <w:rPr>
          <w:rFonts w:ascii="Times New Roman" w:eastAsia="DengXian" w:hAnsi="Times New Roman" w:cs="Times New Roman"/>
          <w:noProof/>
          <w:sz w:val="24"/>
          <w:szCs w:val="24"/>
        </w:rPr>
        <w:t>1995)</w:t>
      </w:r>
      <w:r w:rsidRPr="00DA641C">
        <w:rPr>
          <w:rFonts w:ascii="Times New Roman" w:eastAsia="DengXian" w:hAnsi="Times New Roman" w:cs="Times New Roman"/>
          <w:sz w:val="24"/>
          <w:szCs w:val="24"/>
        </w:rPr>
        <w:t>. This last correction only applies for horizontal grid resolutions higher than 5 km. Here L</w:t>
      </w:r>
      <w:r w:rsidRPr="00DA641C">
        <w:rPr>
          <w:rFonts w:ascii="Times New Roman" w:eastAsia="DengXian" w:hAnsi="Times New Roman" w:cs="Times New Roman"/>
          <w:sz w:val="24"/>
          <w:szCs w:val="24"/>
          <w:vertAlign w:val="subscript"/>
        </w:rPr>
        <w:t>e</w:t>
      </w:r>
      <w:r w:rsidRPr="00DA641C">
        <w:rPr>
          <w:rFonts w:ascii="Times New Roman" w:eastAsia="DengXian" w:hAnsi="Times New Roman" w:cs="Times New Roman"/>
          <w:sz w:val="24"/>
          <w:szCs w:val="24"/>
        </w:rPr>
        <w:t xml:space="preserve"> is the latent heat of vaporization; M is the soil moisture availability; </w:t>
      </w:r>
      <w:proofErr w:type="spellStart"/>
      <w:r w:rsidRPr="00DA641C">
        <w:rPr>
          <w:rFonts w:ascii="Times New Roman" w:eastAsia="AdvPS3D56D5" w:hAnsi="Times New Roman" w:cs="Times New Roman"/>
          <w:sz w:val="24"/>
          <w:szCs w:val="24"/>
        </w:rPr>
        <w:t>u</w:t>
      </w:r>
      <w:r w:rsidRPr="00DA641C">
        <w:rPr>
          <w:rFonts w:ascii="Times New Roman" w:eastAsia="DengXian" w:hAnsi="Times New Roman" w:cs="Times New Roman"/>
          <w:sz w:val="24"/>
          <w:szCs w:val="24"/>
          <w:vertAlign w:val="subscript"/>
        </w:rPr>
        <w:t>a</w:t>
      </w:r>
      <w:proofErr w:type="spellEnd"/>
      <w:r w:rsidRPr="00DA641C">
        <w:rPr>
          <w:rFonts w:ascii="Times New Roman" w:eastAsia="DengXian" w:hAnsi="Times New Roman" w:cs="Times New Roman"/>
          <w:sz w:val="24"/>
          <w:szCs w:val="24"/>
        </w:rPr>
        <w:t xml:space="preserve"> and </w:t>
      </w:r>
      <w:r w:rsidRPr="00DA641C">
        <w:rPr>
          <w:rFonts w:ascii="Times New Roman" w:eastAsia="AdvPS3D56D5" w:hAnsi="Times New Roman" w:cs="Times New Roman"/>
          <w:sz w:val="24"/>
          <w:szCs w:val="24"/>
        </w:rPr>
        <w:t>u</w:t>
      </w:r>
      <w:r w:rsidRPr="00DA641C">
        <w:rPr>
          <w:rFonts w:ascii="Times New Roman" w:eastAsia="DengXian" w:hAnsi="Times New Roman" w:cs="Times New Roman"/>
          <w:sz w:val="24"/>
          <w:szCs w:val="24"/>
          <w:vertAlign w:val="subscript"/>
        </w:rPr>
        <w:t>g</w:t>
      </w:r>
      <w:r w:rsidRPr="00DA641C">
        <w:rPr>
          <w:rFonts w:ascii="Times New Roman" w:eastAsia="DengXian" w:hAnsi="Times New Roman" w:cs="Times New Roman"/>
          <w:sz w:val="24"/>
          <w:szCs w:val="24"/>
        </w:rPr>
        <w:t xml:space="preserve"> are the air and ground surface potential temperature, respectively; </w:t>
      </w:r>
      <w:proofErr w:type="spellStart"/>
      <w:r w:rsidRPr="00DA641C">
        <w:rPr>
          <w:rFonts w:ascii="Times New Roman" w:eastAsia="DengXian" w:hAnsi="Times New Roman" w:cs="Times New Roman"/>
          <w:sz w:val="24"/>
          <w:szCs w:val="24"/>
        </w:rPr>
        <w:t>q</w:t>
      </w:r>
      <w:r w:rsidRPr="00DA641C">
        <w:rPr>
          <w:rFonts w:ascii="Times New Roman" w:eastAsia="DengXian" w:hAnsi="Times New Roman" w:cs="Times New Roman"/>
          <w:sz w:val="24"/>
          <w:szCs w:val="24"/>
          <w:vertAlign w:val="subscript"/>
        </w:rPr>
        <w:t>g</w:t>
      </w:r>
      <w:proofErr w:type="spellEnd"/>
      <w:r w:rsidRPr="00DA641C">
        <w:rPr>
          <w:rFonts w:ascii="Times New Roman" w:eastAsia="DengXian" w:hAnsi="Times New Roman" w:cs="Times New Roman"/>
          <w:sz w:val="24"/>
          <w:szCs w:val="24"/>
        </w:rPr>
        <w:t xml:space="preserve"> is the saturated specific humidity at the ground; </w:t>
      </w:r>
      <w:proofErr w:type="spellStart"/>
      <w:r w:rsidRPr="00DA641C">
        <w:rPr>
          <w:rFonts w:ascii="Times New Roman" w:eastAsia="DengXian" w:hAnsi="Times New Roman" w:cs="Times New Roman"/>
          <w:sz w:val="24"/>
          <w:szCs w:val="24"/>
        </w:rPr>
        <w:t>q</w:t>
      </w:r>
      <w:r w:rsidRPr="00DA641C">
        <w:rPr>
          <w:rFonts w:ascii="Times New Roman" w:eastAsia="DengXian" w:hAnsi="Times New Roman" w:cs="Times New Roman"/>
          <w:sz w:val="24"/>
          <w:szCs w:val="24"/>
          <w:vertAlign w:val="subscript"/>
        </w:rPr>
        <w:t>a</w:t>
      </w:r>
      <w:proofErr w:type="spellEnd"/>
      <w:r w:rsidRPr="00DA641C">
        <w:rPr>
          <w:rFonts w:ascii="Times New Roman" w:eastAsia="DengXian" w:hAnsi="Times New Roman" w:cs="Times New Roman"/>
          <w:sz w:val="24"/>
          <w:szCs w:val="24"/>
        </w:rPr>
        <w:t xml:space="preserve"> is the specific humidity in the surface layer; and C</w:t>
      </w:r>
      <w:r w:rsidRPr="00DA641C">
        <w:rPr>
          <w:rFonts w:ascii="Times New Roman" w:eastAsia="DengXian" w:hAnsi="Times New Roman" w:cs="Times New Roman"/>
          <w:sz w:val="24"/>
          <w:szCs w:val="24"/>
          <w:vertAlign w:val="subscript"/>
        </w:rPr>
        <w:t>d</w:t>
      </w:r>
      <w:r w:rsidRPr="00DA641C">
        <w:rPr>
          <w:rFonts w:ascii="Times New Roman" w:eastAsia="DengXian" w:hAnsi="Times New Roman" w:cs="Times New Roman"/>
          <w:sz w:val="24"/>
          <w:szCs w:val="24"/>
        </w:rPr>
        <w:t>, C</w:t>
      </w:r>
      <w:r w:rsidRPr="00DA641C">
        <w:rPr>
          <w:rFonts w:ascii="Times New Roman" w:eastAsia="DengXian" w:hAnsi="Times New Roman" w:cs="Times New Roman"/>
          <w:sz w:val="24"/>
          <w:szCs w:val="24"/>
          <w:vertAlign w:val="subscript"/>
        </w:rPr>
        <w:t>h</w:t>
      </w:r>
      <w:r w:rsidRPr="00DA641C">
        <w:rPr>
          <w:rFonts w:ascii="Times New Roman" w:eastAsia="DengXian" w:hAnsi="Times New Roman" w:cs="Times New Roman"/>
          <w:sz w:val="24"/>
          <w:szCs w:val="24"/>
        </w:rPr>
        <w:t xml:space="preserve">, and </w:t>
      </w:r>
      <w:proofErr w:type="spellStart"/>
      <w:r w:rsidRPr="00DA641C">
        <w:rPr>
          <w:rFonts w:ascii="Times New Roman" w:eastAsia="DengXian" w:hAnsi="Times New Roman" w:cs="Times New Roman"/>
          <w:sz w:val="24"/>
          <w:szCs w:val="24"/>
        </w:rPr>
        <w:t>C</w:t>
      </w:r>
      <w:r w:rsidRPr="00DA641C">
        <w:rPr>
          <w:rFonts w:ascii="Times New Roman" w:eastAsia="DengXian" w:hAnsi="Times New Roman" w:cs="Times New Roman"/>
          <w:sz w:val="24"/>
          <w:szCs w:val="24"/>
          <w:vertAlign w:val="subscript"/>
        </w:rPr>
        <w:t>q</w:t>
      </w:r>
      <w:proofErr w:type="spellEnd"/>
      <w:r w:rsidRPr="00DA641C">
        <w:rPr>
          <w:rFonts w:ascii="Times New Roman" w:eastAsia="DengXian" w:hAnsi="Times New Roman" w:cs="Times New Roman"/>
          <w:sz w:val="24"/>
          <w:szCs w:val="24"/>
        </w:rPr>
        <w:t xml:space="preserve"> are the dimensionless bulk transfer coefficients (Stull 1988) for momentum, heat, and moisture, respectively.</w:t>
      </w:r>
    </w:p>
    <w:p w14:paraId="65EB1FA3" w14:textId="77777777" w:rsidR="00A73F86" w:rsidRPr="00DA641C"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w:r w:rsidRPr="00DA641C">
        <w:rPr>
          <w:rFonts w:ascii="Times New Roman" w:eastAsia="DengXian" w:hAnsi="Times New Roman" w:cs="Times New Roman"/>
          <w:sz w:val="24"/>
          <w:szCs w:val="24"/>
        </w:rPr>
        <w:t xml:space="preserve">The </w:t>
      </w:r>
      <w:proofErr w:type="spellStart"/>
      <w:r w:rsidRPr="00DA641C">
        <w:rPr>
          <w:rFonts w:ascii="Times New Roman" w:eastAsia="DengXian" w:hAnsi="Times New Roman" w:cs="Times New Roman"/>
          <w:sz w:val="24"/>
          <w:szCs w:val="24"/>
        </w:rPr>
        <w:t>Monin</w:t>
      </w:r>
      <w:proofErr w:type="spellEnd"/>
      <w:r w:rsidRPr="00DA641C">
        <w:rPr>
          <w:rFonts w:ascii="Times New Roman" w:eastAsia="DengXian" w:hAnsi="Times New Roman" w:cs="Times New Roman"/>
          <w:sz w:val="24"/>
          <w:szCs w:val="24"/>
        </w:rPr>
        <w:t>–</w:t>
      </w:r>
      <w:proofErr w:type="spellStart"/>
      <w:r w:rsidRPr="00DA641C">
        <w:rPr>
          <w:rFonts w:ascii="Times New Roman" w:eastAsia="DengXian" w:hAnsi="Times New Roman" w:cs="Times New Roman"/>
          <w:sz w:val="24"/>
          <w:szCs w:val="24"/>
        </w:rPr>
        <w:t>Obukhov</w:t>
      </w:r>
      <w:proofErr w:type="spellEnd"/>
      <w:r w:rsidRPr="00DA641C">
        <w:rPr>
          <w:rFonts w:ascii="Times New Roman" w:eastAsia="DengXian" w:hAnsi="Times New Roman" w:cs="Times New Roman"/>
          <w:sz w:val="24"/>
          <w:szCs w:val="24"/>
        </w:rPr>
        <w:t xml:space="preserve"> similarity theory is used to calculate the transfer coefficients. The dimensionless wind shear and potential temperature gradient are usually expressed as (e.g., Arya 1988) </w:t>
      </w:r>
    </w:p>
    <w:p w14:paraId="0829A15C" w14:textId="0A9FEAED" w:rsidR="00A73F86" w:rsidRPr="00DA641C" w:rsidRDefault="00CC1315"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m:oMath>
        <m:f>
          <m:fPr>
            <m:ctrlPr>
              <w:rPr>
                <w:rFonts w:ascii="Cambria Math" w:eastAsia="DengXian" w:hAnsi="Cambria Math" w:cs="Times New Roman"/>
                <w:i/>
                <w:sz w:val="24"/>
                <w:szCs w:val="24"/>
              </w:rPr>
            </m:ctrlPr>
          </m:fPr>
          <m:num>
            <m:r>
              <w:rPr>
                <w:rFonts w:ascii="Cambria Math" w:eastAsia="DengXian" w:hAnsi="Cambria Math" w:cs="Times New Roman"/>
                <w:sz w:val="24"/>
                <w:szCs w:val="24"/>
              </w:rPr>
              <m:t>kz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u</m:t>
                </m:r>
              </m:e>
              <m:sub>
                <m:r>
                  <w:rPr>
                    <w:rFonts w:ascii="Cambria Math" w:eastAsia="DengXian" w:hAnsi="Cambria Math" w:cs="Times New Roman"/>
                    <w:sz w:val="24"/>
                    <w:szCs w:val="24"/>
                  </w:rPr>
                  <m:t>*</m:t>
                </m:r>
              </m:sub>
            </m:sSub>
          </m:den>
        </m:f>
        <m:f>
          <m:fPr>
            <m:ctrlPr>
              <w:rPr>
                <w:rFonts w:ascii="Cambria Math" w:eastAsia="DengXian" w:hAnsi="Cambria Math" w:cs="Times New Roman"/>
                <w:i/>
                <w:sz w:val="24"/>
                <w:szCs w:val="24"/>
              </w:rPr>
            </m:ctrlPr>
          </m:fPr>
          <m:num>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u</m:t>
                </m:r>
              </m:e>
              <m:sub>
                <m:r>
                  <w:rPr>
                    <w:rFonts w:ascii="Cambria Math" w:eastAsia="DengXian" w:hAnsi="Cambria Math" w:cs="Times New Roman"/>
                    <w:sz w:val="24"/>
                    <w:szCs w:val="24"/>
                  </w:rPr>
                  <m:t>a</m:t>
                </m:r>
              </m:sub>
            </m:sSub>
          </m:num>
          <m:den>
            <m:r>
              <w:rPr>
                <w:rFonts w:ascii="Cambria Math" w:eastAsia="DengXian" w:hAnsi="Cambria Math" w:cs="Times New Roman"/>
                <w:sz w:val="24"/>
                <w:szCs w:val="24"/>
              </w:rPr>
              <m:t>∂z</m:t>
            </m:r>
          </m:den>
        </m:f>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ϕ</m:t>
            </m:r>
          </m:e>
          <m:sub>
            <m:r>
              <w:rPr>
                <w:rFonts w:ascii="Cambria Math" w:eastAsia="DengXian" w:hAnsi="Cambria Math" w:cs="Times New Roman"/>
                <w:sz w:val="24"/>
                <w:szCs w:val="24"/>
              </w:rPr>
              <m:t>m</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M</m:t>
                </m:r>
              </m:sub>
            </m:sSub>
          </m:den>
        </m:f>
        <m:r>
          <w:rPr>
            <w:rFonts w:ascii="Cambria Math" w:eastAsia="DengXian" w:hAnsi="Cambria Math" w:cs="Times New Roman"/>
            <w:sz w:val="24"/>
            <w:szCs w:val="24"/>
          </w:rPr>
          <m:t>)</m:t>
        </m:r>
      </m:oMath>
      <w:r w:rsidR="00A73F86"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 xml:space="preserve">                                                                     </w:t>
      </w:r>
      <w:r w:rsidR="00A73F86"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6.4</w:t>
      </w:r>
      <w:r w:rsidR="00A73F86" w:rsidRPr="00DA641C">
        <w:rPr>
          <w:rFonts w:ascii="Times New Roman" w:eastAsia="DengXian" w:hAnsi="Times New Roman" w:cs="Times New Roman"/>
          <w:sz w:val="24"/>
          <w:szCs w:val="24"/>
        </w:rPr>
        <w:t>)</w:t>
      </w:r>
    </w:p>
    <w:p w14:paraId="4020048A" w14:textId="3B2A6A2A" w:rsidR="00A73F86" w:rsidRPr="00DA641C" w:rsidRDefault="00CC1315"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m:oMath>
        <m:f>
          <m:fPr>
            <m:ctrlPr>
              <w:rPr>
                <w:rFonts w:ascii="Cambria Math" w:eastAsia="DengXian" w:hAnsi="Cambria Math" w:cs="Times New Roman"/>
                <w:i/>
                <w:sz w:val="24"/>
                <w:szCs w:val="24"/>
              </w:rPr>
            </m:ctrlPr>
          </m:fPr>
          <m:num>
            <m:r>
              <w:rPr>
                <w:rFonts w:ascii="Cambria Math" w:eastAsia="DengXian" w:hAnsi="Cambria Math" w:cs="Times New Roman"/>
                <w:sz w:val="24"/>
                <w:szCs w:val="24"/>
              </w:rPr>
              <m:t>kz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θ</m:t>
                </m:r>
              </m:e>
              <m:sub>
                <m:r>
                  <w:rPr>
                    <w:rFonts w:ascii="Cambria Math" w:eastAsia="DengXian" w:hAnsi="Cambria Math" w:cs="Times New Roman"/>
                    <w:sz w:val="24"/>
                    <w:szCs w:val="24"/>
                  </w:rPr>
                  <m:t>*</m:t>
                </m:r>
              </m:sub>
            </m:sSub>
          </m:den>
        </m:f>
        <m:f>
          <m:fPr>
            <m:ctrlPr>
              <w:rPr>
                <w:rFonts w:ascii="Cambria Math" w:eastAsia="DengXian" w:hAnsi="Cambria Math" w:cs="Times New Roman"/>
                <w:i/>
                <w:sz w:val="24"/>
                <w:szCs w:val="24"/>
              </w:rPr>
            </m:ctrlPr>
          </m:fPr>
          <m:num>
            <m:r>
              <w:rPr>
                <w:rFonts w:ascii="Cambria Math" w:eastAsia="DengXian" w:hAnsi="Cambria Math" w:cs="Times New Roman"/>
                <w:sz w:val="24"/>
                <w:szCs w:val="24"/>
              </w:rPr>
              <m:t>∂θ</m:t>
            </m:r>
          </m:num>
          <m:den>
            <m:r>
              <w:rPr>
                <w:rFonts w:ascii="Cambria Math" w:eastAsia="DengXian" w:hAnsi="Cambria Math" w:cs="Times New Roman"/>
                <w:sz w:val="24"/>
                <w:szCs w:val="24"/>
              </w:rPr>
              <m:t>∂z</m:t>
            </m:r>
          </m:den>
        </m:f>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ϕ</m:t>
            </m:r>
          </m:e>
          <m:sub>
            <m:r>
              <w:rPr>
                <w:rFonts w:ascii="Cambria Math" w:eastAsia="DengXian" w:hAnsi="Cambria Math" w:cs="Times New Roman"/>
                <w:sz w:val="24"/>
                <w:szCs w:val="24"/>
              </w:rPr>
              <m:t>h</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M</m:t>
                </m:r>
              </m:sub>
            </m:sSub>
          </m:den>
        </m:f>
        <m:r>
          <w:rPr>
            <w:rFonts w:ascii="Cambria Math" w:eastAsia="DengXian" w:hAnsi="Cambria Math" w:cs="Times New Roman"/>
            <w:sz w:val="24"/>
            <w:szCs w:val="24"/>
          </w:rPr>
          <m:t>)</m:t>
        </m:r>
      </m:oMath>
      <w:r w:rsidR="00A73F86"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 xml:space="preserve">                                                                     </w:t>
      </w:r>
      <w:r w:rsidR="00A73F86" w:rsidRPr="00DA641C">
        <w:rPr>
          <w:rFonts w:ascii="Times New Roman" w:eastAsia="DengXian" w:hAnsi="Times New Roman" w:cs="Times New Roman"/>
          <w:sz w:val="24"/>
          <w:szCs w:val="24"/>
        </w:rPr>
        <w:t>(</w:t>
      </w:r>
      <w:r w:rsidR="00C76894">
        <w:rPr>
          <w:rFonts w:ascii="Times New Roman" w:eastAsia="DengXian" w:hAnsi="Times New Roman" w:cs="Times New Roman"/>
          <w:sz w:val="24"/>
          <w:szCs w:val="24"/>
        </w:rPr>
        <w:t>6.5</w:t>
      </w:r>
      <w:r w:rsidR="00A73F86" w:rsidRPr="00DA641C">
        <w:rPr>
          <w:rFonts w:ascii="Times New Roman" w:eastAsia="DengXian" w:hAnsi="Times New Roman" w:cs="Times New Roman"/>
          <w:sz w:val="24"/>
          <w:szCs w:val="24"/>
        </w:rPr>
        <w:t>)</w:t>
      </w:r>
    </w:p>
    <w:p w14:paraId="275AEBDD" w14:textId="520C2A1D" w:rsidR="00A73F86" w:rsidRPr="00DA641C"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w:r w:rsidRPr="00DA641C">
        <w:rPr>
          <w:rFonts w:ascii="Times New Roman" w:eastAsia="DengXian" w:hAnsi="Times New Roman" w:cs="Times New Roman"/>
          <w:sz w:val="24"/>
          <w:szCs w:val="24"/>
        </w:rPr>
        <w:t>where k</w:t>
      </w:r>
      <w:r w:rsidRPr="00DA641C">
        <w:rPr>
          <w:rFonts w:ascii="Times New Roman" w:eastAsia="AdvPS586B" w:hAnsi="Times New Roman" w:cs="Times New Roman"/>
          <w:sz w:val="24"/>
          <w:szCs w:val="24"/>
        </w:rPr>
        <w:t>=</w:t>
      </w:r>
      <w:r w:rsidRPr="00DA641C">
        <w:rPr>
          <w:rFonts w:ascii="Times New Roman" w:eastAsia="DengXian" w:hAnsi="Times New Roman" w:cs="Times New Roman"/>
          <w:sz w:val="24"/>
          <w:szCs w:val="24"/>
        </w:rPr>
        <w:t xml:space="preserve">0.4 is the von Karman constant, </w:t>
      </w:r>
      <w:proofErr w:type="spellStart"/>
      <w:r w:rsidRPr="00DA641C">
        <w:rPr>
          <w:rFonts w:ascii="Times New Roman" w:eastAsia="DengXian" w:hAnsi="Times New Roman" w:cs="Times New Roman"/>
          <w:sz w:val="24"/>
          <w:szCs w:val="24"/>
        </w:rPr>
        <w:t>u</w:t>
      </w:r>
      <w:r w:rsidRPr="00DA641C">
        <w:rPr>
          <w:rFonts w:ascii="Times New Roman" w:eastAsia="DengXian" w:hAnsi="Times New Roman" w:cs="Times New Roman"/>
          <w:sz w:val="24"/>
          <w:szCs w:val="24"/>
          <w:vertAlign w:val="subscript"/>
        </w:rPr>
        <w:t>a</w:t>
      </w:r>
      <w:proofErr w:type="spellEnd"/>
      <w:r w:rsidRPr="00DA641C">
        <w:rPr>
          <w:rFonts w:ascii="Times New Roman" w:eastAsia="DengXian" w:hAnsi="Times New Roman" w:cs="Times New Roman"/>
          <w:sz w:val="24"/>
          <w:szCs w:val="24"/>
        </w:rPr>
        <w:t xml:space="preserve"> is the wind speed at level </w:t>
      </w:r>
      <w:r w:rsidRPr="00DA641C">
        <w:rPr>
          <w:rFonts w:ascii="Times New Roman" w:eastAsia="DengXian" w:hAnsi="Times New Roman" w:cs="Times New Roman"/>
          <w:i/>
          <w:iCs/>
          <w:sz w:val="24"/>
          <w:szCs w:val="24"/>
        </w:rPr>
        <w:t>z</w:t>
      </w:r>
      <w:r w:rsidRPr="00DA641C">
        <w:rPr>
          <w:rFonts w:ascii="Times New Roman" w:eastAsia="DengXian" w:hAnsi="Times New Roman" w:cs="Times New Roman"/>
          <w:sz w:val="24"/>
          <w:szCs w:val="24"/>
        </w:rPr>
        <w:t xml:space="preserve">, and </w:t>
      </w:r>
      <w:r w:rsidRPr="00455BAA">
        <w:rPr>
          <w:rFonts w:ascii="Times New Roman" w:eastAsia="DengXian" w:hAnsi="Times New Roman" w:cs="Times New Roman"/>
          <w:i/>
          <w:iCs/>
          <w:sz w:val="24"/>
          <w:szCs w:val="24"/>
        </w:rPr>
        <w:t>L</w:t>
      </w:r>
      <w:r w:rsidRPr="00455BAA">
        <w:rPr>
          <w:rFonts w:ascii="Times New Roman" w:eastAsia="DengXian" w:hAnsi="Times New Roman" w:cs="Times New Roman"/>
          <w:i/>
          <w:iCs/>
          <w:sz w:val="24"/>
          <w:szCs w:val="24"/>
          <w:vertAlign w:val="subscript"/>
        </w:rPr>
        <w:t>M</w:t>
      </w:r>
      <w:r w:rsidRPr="00DA641C">
        <w:rPr>
          <w:rFonts w:ascii="Times New Roman" w:eastAsia="DengXian" w:hAnsi="Times New Roman" w:cs="Times New Roman"/>
          <w:sz w:val="24"/>
          <w:szCs w:val="24"/>
        </w:rPr>
        <w:t xml:space="preserve"> is the </w:t>
      </w:r>
      <w:proofErr w:type="spellStart"/>
      <w:r w:rsidRPr="00DA641C">
        <w:rPr>
          <w:rFonts w:ascii="Times New Roman" w:eastAsia="DengXian" w:hAnsi="Times New Roman" w:cs="Times New Roman"/>
          <w:sz w:val="24"/>
          <w:szCs w:val="24"/>
        </w:rPr>
        <w:t>Obukhov</w:t>
      </w:r>
      <w:proofErr w:type="spellEnd"/>
      <w:r w:rsidRPr="00DA641C">
        <w:rPr>
          <w:rFonts w:ascii="Times New Roman" w:eastAsia="DengXian" w:hAnsi="Times New Roman" w:cs="Times New Roman"/>
          <w:sz w:val="24"/>
          <w:szCs w:val="24"/>
        </w:rPr>
        <w:t xml:space="preserve"> length (</w:t>
      </w:r>
      <w:proofErr w:type="spellStart"/>
      <w:r w:rsidRPr="00DA641C">
        <w:rPr>
          <w:rFonts w:ascii="Times New Roman" w:eastAsia="DengXian" w:hAnsi="Times New Roman" w:cs="Times New Roman"/>
          <w:sz w:val="24"/>
          <w:szCs w:val="24"/>
        </w:rPr>
        <w:t>Obukhov</w:t>
      </w:r>
      <w:proofErr w:type="spellEnd"/>
      <w:r w:rsidRPr="00DA641C">
        <w:rPr>
          <w:rFonts w:ascii="Times New Roman" w:eastAsia="DengXian" w:hAnsi="Times New Roman" w:cs="Times New Roman"/>
          <w:sz w:val="24"/>
          <w:szCs w:val="24"/>
        </w:rPr>
        <w:t xml:space="preserve"> 1946)</w:t>
      </w:r>
      <w:r w:rsidR="00116A19">
        <w:rPr>
          <w:rFonts w:ascii="Times New Roman" w:eastAsia="DengXian" w:hAnsi="Times New Roman" w:cs="Times New Roman"/>
          <w:sz w:val="24"/>
          <w:szCs w:val="24"/>
        </w:rPr>
        <w:t xml:space="preserve"> mentioned above</w:t>
      </w:r>
      <w:r w:rsidRPr="00DA641C">
        <w:rPr>
          <w:rFonts w:ascii="Times New Roman" w:eastAsia="DengXian" w:hAnsi="Times New Roman" w:cs="Times New Roman"/>
          <w:sz w:val="24"/>
          <w:szCs w:val="24"/>
        </w:rPr>
        <w:t xml:space="preserve">. Integrating the equations with respect to height </w:t>
      </w:r>
      <w:r w:rsidRPr="00DA641C">
        <w:rPr>
          <w:rFonts w:ascii="Times New Roman" w:eastAsia="DengXian" w:hAnsi="Times New Roman" w:cs="Times New Roman"/>
          <w:i/>
          <w:iCs/>
          <w:sz w:val="24"/>
          <w:szCs w:val="24"/>
        </w:rPr>
        <w:t>z</w:t>
      </w:r>
      <w:r w:rsidRPr="00DA641C">
        <w:rPr>
          <w:rFonts w:ascii="Times New Roman" w:eastAsia="DengXian" w:hAnsi="Times New Roman" w:cs="Times New Roman"/>
          <w:sz w:val="24"/>
          <w:szCs w:val="24"/>
        </w:rPr>
        <w:t>, leads to</w:t>
      </w:r>
    </w:p>
    <w:p w14:paraId="66174CEF" w14:textId="0F1D3690" w:rsidR="00A73F86" w:rsidRPr="00DA641C" w:rsidRDefault="00CC1315"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m:oMath>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u</m:t>
            </m:r>
          </m:e>
          <m:sub>
            <m:r>
              <w:rPr>
                <w:rFonts w:ascii="Cambria Math" w:eastAsia="DengXian" w:hAnsi="Cambria Math" w:cs="Times New Roman"/>
                <w:sz w:val="24"/>
                <w:szCs w:val="24"/>
              </w:rPr>
              <m:t>a</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u</m:t>
                </m:r>
              </m:e>
              <m:sub>
                <m:r>
                  <w:rPr>
                    <w:rFonts w:ascii="Cambria Math" w:eastAsia="DengXian" w:hAnsi="Cambria Math" w:cs="Times New Roman"/>
                    <w:sz w:val="24"/>
                    <w:szCs w:val="24"/>
                  </w:rPr>
                  <m:t>*</m:t>
                </m:r>
              </m:sub>
            </m:sSub>
          </m:num>
          <m:den>
            <m:r>
              <w:rPr>
                <w:rFonts w:ascii="Cambria Math" w:eastAsia="DengXian" w:hAnsi="Cambria Math" w:cs="Times New Roman"/>
                <w:sz w:val="24"/>
                <w:szCs w:val="24"/>
              </w:rPr>
              <m:t>k</m:t>
            </m:r>
          </m:den>
        </m:f>
        <m:r>
          <w:rPr>
            <w:rFonts w:ascii="Cambria Math" w:eastAsia="DengXian" w:hAnsi="Cambria Math" w:cs="Times New Roman"/>
            <w:sz w:val="24"/>
            <w:szCs w:val="24"/>
          </w:rPr>
          <m:t>[ln(</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z</m:t>
                </m:r>
              </m:e>
              <m:sub>
                <m:r>
                  <w:rPr>
                    <w:rFonts w:ascii="Cambria Math" w:eastAsia="DengXian" w:hAnsi="Cambria Math" w:cs="Times New Roman"/>
                    <w:sz w:val="24"/>
                    <w:szCs w:val="24"/>
                  </w:rPr>
                  <m:t>0</m:t>
                </m:r>
              </m:sub>
            </m:sSub>
          </m:den>
        </m:f>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ψ</m:t>
            </m:r>
          </m:e>
          <m:sub>
            <m:r>
              <w:rPr>
                <w:rFonts w:ascii="Cambria Math" w:eastAsia="DengXian" w:hAnsi="Cambria Math" w:cs="Times New Roman"/>
                <w:sz w:val="24"/>
                <w:szCs w:val="24"/>
              </w:rPr>
              <m:t>m</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M</m:t>
                </m:r>
              </m:sub>
            </m:sSub>
          </m:den>
        </m:f>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ψ</m:t>
            </m:r>
          </m:e>
          <m:sub>
            <m:r>
              <w:rPr>
                <w:rFonts w:ascii="Cambria Math" w:eastAsia="DengXian" w:hAnsi="Cambria Math" w:cs="Times New Roman"/>
                <w:sz w:val="24"/>
                <w:szCs w:val="24"/>
              </w:rPr>
              <m:t>m</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z</m:t>
                </m:r>
              </m:e>
              <m:sub>
                <m:r>
                  <w:rPr>
                    <w:rFonts w:ascii="Cambria Math" w:eastAsia="DengXian" w:hAnsi="Cambria Math" w:cs="Times New Roman"/>
                    <w:sz w:val="24"/>
                    <w:szCs w:val="24"/>
                  </w:rPr>
                  <m:t>0</m:t>
                </m:r>
              </m:sub>
            </m:sSub>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M</m:t>
                </m:r>
              </m:sub>
            </m:sSub>
          </m:den>
        </m:f>
        <m:r>
          <w:rPr>
            <w:rFonts w:ascii="Cambria Math" w:eastAsia="DengXian" w:hAnsi="Cambria Math" w:cs="Times New Roman"/>
            <w:sz w:val="24"/>
            <w:szCs w:val="24"/>
          </w:rPr>
          <m:t>)]</m:t>
        </m:r>
      </m:oMath>
      <w:r w:rsidR="00A73F86"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 xml:space="preserve">                                                   </w:t>
      </w:r>
      <w:r w:rsidR="00A73F86"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6.6</w:t>
      </w:r>
      <w:r w:rsidR="00A73F86" w:rsidRPr="00DA641C">
        <w:rPr>
          <w:rFonts w:ascii="Times New Roman" w:eastAsia="DengXian" w:hAnsi="Times New Roman" w:cs="Times New Roman"/>
          <w:sz w:val="24"/>
          <w:szCs w:val="24"/>
        </w:rPr>
        <w:t>)</w:t>
      </w:r>
    </w:p>
    <w:p w14:paraId="26EF49E3" w14:textId="539FD057" w:rsidR="00A73F86" w:rsidRPr="00DA641C"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m:oMath>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θ</m:t>
            </m:r>
          </m:e>
          <m:sub>
            <m:r>
              <w:rPr>
                <w:rFonts w:ascii="Cambria Math" w:eastAsia="DengXian" w:hAnsi="Cambria Math" w:cs="Times New Roman"/>
                <w:sz w:val="24"/>
                <w:szCs w:val="24"/>
              </w:rPr>
              <m:t>a</m:t>
            </m:r>
          </m:sub>
        </m:sSub>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θ</m:t>
            </m:r>
          </m:e>
          <m:sub>
            <m:r>
              <w:rPr>
                <w:rFonts w:ascii="Cambria Math" w:eastAsia="DengXian" w:hAnsi="Cambria Math" w:cs="Times New Roman"/>
                <w:sz w:val="24"/>
                <w:szCs w:val="24"/>
              </w:rPr>
              <m:t>g</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u</m:t>
                </m:r>
              </m:e>
              <m:sub>
                <m:r>
                  <w:rPr>
                    <w:rFonts w:ascii="Cambria Math" w:eastAsia="DengXian" w:hAnsi="Cambria Math" w:cs="Times New Roman"/>
                    <w:sz w:val="24"/>
                    <w:szCs w:val="24"/>
                  </w:rPr>
                  <m:t>*</m:t>
                </m:r>
              </m:sub>
            </m:sSub>
          </m:num>
          <m:den>
            <m:r>
              <w:rPr>
                <w:rFonts w:ascii="Cambria Math" w:eastAsia="DengXian" w:hAnsi="Cambria Math" w:cs="Times New Roman"/>
                <w:sz w:val="24"/>
                <w:szCs w:val="24"/>
              </w:rPr>
              <m:t>k</m:t>
            </m:r>
          </m:den>
        </m:f>
        <m:r>
          <w:rPr>
            <w:rFonts w:ascii="Cambria Math" w:eastAsia="DengXian" w:hAnsi="Cambria Math" w:cs="Times New Roman"/>
            <w:sz w:val="24"/>
            <w:szCs w:val="24"/>
          </w:rPr>
          <m:t>[ln(</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z</m:t>
                </m:r>
              </m:e>
              <m:sub>
                <m:r>
                  <w:rPr>
                    <w:rFonts w:ascii="Cambria Math" w:eastAsia="DengXian" w:hAnsi="Cambria Math" w:cs="Times New Roman"/>
                    <w:sz w:val="24"/>
                    <w:szCs w:val="24"/>
                  </w:rPr>
                  <m:t>0</m:t>
                </m:r>
              </m:sub>
            </m:sSub>
          </m:den>
        </m:f>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ψ</m:t>
            </m:r>
          </m:e>
          <m:sub>
            <m:r>
              <w:rPr>
                <w:rFonts w:ascii="Cambria Math" w:eastAsia="DengXian" w:hAnsi="Cambria Math" w:cs="Times New Roman"/>
                <w:sz w:val="24"/>
                <w:szCs w:val="24"/>
              </w:rPr>
              <m:t>m</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M</m:t>
                </m:r>
              </m:sub>
            </m:sSub>
          </m:den>
        </m:f>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ψ</m:t>
            </m:r>
          </m:e>
          <m:sub>
            <m:r>
              <w:rPr>
                <w:rFonts w:ascii="Cambria Math" w:eastAsia="DengXian" w:hAnsi="Cambria Math" w:cs="Times New Roman"/>
                <w:sz w:val="24"/>
                <w:szCs w:val="24"/>
              </w:rPr>
              <m:t>m</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z</m:t>
                </m:r>
              </m:e>
              <m:sub>
                <m:r>
                  <w:rPr>
                    <w:rFonts w:ascii="Cambria Math" w:eastAsia="DengXian" w:hAnsi="Cambria Math" w:cs="Times New Roman"/>
                    <w:sz w:val="24"/>
                    <w:szCs w:val="24"/>
                  </w:rPr>
                  <m:t>0</m:t>
                </m:r>
              </m:sub>
            </m:sSub>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M</m:t>
                </m:r>
              </m:sub>
            </m:sSub>
          </m:den>
        </m:f>
        <m:r>
          <w:rPr>
            <w:rFonts w:ascii="Cambria Math" w:eastAsia="DengXian" w:hAnsi="Cambria Math" w:cs="Times New Roman"/>
            <w:sz w:val="24"/>
            <w:szCs w:val="24"/>
          </w:rPr>
          <m:t>)]</m:t>
        </m:r>
      </m:oMath>
      <w:r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 xml:space="preserve">                                             </w:t>
      </w:r>
      <w:r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6.7</w:t>
      </w:r>
      <w:r w:rsidRPr="00DA641C">
        <w:rPr>
          <w:rFonts w:ascii="Times New Roman" w:eastAsia="DengXian" w:hAnsi="Times New Roman" w:cs="Times New Roman"/>
          <w:sz w:val="24"/>
          <w:szCs w:val="24"/>
        </w:rPr>
        <w:t>)</w:t>
      </w:r>
    </w:p>
    <w:p w14:paraId="44F253DE" w14:textId="6F3115B7" w:rsidR="00A73F86" w:rsidRPr="00DA641C"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w:r w:rsidRPr="008902CC">
        <w:rPr>
          <w:rFonts w:ascii="Times New Roman" w:eastAsia="DengXian" w:hAnsi="Times New Roman" w:cs="Times New Roman"/>
          <w:color w:val="000000" w:themeColor="text1"/>
          <w:sz w:val="24"/>
          <w:szCs w:val="24"/>
        </w:rPr>
        <w:t xml:space="preserve">where </w:t>
      </w:r>
      <w:r w:rsidRPr="008902CC">
        <w:rPr>
          <w:rFonts w:ascii="Times New Roman" w:eastAsia="DengXian" w:hAnsi="Times New Roman" w:cs="Times New Roman"/>
          <w:i/>
          <w:iCs/>
          <w:color w:val="000000" w:themeColor="text1"/>
          <w:sz w:val="24"/>
          <w:szCs w:val="24"/>
        </w:rPr>
        <w:t>z</w:t>
      </w:r>
      <w:r w:rsidRPr="008902CC">
        <w:rPr>
          <w:rFonts w:ascii="Times New Roman" w:eastAsia="DengXian" w:hAnsi="Times New Roman" w:cs="Times New Roman"/>
          <w:i/>
          <w:iCs/>
          <w:color w:val="000000" w:themeColor="text1"/>
          <w:sz w:val="24"/>
          <w:szCs w:val="24"/>
          <w:vertAlign w:val="subscript"/>
        </w:rPr>
        <w:t>0</w:t>
      </w:r>
      <w:r w:rsidRPr="008902CC">
        <w:rPr>
          <w:rFonts w:ascii="Times New Roman" w:eastAsia="DengXian" w:hAnsi="Times New Roman" w:cs="Times New Roman"/>
          <w:color w:val="000000" w:themeColor="text1"/>
          <w:sz w:val="24"/>
          <w:szCs w:val="24"/>
        </w:rPr>
        <w:t xml:space="preserve"> is the roughness length </w:t>
      </w:r>
      <w:r w:rsidRPr="00DA641C">
        <w:rPr>
          <w:rFonts w:ascii="Times New Roman" w:eastAsia="DengXian" w:hAnsi="Times New Roman" w:cs="Times New Roman"/>
          <w:sz w:val="24"/>
          <w:szCs w:val="24"/>
        </w:rPr>
        <w:t xml:space="preserve">[set as 0.01 meter for the land surface, and </w:t>
      </w:r>
      <w:r w:rsidRPr="00DA641C">
        <w:rPr>
          <w:rFonts w:ascii="Times New Roman" w:eastAsia="DengXian" w:hAnsi="Times New Roman" w:cs="Times New Roman"/>
          <w:i/>
          <w:iCs/>
          <w:sz w:val="24"/>
          <w:szCs w:val="24"/>
        </w:rPr>
        <w:t>z</w:t>
      </w:r>
      <w:r w:rsidRPr="00DA641C">
        <w:rPr>
          <w:rFonts w:ascii="Times New Roman" w:eastAsia="DengXian" w:hAnsi="Times New Roman" w:cs="Times New Roman"/>
          <w:i/>
          <w:iCs/>
          <w:sz w:val="24"/>
          <w:szCs w:val="24"/>
          <w:vertAlign w:val="subscript"/>
        </w:rPr>
        <w:t>0</w:t>
      </w:r>
      <w:r w:rsidRPr="00DA641C">
        <w:rPr>
          <w:rFonts w:ascii="Times New Roman" w:eastAsia="DengXian" w:hAnsi="Times New Roman" w:cs="Times New Roman"/>
          <w:color w:val="FF0000"/>
          <w:sz w:val="24"/>
          <w:szCs w:val="24"/>
        </w:rPr>
        <w:t xml:space="preserve"> </w:t>
      </w:r>
      <w:r w:rsidRPr="00DA641C">
        <w:rPr>
          <w:rFonts w:ascii="Times New Roman" w:eastAsia="DengXian" w:hAnsi="Times New Roman" w:cs="Times New Roman"/>
          <w:sz w:val="24"/>
          <w:szCs w:val="24"/>
        </w:rPr>
        <w:t xml:space="preserve">over water surface parameterized based on </w:t>
      </w:r>
      <w:r w:rsidRPr="00DA641C">
        <w:rPr>
          <w:rFonts w:ascii="Times New Roman" w:eastAsia="DengXian" w:hAnsi="Times New Roman" w:cs="Times New Roman"/>
          <w:noProof/>
          <w:sz w:val="24"/>
          <w:szCs w:val="24"/>
        </w:rPr>
        <w:t>Edson et al.</w:t>
      </w:r>
      <w:r w:rsidR="00D94F9E">
        <w:rPr>
          <w:rFonts w:ascii="Times New Roman" w:eastAsia="DengXian" w:hAnsi="Times New Roman" w:cs="Times New Roman"/>
          <w:noProof/>
          <w:sz w:val="24"/>
          <w:szCs w:val="24"/>
        </w:rPr>
        <w:t xml:space="preserve"> (</w:t>
      </w:r>
      <w:r w:rsidRPr="00DA641C">
        <w:rPr>
          <w:rFonts w:ascii="Times New Roman" w:eastAsia="DengXian" w:hAnsi="Times New Roman" w:cs="Times New Roman"/>
          <w:noProof/>
          <w:sz w:val="24"/>
          <w:szCs w:val="24"/>
        </w:rPr>
        <w:t>2013)</w:t>
      </w:r>
      <w:r w:rsidRPr="00DA641C">
        <w:rPr>
          <w:rFonts w:ascii="Times New Roman" w:eastAsia="DengXian" w:hAnsi="Times New Roman" w:cs="Times New Roman"/>
          <w:sz w:val="24"/>
          <w:szCs w:val="24"/>
        </w:rPr>
        <w:t xml:space="preserve"> and shown at the end of this section] and </w:t>
      </w:r>
      <m:oMath>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ψ</m:t>
            </m:r>
          </m:e>
          <m:sub>
            <m:r>
              <w:rPr>
                <w:rFonts w:ascii="Cambria Math" w:eastAsia="DengXian" w:hAnsi="Cambria Math" w:cs="Times New Roman"/>
                <w:sz w:val="24"/>
                <w:szCs w:val="24"/>
              </w:rPr>
              <m:t>m, h</m:t>
            </m:r>
          </m:sub>
        </m:sSub>
      </m:oMath>
      <w:r w:rsidRPr="00DA641C">
        <w:rPr>
          <w:rFonts w:ascii="Times New Roman" w:eastAsia="DengXian" w:hAnsi="Times New Roman" w:cs="Times New Roman"/>
          <w:sz w:val="24"/>
          <w:szCs w:val="24"/>
        </w:rPr>
        <w:t xml:space="preserve"> are the </w:t>
      </w:r>
      <w:r w:rsidRPr="00DA641C">
        <w:rPr>
          <w:rFonts w:ascii="Times New Roman" w:eastAsia="DengXian" w:hAnsi="Times New Roman" w:cs="Times New Roman"/>
          <w:sz w:val="24"/>
          <w:szCs w:val="24"/>
        </w:rPr>
        <w:lastRenderedPageBreak/>
        <w:t xml:space="preserve">integrated similarity functions for momentum and heat that are defined as follows </w:t>
      </w:r>
      <w:r w:rsidR="00D94F9E">
        <w:rPr>
          <w:rFonts w:ascii="Times New Roman" w:eastAsia="DengXian" w:hAnsi="Times New Roman" w:cs="Times New Roman"/>
          <w:sz w:val="24"/>
          <w:szCs w:val="24"/>
        </w:rPr>
        <w:t>[</w:t>
      </w:r>
      <w:r w:rsidR="00D94F9E" w:rsidRPr="00DA641C">
        <w:rPr>
          <w:rFonts w:ascii="Times New Roman" w:eastAsia="DengXian" w:hAnsi="Times New Roman" w:cs="Times New Roman"/>
          <w:sz w:val="24"/>
          <w:szCs w:val="24"/>
        </w:rPr>
        <w:t xml:space="preserve">e.g., </w:t>
      </w:r>
      <w:r w:rsidR="00D94F9E" w:rsidRPr="00DA641C">
        <w:rPr>
          <w:rFonts w:ascii="Times New Roman" w:eastAsia="DengXian" w:hAnsi="Times New Roman" w:cs="Times New Roman"/>
          <w:noProof/>
          <w:sz w:val="24"/>
          <w:szCs w:val="24"/>
        </w:rPr>
        <w:t xml:space="preserve">Panofsky </w:t>
      </w:r>
      <w:r w:rsidR="00D94F9E">
        <w:rPr>
          <w:rFonts w:ascii="Times New Roman" w:eastAsia="DengXian" w:hAnsi="Times New Roman" w:cs="Times New Roman"/>
          <w:noProof/>
          <w:sz w:val="24"/>
          <w:szCs w:val="24"/>
        </w:rPr>
        <w:t>(</w:t>
      </w:r>
      <w:r w:rsidR="00D94F9E" w:rsidRPr="00DA641C">
        <w:rPr>
          <w:rFonts w:ascii="Times New Roman" w:eastAsia="DengXian" w:hAnsi="Times New Roman" w:cs="Times New Roman"/>
          <w:noProof/>
          <w:sz w:val="24"/>
          <w:szCs w:val="24"/>
        </w:rPr>
        <w:t>1963)</w:t>
      </w:r>
      <w:r w:rsidR="00D94F9E">
        <w:rPr>
          <w:rFonts w:ascii="Times New Roman" w:eastAsia="DengXian" w:hAnsi="Times New Roman" w:cs="Times New Roman"/>
          <w:sz w:val="24"/>
          <w:szCs w:val="24"/>
        </w:rPr>
        <w:t>]</w:t>
      </w:r>
      <w:r w:rsidRPr="00DA641C">
        <w:rPr>
          <w:rFonts w:ascii="Times New Roman" w:eastAsia="DengXian" w:hAnsi="Times New Roman" w:cs="Times New Roman"/>
          <w:sz w:val="24"/>
          <w:szCs w:val="24"/>
        </w:rPr>
        <w:t xml:space="preserve">: </w:t>
      </w:r>
    </w:p>
    <w:p w14:paraId="1F8853A7" w14:textId="0C749C6D" w:rsidR="00A73F86" w:rsidRPr="00DA641C" w:rsidRDefault="00CC1315"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m:oMath>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ψ</m:t>
            </m:r>
          </m:e>
          <m:sub>
            <m:r>
              <w:rPr>
                <w:rFonts w:ascii="Cambria Math" w:eastAsia="DengXian" w:hAnsi="Cambria Math" w:cs="Times New Roman"/>
                <w:sz w:val="24"/>
                <w:szCs w:val="24"/>
              </w:rPr>
              <m:t>m,h</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M</m:t>
                </m:r>
              </m:sub>
            </m:sSub>
          </m:den>
        </m:f>
        <m:r>
          <w:rPr>
            <w:rFonts w:ascii="Cambria Math" w:eastAsia="DengXian" w:hAnsi="Cambria Math" w:cs="Times New Roman"/>
            <w:sz w:val="24"/>
            <w:szCs w:val="24"/>
          </w:rPr>
          <m:t>)≡</m:t>
        </m:r>
        <m:nary>
          <m:naryPr>
            <m:limLoc m:val="subSup"/>
            <m:ctrlPr>
              <w:rPr>
                <w:rFonts w:ascii="Cambria Math" w:eastAsia="DengXian" w:hAnsi="Cambria Math" w:cs="Times New Roman"/>
                <w:i/>
                <w:sz w:val="24"/>
                <w:szCs w:val="24"/>
              </w:rPr>
            </m:ctrlPr>
          </m:naryPr>
          <m:sub>
            <m:r>
              <w:rPr>
                <w:rFonts w:ascii="Cambria Math" w:eastAsia="DengXian" w:hAnsi="Cambria Math" w:cs="Times New Roman"/>
                <w:sz w:val="24"/>
                <w:szCs w:val="24"/>
              </w:rPr>
              <m:t>0</m:t>
            </m:r>
          </m:sub>
          <m:sup>
            <m:r>
              <w:rPr>
                <w:rFonts w:ascii="Cambria Math" w:eastAsia="DengXian" w:hAnsi="Cambria Math" w:cs="Times New Roman"/>
                <w:sz w:val="24"/>
                <w:szCs w:val="24"/>
              </w:rPr>
              <m:t>z/</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M</m:t>
                </m:r>
              </m:sub>
            </m:sSub>
          </m:sup>
          <m:e>
            <m:r>
              <w:rPr>
                <w:rFonts w:ascii="Cambria Math" w:eastAsia="DengXian" w:hAnsi="Cambria Math" w:cs="Times New Roman"/>
                <w:sz w:val="24"/>
                <w:szCs w:val="24"/>
              </w:rPr>
              <m:t>[1-</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ϕ</m:t>
                </m:r>
              </m:e>
              <m:sub>
                <m:r>
                  <w:rPr>
                    <w:rFonts w:ascii="Cambria Math" w:eastAsia="DengXian" w:hAnsi="Cambria Math" w:cs="Times New Roman"/>
                    <w:sz w:val="24"/>
                    <w:szCs w:val="24"/>
                  </w:rPr>
                  <m:t>m,h</m:t>
                </m:r>
              </m:sub>
            </m:sSub>
            <m:r>
              <w:rPr>
                <w:rFonts w:ascii="Cambria Math" w:eastAsia="DengXian" w:hAnsi="Cambria Math" w:cs="Times New Roman"/>
                <w:sz w:val="24"/>
                <w:szCs w:val="24"/>
              </w:rPr>
              <m:t>(ξ)]</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dξ</m:t>
                </m:r>
              </m:num>
              <m:den>
                <m:r>
                  <w:rPr>
                    <w:rFonts w:ascii="Cambria Math" w:eastAsia="DengXian" w:hAnsi="Cambria Math" w:cs="Times New Roman"/>
                    <w:sz w:val="24"/>
                    <w:szCs w:val="24"/>
                  </w:rPr>
                  <m:t>ξ</m:t>
                </m:r>
              </m:den>
            </m:f>
          </m:e>
        </m:nary>
      </m:oMath>
      <w:r w:rsidR="00A73F86"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 xml:space="preserve">                                                       </w:t>
      </w:r>
      <w:r w:rsidR="00A73F86"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6.8</w:t>
      </w:r>
      <w:r w:rsidR="00A73F86" w:rsidRPr="00DA641C">
        <w:rPr>
          <w:rFonts w:ascii="Times New Roman" w:eastAsia="DengXian" w:hAnsi="Times New Roman" w:cs="Times New Roman"/>
          <w:sz w:val="24"/>
          <w:szCs w:val="24"/>
        </w:rPr>
        <w:t>)</w:t>
      </w:r>
    </w:p>
    <w:p w14:paraId="4BFDE5A4" w14:textId="65F6C7BC" w:rsidR="00A73F86" w:rsidRPr="00DA641C"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w:r w:rsidRPr="00DA641C">
        <w:rPr>
          <w:rFonts w:ascii="Times New Roman" w:eastAsia="DengXian" w:hAnsi="Times New Roman" w:cs="Times New Roman"/>
          <w:sz w:val="24"/>
          <w:szCs w:val="24"/>
        </w:rPr>
        <w:t xml:space="preserve">Combining Eq. </w:t>
      </w:r>
      <w:r w:rsidR="002B0FA1">
        <w:rPr>
          <w:rFonts w:ascii="Times New Roman" w:eastAsia="DengXian" w:hAnsi="Times New Roman" w:cs="Times New Roman"/>
          <w:sz w:val="24"/>
          <w:szCs w:val="24"/>
        </w:rPr>
        <w:t>(6.1)</w:t>
      </w:r>
      <w:r w:rsidRPr="00DA641C">
        <w:rPr>
          <w:rFonts w:ascii="Times New Roman" w:eastAsia="DengXian" w:hAnsi="Times New Roman" w:cs="Times New Roman"/>
          <w:sz w:val="24"/>
          <w:szCs w:val="24"/>
        </w:rPr>
        <w:t xml:space="preserve"> and Eq. </w:t>
      </w:r>
      <w:r w:rsidR="002B0FA1">
        <w:rPr>
          <w:rFonts w:ascii="Times New Roman" w:eastAsia="DengXian" w:hAnsi="Times New Roman" w:cs="Times New Roman"/>
          <w:sz w:val="24"/>
          <w:szCs w:val="24"/>
        </w:rPr>
        <w:t>(6.4)</w:t>
      </w:r>
      <w:r w:rsidRPr="00DA641C">
        <w:rPr>
          <w:rFonts w:ascii="Times New Roman" w:eastAsia="DengXian" w:hAnsi="Times New Roman" w:cs="Times New Roman"/>
          <w:sz w:val="24"/>
          <w:szCs w:val="24"/>
        </w:rPr>
        <w:t xml:space="preserve"> and neglecting the contribution of </w:t>
      </w:r>
      <m:oMath>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ψ</m:t>
            </m:r>
          </m:e>
          <m:sub>
            <m:r>
              <w:rPr>
                <w:rFonts w:ascii="Cambria Math" w:eastAsia="DengXian" w:hAnsi="Cambria Math" w:cs="Times New Roman"/>
                <w:sz w:val="24"/>
                <w:szCs w:val="24"/>
              </w:rPr>
              <m:t>m</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z</m:t>
                </m:r>
              </m:e>
              <m:sub>
                <m:r>
                  <w:rPr>
                    <w:rFonts w:ascii="Cambria Math" w:eastAsia="DengXian" w:hAnsi="Cambria Math" w:cs="Times New Roman"/>
                    <w:sz w:val="24"/>
                    <w:szCs w:val="24"/>
                  </w:rPr>
                  <m:t>0</m:t>
                </m:r>
              </m:sub>
            </m:sSub>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M</m:t>
                </m:r>
              </m:sub>
            </m:sSub>
          </m:den>
        </m:f>
        <m:r>
          <w:rPr>
            <w:rFonts w:ascii="Cambria Math" w:eastAsia="DengXian" w:hAnsi="Cambria Math" w:cs="Times New Roman"/>
            <w:sz w:val="24"/>
            <w:szCs w:val="24"/>
          </w:rPr>
          <m:t>)</m:t>
        </m:r>
      </m:oMath>
      <w:r w:rsidRPr="00DA641C">
        <w:rPr>
          <w:rFonts w:ascii="Times New Roman" w:eastAsia="DengXian" w:hAnsi="Times New Roman" w:cs="Times New Roman"/>
          <w:sz w:val="24"/>
          <w:szCs w:val="24"/>
        </w:rPr>
        <w:t xml:space="preserve"> allows one to obtain the bulk transfer coefficient for momentum:</w:t>
      </w:r>
    </w:p>
    <w:p w14:paraId="665F925A" w14:textId="495B00D8" w:rsidR="00A73F86" w:rsidRPr="00DA641C" w:rsidRDefault="00CC1315"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m:oMath>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C</m:t>
            </m:r>
          </m:e>
          <m:sub>
            <m:r>
              <w:rPr>
                <w:rFonts w:ascii="Cambria Math" w:eastAsia="DengXian" w:hAnsi="Cambria Math" w:cs="Times New Roman"/>
                <w:sz w:val="24"/>
                <w:szCs w:val="24"/>
              </w:rPr>
              <m:t>d</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sSup>
              <m:sSupPr>
                <m:ctrlPr>
                  <w:rPr>
                    <w:rFonts w:ascii="Cambria Math" w:eastAsia="DengXian" w:hAnsi="Cambria Math" w:cs="Times New Roman"/>
                    <w:i/>
                    <w:sz w:val="24"/>
                    <w:szCs w:val="24"/>
                  </w:rPr>
                </m:ctrlPr>
              </m:sSupPr>
              <m:e>
                <m:r>
                  <w:rPr>
                    <w:rFonts w:ascii="Cambria Math" w:eastAsia="DengXian" w:hAnsi="Cambria Math" w:cs="Times New Roman"/>
                    <w:sz w:val="24"/>
                    <w:szCs w:val="24"/>
                  </w:rPr>
                  <m:t>k</m:t>
                </m:r>
              </m:e>
              <m:sup>
                <m:r>
                  <w:rPr>
                    <w:rFonts w:ascii="Cambria Math" w:eastAsia="DengXian" w:hAnsi="Cambria Math" w:cs="Times New Roman"/>
                    <w:sz w:val="24"/>
                    <w:szCs w:val="24"/>
                  </w:rPr>
                  <m:t>2</m:t>
                </m:r>
              </m:sup>
            </m:sSup>
          </m:num>
          <m:den>
            <m:sSup>
              <m:sSupPr>
                <m:ctrlPr>
                  <w:rPr>
                    <w:rFonts w:ascii="Cambria Math" w:eastAsia="DengXian" w:hAnsi="Cambria Math" w:cs="Times New Roman"/>
                    <w:i/>
                    <w:sz w:val="24"/>
                    <w:szCs w:val="24"/>
                  </w:rPr>
                </m:ctrlPr>
              </m:sSupPr>
              <m:e>
                <m:r>
                  <w:rPr>
                    <w:rFonts w:ascii="Cambria Math" w:eastAsia="DengXian" w:hAnsi="Cambria Math" w:cs="Times New Roman"/>
                    <w:sz w:val="24"/>
                    <w:szCs w:val="24"/>
                  </w:rPr>
                  <m:t>[ln(</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z</m:t>
                        </m:r>
                      </m:e>
                      <m:sub>
                        <m:r>
                          <w:rPr>
                            <w:rFonts w:ascii="Cambria Math" w:eastAsia="DengXian" w:hAnsi="Cambria Math" w:cs="Times New Roman"/>
                            <w:sz w:val="24"/>
                            <w:szCs w:val="24"/>
                          </w:rPr>
                          <m:t>0</m:t>
                        </m:r>
                      </m:sub>
                    </m:sSub>
                  </m:den>
                </m:f>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ψ</m:t>
                    </m:r>
                  </m:e>
                  <m:sub>
                    <m:r>
                      <w:rPr>
                        <w:rFonts w:ascii="Cambria Math" w:eastAsia="DengXian" w:hAnsi="Cambria Math" w:cs="Times New Roman"/>
                        <w:sz w:val="24"/>
                        <w:szCs w:val="24"/>
                      </w:rPr>
                      <m:t>m</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M</m:t>
                        </m:r>
                      </m:sub>
                    </m:sSub>
                  </m:den>
                </m:f>
                <m:r>
                  <w:rPr>
                    <w:rFonts w:ascii="Cambria Math" w:eastAsia="DengXian" w:hAnsi="Cambria Math" w:cs="Times New Roman"/>
                    <w:sz w:val="24"/>
                    <w:szCs w:val="24"/>
                  </w:rPr>
                  <m:t>)]</m:t>
                </m:r>
              </m:e>
              <m:sup>
                <m:r>
                  <w:rPr>
                    <w:rFonts w:ascii="Cambria Math" w:eastAsia="DengXian" w:hAnsi="Cambria Math" w:cs="Times New Roman"/>
                    <w:sz w:val="24"/>
                    <w:szCs w:val="24"/>
                  </w:rPr>
                  <m:t>2</m:t>
                </m:r>
              </m:sup>
            </m:sSup>
          </m:den>
        </m:f>
      </m:oMath>
      <w:r w:rsidR="00A73F86"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 xml:space="preserve">                                                                 </w:t>
      </w:r>
      <w:r w:rsidR="00A73F86"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6.9</w:t>
      </w:r>
      <w:r w:rsidR="00A73F86" w:rsidRPr="00DA641C">
        <w:rPr>
          <w:rFonts w:ascii="Times New Roman" w:eastAsia="DengXian" w:hAnsi="Times New Roman" w:cs="Times New Roman"/>
          <w:sz w:val="24"/>
          <w:szCs w:val="24"/>
        </w:rPr>
        <w:t>)</w:t>
      </w:r>
    </w:p>
    <w:p w14:paraId="7B7E755C" w14:textId="09F5743C" w:rsidR="00A73F86" w:rsidRPr="00DA641C"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w:r w:rsidRPr="00DA641C">
        <w:rPr>
          <w:rFonts w:ascii="Times New Roman" w:eastAsia="DengXian" w:hAnsi="Times New Roman" w:cs="Times New Roman"/>
          <w:sz w:val="24"/>
          <w:szCs w:val="24"/>
        </w:rPr>
        <w:t>Analogously, combining Eq. (</w:t>
      </w:r>
      <w:r w:rsidR="002B0FA1">
        <w:rPr>
          <w:rFonts w:ascii="Times New Roman" w:eastAsia="DengXian" w:hAnsi="Times New Roman" w:cs="Times New Roman"/>
          <w:sz w:val="24"/>
          <w:szCs w:val="24"/>
        </w:rPr>
        <w:t>6.2</w:t>
      </w:r>
      <w:r w:rsidRPr="00DA641C">
        <w:rPr>
          <w:rFonts w:ascii="Times New Roman" w:eastAsia="DengXian" w:hAnsi="Times New Roman" w:cs="Times New Roman"/>
          <w:sz w:val="24"/>
          <w:szCs w:val="24"/>
        </w:rPr>
        <w:t xml:space="preserve">) with </w:t>
      </w:r>
      <w:proofErr w:type="spellStart"/>
      <w:r w:rsidRPr="00DA641C">
        <w:rPr>
          <w:rFonts w:ascii="Times New Roman" w:eastAsia="DengXian" w:hAnsi="Times New Roman" w:cs="Times New Roman"/>
          <w:sz w:val="24"/>
          <w:szCs w:val="24"/>
        </w:rPr>
        <w:t>Eqs</w:t>
      </w:r>
      <w:proofErr w:type="spellEnd"/>
      <w:r w:rsidRPr="00DA641C">
        <w:rPr>
          <w:rFonts w:ascii="Times New Roman" w:eastAsia="DengXian" w:hAnsi="Times New Roman" w:cs="Times New Roman"/>
          <w:sz w:val="24"/>
          <w:szCs w:val="24"/>
        </w:rPr>
        <w:t>. (</w:t>
      </w:r>
      <w:r w:rsidR="002B0FA1">
        <w:rPr>
          <w:rFonts w:ascii="Times New Roman" w:eastAsia="DengXian" w:hAnsi="Times New Roman" w:cs="Times New Roman"/>
          <w:sz w:val="24"/>
          <w:szCs w:val="24"/>
        </w:rPr>
        <w:t>6.4</w:t>
      </w:r>
      <w:r w:rsidRPr="00DA641C">
        <w:rPr>
          <w:rFonts w:ascii="Times New Roman" w:eastAsia="DengXian" w:hAnsi="Times New Roman" w:cs="Times New Roman"/>
          <w:sz w:val="24"/>
          <w:szCs w:val="24"/>
        </w:rPr>
        <w:t>) and (</w:t>
      </w:r>
      <w:r w:rsidR="002B0FA1">
        <w:rPr>
          <w:rFonts w:ascii="Times New Roman" w:eastAsia="DengXian" w:hAnsi="Times New Roman" w:cs="Times New Roman"/>
          <w:sz w:val="24"/>
          <w:szCs w:val="24"/>
        </w:rPr>
        <w:t>6.5</w:t>
      </w:r>
      <w:r w:rsidRPr="00DA641C">
        <w:rPr>
          <w:rFonts w:ascii="Times New Roman" w:eastAsia="DengXian" w:hAnsi="Times New Roman" w:cs="Times New Roman"/>
          <w:sz w:val="24"/>
          <w:szCs w:val="24"/>
        </w:rPr>
        <w:t xml:space="preserve">), and neglecting the contribution of </w:t>
      </w:r>
      <m:oMath>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ψ</m:t>
            </m:r>
          </m:e>
          <m:sub>
            <m:r>
              <w:rPr>
                <w:rFonts w:ascii="Cambria Math" w:eastAsia="DengXian" w:hAnsi="Cambria Math" w:cs="Times New Roman"/>
                <w:sz w:val="24"/>
                <w:szCs w:val="24"/>
              </w:rPr>
              <m:t>m</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z</m:t>
                </m:r>
              </m:e>
              <m:sub>
                <m:r>
                  <w:rPr>
                    <w:rFonts w:ascii="Cambria Math" w:eastAsia="DengXian" w:hAnsi="Cambria Math" w:cs="Times New Roman"/>
                    <w:sz w:val="24"/>
                    <w:szCs w:val="24"/>
                  </w:rPr>
                  <m:t>0</m:t>
                </m:r>
              </m:sub>
            </m:sSub>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M</m:t>
                </m:r>
              </m:sub>
            </m:sSub>
          </m:den>
        </m:f>
        <m:r>
          <w:rPr>
            <w:rFonts w:ascii="Cambria Math" w:eastAsia="DengXian" w:hAnsi="Cambria Math" w:cs="Times New Roman"/>
            <w:sz w:val="24"/>
            <w:szCs w:val="24"/>
          </w:rPr>
          <m:t>)</m:t>
        </m:r>
      </m:oMath>
      <w:r w:rsidRPr="00DA641C">
        <w:rPr>
          <w:rFonts w:ascii="Times New Roman" w:eastAsia="DengXian" w:hAnsi="Times New Roman" w:cs="Times New Roman"/>
          <w:sz w:val="24"/>
          <w:szCs w:val="24"/>
        </w:rPr>
        <w:t xml:space="preserve"> allows one to obtain the bulk transfer coefficient for heat:</w:t>
      </w:r>
    </w:p>
    <w:p w14:paraId="3D69557D" w14:textId="47E1C423" w:rsidR="00A73F86" w:rsidRPr="00DA641C" w:rsidRDefault="00CC1315"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m:oMath>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C</m:t>
            </m:r>
          </m:e>
          <m:sub>
            <m:r>
              <w:rPr>
                <w:rFonts w:ascii="Cambria Math" w:eastAsia="DengXian" w:hAnsi="Cambria Math" w:cs="Times New Roman"/>
                <w:sz w:val="24"/>
                <w:szCs w:val="24"/>
              </w:rPr>
              <m:t>h</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sSup>
              <m:sSupPr>
                <m:ctrlPr>
                  <w:rPr>
                    <w:rFonts w:ascii="Cambria Math" w:eastAsia="DengXian" w:hAnsi="Cambria Math" w:cs="Times New Roman"/>
                    <w:i/>
                    <w:sz w:val="24"/>
                    <w:szCs w:val="24"/>
                  </w:rPr>
                </m:ctrlPr>
              </m:sSupPr>
              <m:e>
                <m:r>
                  <w:rPr>
                    <w:rFonts w:ascii="Cambria Math" w:eastAsia="DengXian" w:hAnsi="Cambria Math" w:cs="Times New Roman"/>
                    <w:sz w:val="24"/>
                    <w:szCs w:val="24"/>
                  </w:rPr>
                  <m:t>k</m:t>
                </m:r>
              </m:e>
              <m:sup>
                <m:r>
                  <w:rPr>
                    <w:rFonts w:ascii="Cambria Math" w:eastAsia="DengXian" w:hAnsi="Cambria Math" w:cs="Times New Roman"/>
                    <w:sz w:val="24"/>
                    <w:szCs w:val="24"/>
                  </w:rPr>
                  <m:t>2</m:t>
                </m:r>
              </m:sup>
            </m:sSup>
          </m:num>
          <m:den>
            <m:r>
              <w:rPr>
                <w:rFonts w:ascii="Cambria Math" w:eastAsia="DengXian" w:hAnsi="Cambria Math" w:cs="Times New Roman"/>
                <w:sz w:val="24"/>
                <w:szCs w:val="24"/>
              </w:rPr>
              <m:t>[ln(</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z</m:t>
                    </m:r>
                  </m:e>
                  <m:sub>
                    <m:r>
                      <w:rPr>
                        <w:rFonts w:ascii="Cambria Math" w:eastAsia="DengXian" w:hAnsi="Cambria Math" w:cs="Times New Roman"/>
                        <w:sz w:val="24"/>
                        <w:szCs w:val="24"/>
                      </w:rPr>
                      <m:t>0</m:t>
                    </m:r>
                  </m:sub>
                </m:sSub>
              </m:den>
            </m:f>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ψ</m:t>
                </m:r>
              </m:e>
              <m:sub>
                <m:r>
                  <w:rPr>
                    <w:rFonts w:ascii="Cambria Math" w:eastAsia="DengXian" w:hAnsi="Cambria Math" w:cs="Times New Roman"/>
                    <w:sz w:val="24"/>
                    <w:szCs w:val="24"/>
                  </w:rPr>
                  <m:t>m</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M</m:t>
                    </m:r>
                  </m:sub>
                </m:sSub>
              </m:den>
            </m:f>
            <m:r>
              <w:rPr>
                <w:rFonts w:ascii="Cambria Math" w:eastAsia="DengXian" w:hAnsi="Cambria Math" w:cs="Times New Roman"/>
                <w:sz w:val="24"/>
                <w:szCs w:val="24"/>
              </w:rPr>
              <m:t>)][ln(</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z</m:t>
                    </m:r>
                  </m:e>
                  <m:sub>
                    <m:r>
                      <w:rPr>
                        <w:rFonts w:ascii="Cambria Math" w:eastAsia="DengXian" w:hAnsi="Cambria Math" w:cs="Times New Roman"/>
                        <w:sz w:val="24"/>
                        <w:szCs w:val="24"/>
                      </w:rPr>
                      <m:t>0</m:t>
                    </m:r>
                  </m:sub>
                </m:sSub>
              </m:den>
            </m:f>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ψ</m:t>
                </m:r>
              </m:e>
              <m:sub>
                <m:r>
                  <w:rPr>
                    <w:rFonts w:ascii="Cambria Math" w:eastAsia="DengXian" w:hAnsi="Cambria Math" w:cs="Times New Roman"/>
                    <w:sz w:val="24"/>
                    <w:szCs w:val="24"/>
                  </w:rPr>
                  <m:t>h</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M</m:t>
                    </m:r>
                  </m:sub>
                </m:sSub>
              </m:den>
            </m:f>
            <m:r>
              <w:rPr>
                <w:rFonts w:ascii="Cambria Math" w:eastAsia="DengXian" w:hAnsi="Cambria Math" w:cs="Times New Roman"/>
                <w:sz w:val="24"/>
                <w:szCs w:val="24"/>
              </w:rPr>
              <m:t>)]</m:t>
            </m:r>
          </m:den>
        </m:f>
      </m:oMath>
      <w:r w:rsidR="00A73F86"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 xml:space="preserve">                                                        </w:t>
      </w:r>
      <w:r w:rsidR="00A73F86"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6.10</w:t>
      </w:r>
      <w:r w:rsidR="00A73F86" w:rsidRPr="00DA641C">
        <w:rPr>
          <w:rFonts w:ascii="Times New Roman" w:eastAsia="DengXian" w:hAnsi="Times New Roman" w:cs="Times New Roman"/>
          <w:sz w:val="24"/>
          <w:szCs w:val="24"/>
        </w:rPr>
        <w:t>)</w:t>
      </w:r>
    </w:p>
    <w:p w14:paraId="0D017B0C" w14:textId="77777777" w:rsidR="00A73F86" w:rsidRPr="00DA641C"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w:r w:rsidRPr="00DA641C">
        <w:rPr>
          <w:rFonts w:ascii="Times New Roman" w:eastAsia="DengXian" w:hAnsi="Times New Roman" w:cs="Times New Roman"/>
          <w:sz w:val="24"/>
          <w:szCs w:val="24"/>
        </w:rPr>
        <w:t xml:space="preserve">where it has been assumed that </w:t>
      </w:r>
      <w:proofErr w:type="spellStart"/>
      <w:r w:rsidRPr="00DA641C">
        <w:rPr>
          <w:rFonts w:ascii="Times New Roman" w:eastAsia="DengXian" w:hAnsi="Times New Roman" w:cs="Times New Roman"/>
          <w:i/>
          <w:iCs/>
          <w:sz w:val="24"/>
          <w:szCs w:val="24"/>
        </w:rPr>
        <w:t>u</w:t>
      </w:r>
      <w:r w:rsidRPr="00DA641C">
        <w:rPr>
          <w:rFonts w:ascii="Times New Roman" w:eastAsia="DengXian" w:hAnsi="Times New Roman" w:cs="Times New Roman"/>
          <w:i/>
          <w:iCs/>
          <w:sz w:val="24"/>
          <w:szCs w:val="24"/>
          <w:vertAlign w:val="subscript"/>
        </w:rPr>
        <w:t>a</w:t>
      </w:r>
      <w:proofErr w:type="spellEnd"/>
      <w:r w:rsidRPr="00DA641C">
        <w:rPr>
          <w:rFonts w:ascii="Times New Roman" w:eastAsia="DengXian" w:hAnsi="Times New Roman" w:cs="Times New Roman"/>
          <w:i/>
          <w:iCs/>
          <w:sz w:val="24"/>
          <w:szCs w:val="24"/>
        </w:rPr>
        <w:t>=U</w:t>
      </w:r>
      <w:r w:rsidRPr="00DA641C">
        <w:rPr>
          <w:rFonts w:ascii="Times New Roman" w:eastAsia="DengXian" w:hAnsi="Times New Roman" w:cs="Times New Roman"/>
          <w:sz w:val="24"/>
          <w:szCs w:val="24"/>
        </w:rPr>
        <w:t>.</w:t>
      </w:r>
    </w:p>
    <w:p w14:paraId="0CDA3EA6" w14:textId="3B69EE2A" w:rsidR="00A73F86" w:rsidRPr="00DA641C"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w:r w:rsidRPr="00DA641C">
        <w:rPr>
          <w:rFonts w:ascii="Times New Roman" w:eastAsia="DengXian" w:hAnsi="Times New Roman" w:cs="Times New Roman"/>
          <w:sz w:val="24"/>
          <w:szCs w:val="24"/>
        </w:rPr>
        <w:t xml:space="preserve">For the case of </w:t>
      </w:r>
      <w:proofErr w:type="gramStart"/>
      <w:r w:rsidRPr="00DA641C">
        <w:rPr>
          <w:rFonts w:ascii="Times New Roman" w:eastAsia="DengXian" w:hAnsi="Times New Roman" w:cs="Times New Roman"/>
          <w:sz w:val="24"/>
          <w:szCs w:val="24"/>
        </w:rPr>
        <w:t>moisture</w:t>
      </w:r>
      <w:proofErr w:type="gramEnd"/>
      <w:r w:rsidRPr="00DA641C">
        <w:rPr>
          <w:rFonts w:ascii="Times New Roman" w:eastAsia="DengXian" w:hAnsi="Times New Roman" w:cs="Times New Roman"/>
          <w:sz w:val="24"/>
          <w:szCs w:val="24"/>
        </w:rPr>
        <w:t xml:space="preserve"> the surface layer formulation follows </w:t>
      </w:r>
      <w:r w:rsidRPr="00DA641C">
        <w:rPr>
          <w:rFonts w:ascii="Times New Roman" w:eastAsia="DengXian" w:hAnsi="Times New Roman" w:cs="Times New Roman"/>
          <w:noProof/>
          <w:sz w:val="24"/>
          <w:szCs w:val="24"/>
        </w:rPr>
        <w:t>Carlson and Boland</w:t>
      </w:r>
      <w:r w:rsidR="00D94F9E">
        <w:rPr>
          <w:rFonts w:ascii="Times New Roman" w:eastAsia="DengXian" w:hAnsi="Times New Roman" w:cs="Times New Roman"/>
          <w:noProof/>
          <w:sz w:val="24"/>
          <w:szCs w:val="24"/>
        </w:rPr>
        <w:t xml:space="preserve"> (</w:t>
      </w:r>
      <w:r w:rsidRPr="00DA641C">
        <w:rPr>
          <w:rFonts w:ascii="Times New Roman" w:eastAsia="DengXian" w:hAnsi="Times New Roman" w:cs="Times New Roman"/>
          <w:noProof/>
          <w:sz w:val="24"/>
          <w:szCs w:val="24"/>
        </w:rPr>
        <w:t>1978)</w:t>
      </w:r>
      <w:r w:rsidRPr="00DA641C">
        <w:rPr>
          <w:rFonts w:ascii="Times New Roman" w:eastAsia="DengXian" w:hAnsi="Times New Roman" w:cs="Times New Roman"/>
          <w:sz w:val="24"/>
          <w:szCs w:val="24"/>
        </w:rPr>
        <w:t>. The existence is assumed of a viscous sublayer from the ground to a height z</w:t>
      </w:r>
      <w:r w:rsidRPr="00DA641C">
        <w:rPr>
          <w:rFonts w:ascii="Times New Roman" w:eastAsia="DengXian" w:hAnsi="Times New Roman" w:cs="Times New Roman"/>
          <w:sz w:val="24"/>
          <w:szCs w:val="24"/>
          <w:vertAlign w:val="subscript"/>
        </w:rPr>
        <w:t>0</w:t>
      </w:r>
      <w:r w:rsidRPr="00DA641C">
        <w:rPr>
          <w:rFonts w:ascii="Times New Roman" w:eastAsia="DengXian" w:hAnsi="Times New Roman" w:cs="Times New Roman"/>
          <w:sz w:val="24"/>
          <w:szCs w:val="24"/>
        </w:rPr>
        <w:t xml:space="preserve"> (z</w:t>
      </w:r>
      <w:r w:rsidRPr="00DA641C">
        <w:rPr>
          <w:rFonts w:ascii="Times New Roman" w:eastAsia="DengXian" w:hAnsi="Times New Roman" w:cs="Times New Roman"/>
          <w:sz w:val="24"/>
          <w:szCs w:val="24"/>
          <w:vertAlign w:val="subscript"/>
        </w:rPr>
        <w:t>0</w:t>
      </w:r>
      <w:r w:rsidRPr="00DA641C">
        <w:rPr>
          <w:rFonts w:ascii="Times New Roman" w:eastAsia="DengXian" w:hAnsi="Times New Roman" w:cs="Times New Roman"/>
          <w:sz w:val="24"/>
          <w:szCs w:val="24"/>
        </w:rPr>
        <w:t xml:space="preserve"> </w:t>
      </w:r>
      <w:r w:rsidRPr="00DA641C">
        <w:rPr>
          <w:rFonts w:ascii="Times New Roman" w:eastAsia="AdvPS586B" w:hAnsi="Times New Roman" w:cs="Times New Roman"/>
          <w:sz w:val="24"/>
          <w:szCs w:val="24"/>
        </w:rPr>
        <w:t xml:space="preserve">= </w:t>
      </w:r>
      <w:r w:rsidRPr="00DA641C">
        <w:rPr>
          <w:rFonts w:ascii="Times New Roman" w:eastAsia="DengXian" w:hAnsi="Times New Roman" w:cs="Times New Roman"/>
          <w:sz w:val="24"/>
          <w:szCs w:val="24"/>
        </w:rPr>
        <w:t>0.01 m over land and z</w:t>
      </w:r>
      <w:r w:rsidRPr="00DA641C">
        <w:rPr>
          <w:rFonts w:ascii="Times New Roman" w:eastAsia="DengXian" w:hAnsi="Times New Roman" w:cs="Times New Roman"/>
          <w:sz w:val="24"/>
          <w:szCs w:val="24"/>
          <w:vertAlign w:val="subscript"/>
        </w:rPr>
        <w:t>0</w:t>
      </w:r>
      <w:r w:rsidRPr="00DA641C">
        <w:rPr>
          <w:rFonts w:ascii="Times New Roman" w:eastAsia="DengXian" w:hAnsi="Times New Roman" w:cs="Times New Roman"/>
          <w:sz w:val="24"/>
          <w:szCs w:val="24"/>
        </w:rPr>
        <w:t xml:space="preserve"> over water), and a turbulent layer wherein </w:t>
      </w:r>
      <w:proofErr w:type="spellStart"/>
      <w:r w:rsidRPr="00DA641C">
        <w:rPr>
          <w:rFonts w:ascii="Times New Roman" w:eastAsia="DengXian" w:hAnsi="Times New Roman" w:cs="Times New Roman"/>
          <w:sz w:val="24"/>
          <w:szCs w:val="24"/>
        </w:rPr>
        <w:t>Monin</w:t>
      </w:r>
      <w:proofErr w:type="spellEnd"/>
      <w:r w:rsidRPr="00DA641C">
        <w:rPr>
          <w:rFonts w:ascii="Times New Roman" w:eastAsia="DengXian" w:hAnsi="Times New Roman" w:cs="Times New Roman"/>
          <w:sz w:val="24"/>
          <w:szCs w:val="24"/>
        </w:rPr>
        <w:t>–</w:t>
      </w:r>
      <w:proofErr w:type="spellStart"/>
      <w:r w:rsidRPr="00DA641C">
        <w:rPr>
          <w:rFonts w:ascii="Times New Roman" w:eastAsia="DengXian" w:hAnsi="Times New Roman" w:cs="Times New Roman"/>
          <w:sz w:val="24"/>
          <w:szCs w:val="24"/>
        </w:rPr>
        <w:t>Obukhov</w:t>
      </w:r>
      <w:proofErr w:type="spellEnd"/>
      <w:r w:rsidRPr="00DA641C">
        <w:rPr>
          <w:rFonts w:ascii="Times New Roman" w:eastAsia="DengXian" w:hAnsi="Times New Roman" w:cs="Times New Roman"/>
          <w:sz w:val="24"/>
          <w:szCs w:val="24"/>
        </w:rPr>
        <w:t xml:space="preserve"> theory is applicable from z</w:t>
      </w:r>
      <w:r w:rsidRPr="00DA641C">
        <w:rPr>
          <w:rFonts w:ascii="Times New Roman" w:eastAsia="DengXian" w:hAnsi="Times New Roman" w:cs="Times New Roman"/>
          <w:sz w:val="24"/>
          <w:szCs w:val="24"/>
          <w:vertAlign w:val="subscript"/>
        </w:rPr>
        <w:t>0</w:t>
      </w:r>
      <w:r w:rsidRPr="00DA641C">
        <w:rPr>
          <w:rFonts w:ascii="Times New Roman" w:eastAsia="DengXian" w:hAnsi="Times New Roman" w:cs="Times New Roman"/>
          <w:sz w:val="24"/>
          <w:szCs w:val="24"/>
        </w:rPr>
        <w:t xml:space="preserve"> to z. A similar derivation to the one used to obtain the transfer coefficients for momentum and heat leads to obtain the value of the bulk transfer coefficient form moisture </w:t>
      </w:r>
      <w:r w:rsidRPr="00DA641C">
        <w:rPr>
          <w:rFonts w:ascii="Times New Roman" w:eastAsia="DengXian" w:hAnsi="Times New Roman" w:cs="Times New Roman"/>
          <w:noProof/>
          <w:sz w:val="24"/>
          <w:szCs w:val="24"/>
        </w:rPr>
        <w:t>(Carlson and Boland, 1978; Grell et al., 1994)</w:t>
      </w:r>
      <w:r w:rsidRPr="00DA641C">
        <w:rPr>
          <w:rFonts w:ascii="Times New Roman" w:eastAsia="DengXian" w:hAnsi="Times New Roman" w:cs="Times New Roman"/>
          <w:sz w:val="24"/>
          <w:szCs w:val="24"/>
        </w:rPr>
        <w:t>:</w:t>
      </w:r>
    </w:p>
    <w:p w14:paraId="2BA21E21" w14:textId="394E9A11" w:rsidR="00A73F86" w:rsidRPr="00DA641C" w:rsidRDefault="00CC1315"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m:oMath>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C</m:t>
            </m:r>
          </m:e>
          <m:sub>
            <m:r>
              <w:rPr>
                <w:rFonts w:ascii="Cambria Math" w:eastAsia="DengXian" w:hAnsi="Cambria Math" w:cs="Times New Roman"/>
                <w:sz w:val="24"/>
                <w:szCs w:val="24"/>
              </w:rPr>
              <m:t>h</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sSup>
              <m:sSupPr>
                <m:ctrlPr>
                  <w:rPr>
                    <w:rFonts w:ascii="Cambria Math" w:eastAsia="DengXian" w:hAnsi="Cambria Math" w:cs="Times New Roman"/>
                    <w:i/>
                    <w:sz w:val="24"/>
                    <w:szCs w:val="24"/>
                  </w:rPr>
                </m:ctrlPr>
              </m:sSupPr>
              <m:e>
                <m:r>
                  <w:rPr>
                    <w:rFonts w:ascii="Cambria Math" w:eastAsia="DengXian" w:hAnsi="Cambria Math" w:cs="Times New Roman"/>
                    <w:sz w:val="24"/>
                    <w:szCs w:val="24"/>
                  </w:rPr>
                  <m:t>k</m:t>
                </m:r>
              </m:e>
              <m:sup>
                <m:r>
                  <w:rPr>
                    <w:rFonts w:ascii="Cambria Math" w:eastAsia="DengXian" w:hAnsi="Cambria Math" w:cs="Times New Roman"/>
                    <w:sz w:val="24"/>
                    <w:szCs w:val="24"/>
                  </w:rPr>
                  <m:t>2</m:t>
                </m:r>
              </m:sup>
            </m:sSup>
          </m:num>
          <m:den>
            <m:r>
              <w:rPr>
                <w:rFonts w:ascii="Cambria Math" w:eastAsia="DengXian" w:hAnsi="Cambria Math" w:cs="Times New Roman"/>
                <w:sz w:val="24"/>
                <w:szCs w:val="24"/>
              </w:rPr>
              <m:t>[ln(</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z</m:t>
                    </m:r>
                  </m:e>
                  <m:sub>
                    <m:r>
                      <w:rPr>
                        <w:rFonts w:ascii="Cambria Math" w:eastAsia="DengXian" w:hAnsi="Cambria Math" w:cs="Times New Roman"/>
                        <w:sz w:val="24"/>
                        <w:szCs w:val="24"/>
                      </w:rPr>
                      <m:t>0</m:t>
                    </m:r>
                  </m:sub>
                </m:sSub>
              </m:den>
            </m:f>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ψ</m:t>
                </m:r>
              </m:e>
              <m:sub>
                <m:r>
                  <w:rPr>
                    <w:rFonts w:ascii="Cambria Math" w:eastAsia="DengXian" w:hAnsi="Cambria Math" w:cs="Times New Roman"/>
                    <w:sz w:val="24"/>
                    <w:szCs w:val="24"/>
                  </w:rPr>
                  <m:t>m</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M</m:t>
                    </m:r>
                  </m:sub>
                </m:sSub>
              </m:den>
            </m:f>
            <m:r>
              <w:rPr>
                <w:rFonts w:ascii="Cambria Math" w:eastAsia="DengXian" w:hAnsi="Cambria Math" w:cs="Times New Roman"/>
                <w:sz w:val="24"/>
                <w:szCs w:val="24"/>
              </w:rPr>
              <m:t>)][ln(</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z</m:t>
                    </m:r>
                  </m:e>
                  <m:sub>
                    <m:r>
                      <w:rPr>
                        <w:rFonts w:ascii="Cambria Math" w:eastAsia="DengXian" w:hAnsi="Cambria Math" w:cs="Times New Roman"/>
                        <w:sz w:val="24"/>
                        <w:szCs w:val="24"/>
                      </w:rPr>
                      <m:t>0</m:t>
                    </m:r>
                  </m:sub>
                </m:sSub>
              </m:den>
            </m:f>
            <m:r>
              <w:rPr>
                <w:rFonts w:ascii="Cambria Math" w:eastAsia="DengXian" w:hAnsi="Cambria Math" w:cs="Times New Roman"/>
                <w:sz w:val="24"/>
                <w:szCs w:val="24"/>
              </w:rPr>
              <m:t>)-</m:t>
            </m:r>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ψ</m:t>
                </m:r>
              </m:e>
              <m:sub>
                <m:r>
                  <w:rPr>
                    <w:rFonts w:ascii="Cambria Math" w:eastAsia="DengXian" w:hAnsi="Cambria Math" w:cs="Times New Roman"/>
                    <w:sz w:val="24"/>
                    <w:szCs w:val="24"/>
                  </w:rPr>
                  <m:t>h</m:t>
                </m:r>
              </m:sub>
            </m:sSub>
            <m:r>
              <w:rPr>
                <w:rFonts w:ascii="Cambria Math" w:eastAsia="DengXian" w:hAnsi="Cambria Math" w:cs="Times New Roman"/>
                <w:sz w:val="24"/>
                <w:szCs w:val="24"/>
              </w:rPr>
              <m:t>(</m:t>
            </m:r>
            <m:f>
              <m:fPr>
                <m:ctrlPr>
                  <w:rPr>
                    <w:rFonts w:ascii="Cambria Math" w:eastAsia="DengXian" w:hAnsi="Cambria Math" w:cs="Times New Roman"/>
                    <w:i/>
                    <w:sz w:val="24"/>
                    <w:szCs w:val="24"/>
                  </w:rPr>
                </m:ctrlPr>
              </m:fPr>
              <m:num>
                <m:r>
                  <w:rPr>
                    <w:rFonts w:ascii="Cambria Math" w:eastAsia="DengXian" w:hAnsi="Cambria Math" w:cs="Times New Roman"/>
                    <w:sz w:val="24"/>
                    <w:szCs w:val="24"/>
                  </w:rPr>
                  <m:t>z</m:t>
                </m:r>
              </m:num>
              <m:den>
                <m:sSub>
                  <m:sSubPr>
                    <m:ctrlPr>
                      <w:rPr>
                        <w:rFonts w:ascii="Cambria Math" w:eastAsia="DengXian" w:hAnsi="Cambria Math" w:cs="Times New Roman"/>
                        <w:i/>
                        <w:sz w:val="24"/>
                        <w:szCs w:val="24"/>
                      </w:rPr>
                    </m:ctrlPr>
                  </m:sSubPr>
                  <m:e>
                    <m:r>
                      <w:rPr>
                        <w:rFonts w:ascii="Cambria Math" w:eastAsia="DengXian" w:hAnsi="Cambria Math" w:cs="Times New Roman"/>
                        <w:sz w:val="24"/>
                        <w:szCs w:val="24"/>
                      </w:rPr>
                      <m:t>L</m:t>
                    </m:r>
                  </m:e>
                  <m:sub>
                    <m:r>
                      <w:rPr>
                        <w:rFonts w:ascii="Cambria Math" w:eastAsia="DengXian" w:hAnsi="Cambria Math" w:cs="Times New Roman"/>
                        <w:sz w:val="24"/>
                        <w:szCs w:val="24"/>
                      </w:rPr>
                      <m:t>M</m:t>
                    </m:r>
                  </m:sub>
                </m:sSub>
              </m:den>
            </m:f>
            <m:r>
              <w:rPr>
                <w:rFonts w:ascii="Cambria Math" w:eastAsia="DengXian" w:hAnsi="Cambria Math" w:cs="Times New Roman"/>
                <w:sz w:val="24"/>
                <w:szCs w:val="24"/>
              </w:rPr>
              <m:t>)]</m:t>
            </m:r>
          </m:den>
        </m:f>
      </m:oMath>
      <w:r w:rsidR="00A73F86"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 xml:space="preserve">                                                          </w:t>
      </w:r>
      <w:r w:rsidR="00A73F86" w:rsidRPr="00DA641C">
        <w:rPr>
          <w:rFonts w:ascii="Times New Roman" w:eastAsia="DengXian" w:hAnsi="Times New Roman" w:cs="Times New Roman"/>
          <w:sz w:val="24"/>
          <w:szCs w:val="24"/>
        </w:rPr>
        <w:t xml:space="preserve">                              (</w:t>
      </w:r>
      <w:r w:rsidR="00C76894">
        <w:rPr>
          <w:rFonts w:ascii="Times New Roman" w:eastAsia="DengXian" w:hAnsi="Times New Roman" w:cs="Times New Roman"/>
          <w:sz w:val="24"/>
          <w:szCs w:val="24"/>
        </w:rPr>
        <w:t>6.11</w:t>
      </w:r>
      <w:r w:rsidR="00A73F86" w:rsidRPr="00DA641C">
        <w:rPr>
          <w:rFonts w:ascii="Times New Roman" w:eastAsia="DengXian" w:hAnsi="Times New Roman" w:cs="Times New Roman"/>
          <w:sz w:val="24"/>
          <w:szCs w:val="24"/>
        </w:rPr>
        <w:t>)</w:t>
      </w:r>
    </w:p>
    <w:p w14:paraId="2B072B6E" w14:textId="77777777" w:rsidR="00065E94" w:rsidRDefault="00A73F86" w:rsidP="00065E94">
      <w:pPr>
        <w:widowControl w:val="0"/>
        <w:autoSpaceDE w:val="0"/>
        <w:autoSpaceDN w:val="0"/>
        <w:adjustRightInd w:val="0"/>
        <w:spacing w:after="0" w:line="480" w:lineRule="auto"/>
        <w:jc w:val="both"/>
        <w:rPr>
          <w:rFonts w:ascii="Times New Roman" w:eastAsia="DengXian" w:hAnsi="Times New Roman" w:cs="Times New Roman"/>
          <w:sz w:val="24"/>
          <w:szCs w:val="24"/>
        </w:rPr>
      </w:pPr>
      <w:r w:rsidRPr="00DA641C">
        <w:rPr>
          <w:rFonts w:ascii="Times New Roman" w:eastAsia="DengXian" w:hAnsi="Times New Roman" w:cs="Times New Roman"/>
          <w:sz w:val="24"/>
          <w:szCs w:val="24"/>
        </w:rPr>
        <w:t>where c</w:t>
      </w:r>
      <w:r w:rsidRPr="00DA641C">
        <w:rPr>
          <w:rFonts w:ascii="Times New Roman" w:eastAsia="DengXian" w:hAnsi="Times New Roman" w:cs="Times New Roman"/>
          <w:sz w:val="24"/>
          <w:szCs w:val="24"/>
          <w:vertAlign w:val="subscript"/>
        </w:rPr>
        <w:t>s</w:t>
      </w:r>
      <w:r w:rsidRPr="00DA641C">
        <w:rPr>
          <w:rFonts w:ascii="Times New Roman" w:eastAsia="DengXian" w:hAnsi="Times New Roman" w:cs="Times New Roman"/>
          <w:sz w:val="24"/>
          <w:szCs w:val="24"/>
        </w:rPr>
        <w:t xml:space="preserve"> is the effective heat transfer coefficient for nonturbulent processes. </w:t>
      </w:r>
    </w:p>
    <w:p w14:paraId="654F7090" w14:textId="31B897BC" w:rsidR="00A73F86" w:rsidRPr="00DA641C" w:rsidRDefault="00A73F86" w:rsidP="00065E94">
      <w:pPr>
        <w:widowControl w:val="0"/>
        <w:autoSpaceDE w:val="0"/>
        <w:autoSpaceDN w:val="0"/>
        <w:adjustRightInd w:val="0"/>
        <w:spacing w:after="0" w:line="480" w:lineRule="auto"/>
        <w:jc w:val="both"/>
        <w:rPr>
          <w:rFonts w:ascii="Times New Roman" w:eastAsia="DengXian" w:hAnsi="Times New Roman" w:cs="Times New Roman"/>
          <w:sz w:val="24"/>
          <w:szCs w:val="24"/>
        </w:rPr>
      </w:pPr>
      <w:r w:rsidRPr="00DA641C">
        <w:rPr>
          <w:rFonts w:ascii="Times New Roman" w:eastAsia="DengXian" w:hAnsi="Times New Roman" w:cs="Times New Roman"/>
          <w:sz w:val="24"/>
          <w:szCs w:val="24"/>
          <w:lang w:eastAsia="en-US"/>
        </w:rPr>
        <w:t xml:space="preserve">For stable conditions, the integrated similarity functions for momentum, </w:t>
      </w: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ψ</m:t>
            </m:r>
          </m:e>
          <m:sub>
            <m:r>
              <w:rPr>
                <w:rFonts w:ascii="Cambria Math" w:eastAsia="DengXian" w:hAnsi="Cambria Math" w:cs="Times New Roman"/>
                <w:sz w:val="24"/>
                <w:szCs w:val="24"/>
                <w:lang w:eastAsia="en-US"/>
              </w:rPr>
              <m:t>m</m:t>
            </m:r>
          </m:sub>
        </m:sSub>
        <m:r>
          <w:rPr>
            <w:rFonts w:ascii="Cambria Math" w:eastAsia="DengXian" w:hAnsi="Cambria Math" w:cs="Times New Roman"/>
            <w:sz w:val="24"/>
            <w:szCs w:val="24"/>
            <w:lang w:eastAsia="en-US"/>
          </w:rPr>
          <m:t>,</m:t>
        </m:r>
      </m:oMath>
      <w:r w:rsidRPr="00DA641C">
        <w:rPr>
          <w:rFonts w:ascii="Times New Roman" w:eastAsia="DengXian" w:hAnsi="Times New Roman" w:cs="Times New Roman"/>
          <w:sz w:val="24"/>
          <w:szCs w:val="24"/>
          <w:lang w:eastAsia="en-US"/>
        </w:rPr>
        <w:t xml:space="preserve"> and heat, </w:t>
      </w: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ψ</m:t>
            </m:r>
          </m:e>
          <m:sub>
            <m:r>
              <w:rPr>
                <w:rFonts w:ascii="Cambria Math" w:eastAsia="DengXian" w:hAnsi="Cambria Math" w:cs="Times New Roman"/>
                <w:sz w:val="24"/>
                <w:szCs w:val="24"/>
                <w:lang w:eastAsia="en-US"/>
              </w:rPr>
              <m:t>h</m:t>
            </m:r>
          </m:sub>
        </m:sSub>
      </m:oMath>
      <w:r w:rsidRPr="00DA641C">
        <w:rPr>
          <w:rFonts w:ascii="Times New Roman" w:eastAsia="DengXian" w:hAnsi="Times New Roman" w:cs="Times New Roman"/>
          <w:sz w:val="24"/>
          <w:szCs w:val="24"/>
          <w:lang w:eastAsia="en-US"/>
        </w:rPr>
        <w:t xml:space="preserve">, adopted from </w:t>
      </w:r>
      <w:r w:rsidRPr="00DA641C">
        <w:rPr>
          <w:rFonts w:ascii="Times New Roman" w:eastAsia="DengXian" w:hAnsi="Times New Roman" w:cs="Times New Roman"/>
          <w:noProof/>
          <w:sz w:val="24"/>
          <w:szCs w:val="24"/>
          <w:lang w:eastAsia="en-US"/>
        </w:rPr>
        <w:t>Cheng and Brutsaert</w:t>
      </w:r>
      <w:r w:rsidR="004A4D44">
        <w:rPr>
          <w:rFonts w:ascii="Times New Roman" w:eastAsia="DengXian" w:hAnsi="Times New Roman" w:cs="Times New Roman"/>
          <w:noProof/>
          <w:sz w:val="24"/>
          <w:szCs w:val="24"/>
          <w:lang w:eastAsia="en-US"/>
        </w:rPr>
        <w:t xml:space="preserve"> (</w:t>
      </w:r>
      <w:r w:rsidRPr="00DA641C">
        <w:rPr>
          <w:rFonts w:ascii="Times New Roman" w:eastAsia="DengXian" w:hAnsi="Times New Roman" w:cs="Times New Roman"/>
          <w:noProof/>
          <w:sz w:val="24"/>
          <w:szCs w:val="24"/>
          <w:lang w:eastAsia="en-US"/>
        </w:rPr>
        <w:t>2005)</w:t>
      </w:r>
      <w:r w:rsidRPr="00DA641C">
        <w:rPr>
          <w:rFonts w:ascii="Times New Roman" w:eastAsia="DengXian" w:hAnsi="Times New Roman" w:cs="Times New Roman"/>
          <w:sz w:val="24"/>
          <w:szCs w:val="24"/>
          <w:lang w:eastAsia="en-US"/>
        </w:rPr>
        <w:t xml:space="preserve"> are used</w:t>
      </w:r>
    </w:p>
    <w:p w14:paraId="339E2845" w14:textId="3C001C9F"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ψ</m:t>
            </m:r>
          </m:e>
          <m:sub>
            <m:r>
              <w:rPr>
                <w:rFonts w:ascii="Cambria Math" w:eastAsia="DengXian" w:hAnsi="Cambria Math" w:cs="Times New Roman"/>
                <w:color w:val="000000"/>
                <w:sz w:val="24"/>
                <w:szCs w:val="24"/>
                <w:lang w:eastAsia="en-US"/>
              </w:rPr>
              <m:t>m</m:t>
            </m:r>
          </m:sub>
        </m:sSub>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1</m:t>
            </m:r>
          </m:sub>
        </m:sSub>
        <m:r>
          <m:rPr>
            <m:sty m:val="p"/>
          </m:rPr>
          <w:rPr>
            <w:rFonts w:ascii="Cambria Math" w:eastAsia="DengXian" w:hAnsi="Cambria Math" w:cs="Times New Roman"/>
            <w:color w:val="000000"/>
            <w:sz w:val="24"/>
            <w:szCs w:val="24"/>
            <w:lang w:eastAsia="en-US"/>
          </w:rPr>
          <m:t>ln</m:t>
        </m:r>
        <m:d>
          <m:dPr>
            <m:begChr m:val="["/>
            <m:endChr m:val="]"/>
            <m:ctrlPr>
              <w:rPr>
                <w:rFonts w:ascii="Cambria Math" w:eastAsia="DengXian" w:hAnsi="Cambria Math" w:cs="Times New Roman"/>
                <w:i/>
                <w:color w:val="000000"/>
                <w:sz w:val="24"/>
                <w:szCs w:val="24"/>
                <w:lang w:eastAsia="en-US"/>
              </w:rPr>
            </m:ctrlPr>
          </m:dPr>
          <m:e>
            <m:r>
              <w:rPr>
                <w:rFonts w:ascii="Cambria Math" w:eastAsia="DengXian" w:hAnsi="Cambria Math" w:cs="Times New Roman"/>
                <w:color w:val="000000"/>
                <w:sz w:val="24"/>
                <w:szCs w:val="24"/>
                <w:lang w:eastAsia="en-US"/>
              </w:rPr>
              <m:t>ζ+</m:t>
            </m:r>
            <m:sSup>
              <m:sSupPr>
                <m:ctrlPr>
                  <w:rPr>
                    <w:rFonts w:ascii="Cambria Math" w:eastAsia="DengXian" w:hAnsi="Cambria Math" w:cs="Times New Roman"/>
                    <w:i/>
                    <w:color w:val="000000"/>
                    <w:sz w:val="24"/>
                    <w:szCs w:val="24"/>
                    <w:lang w:eastAsia="en-US"/>
                  </w:rPr>
                </m:ctrlPr>
              </m:sSupPr>
              <m:e>
                <m:d>
                  <m:dPr>
                    <m:ctrlPr>
                      <w:rPr>
                        <w:rFonts w:ascii="Cambria Math" w:eastAsia="DengXian" w:hAnsi="Cambria Math" w:cs="Times New Roman"/>
                        <w:i/>
                        <w:color w:val="000000"/>
                        <w:sz w:val="24"/>
                        <w:szCs w:val="24"/>
                        <w:lang w:eastAsia="en-US"/>
                      </w:rPr>
                    </m:ctrlPr>
                  </m:dPr>
                  <m:e>
                    <m:r>
                      <w:rPr>
                        <w:rFonts w:ascii="Cambria Math" w:eastAsia="DengXian" w:hAnsi="Cambria Math" w:cs="Times New Roman"/>
                        <w:color w:val="000000"/>
                        <w:sz w:val="24"/>
                        <w:szCs w:val="24"/>
                        <w:lang w:eastAsia="en-US"/>
                      </w:rPr>
                      <m:t>1+</m:t>
                    </m:r>
                    <m:sSup>
                      <m:sSupPr>
                        <m:ctrlPr>
                          <w:rPr>
                            <w:rFonts w:ascii="Cambria Math" w:eastAsia="DengXian" w:hAnsi="Cambria Math" w:cs="Times New Roman"/>
                            <w:i/>
                            <w:color w:val="000000"/>
                            <w:sz w:val="24"/>
                            <w:szCs w:val="24"/>
                            <w:lang w:eastAsia="en-US"/>
                          </w:rPr>
                        </m:ctrlPr>
                      </m:sSupPr>
                      <m:e>
                        <m:r>
                          <w:rPr>
                            <w:rFonts w:ascii="Cambria Math" w:eastAsia="DengXian" w:hAnsi="Cambria Math" w:cs="Times New Roman"/>
                            <w:color w:val="000000"/>
                            <w:sz w:val="24"/>
                            <w:szCs w:val="24"/>
                            <w:lang w:eastAsia="en-US"/>
                          </w:rPr>
                          <m:t>ζ</m:t>
                        </m:r>
                      </m:e>
                      <m:sup>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1</m:t>
                            </m:r>
                          </m:sub>
                        </m:sSub>
                      </m:sup>
                    </m:sSup>
                  </m:e>
                </m:d>
              </m:e>
              <m:sup>
                <m:f>
                  <m:fPr>
                    <m:type m:val="lin"/>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1</m:t>
                        </m:r>
                      </m:sub>
                    </m:sSub>
                  </m:den>
                </m:f>
              </m:sup>
            </m:sSup>
          </m:e>
        </m:d>
      </m:oMath>
      <w:r w:rsidR="00A73F86" w:rsidRPr="00DA641C">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r>
      <w:r w:rsidR="00C76894">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w:t>
      </w:r>
      <w:r w:rsidR="00C76894">
        <w:rPr>
          <w:rFonts w:ascii="Times New Roman" w:eastAsia="DengXian" w:hAnsi="Times New Roman" w:cs="Times New Roman"/>
          <w:color w:val="000000"/>
          <w:sz w:val="24"/>
          <w:szCs w:val="24"/>
          <w:lang w:eastAsia="en-US"/>
        </w:rPr>
        <w:t>6.12</w:t>
      </w:r>
      <w:r w:rsidR="00A73F86" w:rsidRPr="00DA641C">
        <w:rPr>
          <w:rFonts w:ascii="Times New Roman" w:eastAsia="DengXian" w:hAnsi="Times New Roman" w:cs="Times New Roman"/>
          <w:color w:val="000000"/>
          <w:sz w:val="24"/>
          <w:szCs w:val="24"/>
          <w:lang w:eastAsia="en-US"/>
        </w:rPr>
        <w:t>)</w:t>
      </w:r>
    </w:p>
    <w:p w14:paraId="557B9E61" w14:textId="0EC0C03F"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ψ</m:t>
            </m:r>
          </m:e>
          <m:sub>
            <m:r>
              <w:rPr>
                <w:rFonts w:ascii="Cambria Math" w:eastAsia="DengXian" w:hAnsi="Cambria Math" w:cs="Times New Roman"/>
                <w:color w:val="000000"/>
                <w:sz w:val="24"/>
                <w:szCs w:val="24"/>
                <w:lang w:eastAsia="en-US"/>
              </w:rPr>
              <m:t>h</m:t>
            </m:r>
          </m:sub>
        </m:sSub>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2</m:t>
            </m:r>
          </m:sub>
        </m:sSub>
        <m:r>
          <m:rPr>
            <m:sty m:val="p"/>
          </m:rPr>
          <w:rPr>
            <w:rFonts w:ascii="Cambria Math" w:eastAsia="DengXian" w:hAnsi="Cambria Math" w:cs="Times New Roman"/>
            <w:color w:val="000000"/>
            <w:sz w:val="24"/>
            <w:szCs w:val="24"/>
            <w:lang w:eastAsia="en-US"/>
          </w:rPr>
          <m:t>ln</m:t>
        </m:r>
        <m:d>
          <m:dPr>
            <m:begChr m:val="["/>
            <m:endChr m:val="]"/>
            <m:ctrlPr>
              <w:rPr>
                <w:rFonts w:ascii="Cambria Math" w:eastAsia="DengXian" w:hAnsi="Cambria Math" w:cs="Times New Roman"/>
                <w:i/>
                <w:color w:val="000000"/>
                <w:sz w:val="24"/>
                <w:szCs w:val="24"/>
                <w:lang w:eastAsia="en-US"/>
              </w:rPr>
            </m:ctrlPr>
          </m:dPr>
          <m:e>
            <m:r>
              <w:rPr>
                <w:rFonts w:ascii="Cambria Math" w:eastAsia="DengXian" w:hAnsi="Cambria Math" w:cs="Times New Roman"/>
                <w:color w:val="000000"/>
                <w:sz w:val="24"/>
                <w:szCs w:val="24"/>
                <w:lang w:eastAsia="en-US"/>
              </w:rPr>
              <m:t>ζ+</m:t>
            </m:r>
            <m:sSup>
              <m:sSupPr>
                <m:ctrlPr>
                  <w:rPr>
                    <w:rFonts w:ascii="Cambria Math" w:eastAsia="DengXian" w:hAnsi="Cambria Math" w:cs="Times New Roman"/>
                    <w:i/>
                    <w:color w:val="000000"/>
                    <w:sz w:val="24"/>
                    <w:szCs w:val="24"/>
                    <w:lang w:eastAsia="en-US"/>
                  </w:rPr>
                </m:ctrlPr>
              </m:sSupPr>
              <m:e>
                <m:d>
                  <m:dPr>
                    <m:ctrlPr>
                      <w:rPr>
                        <w:rFonts w:ascii="Cambria Math" w:eastAsia="DengXian" w:hAnsi="Cambria Math" w:cs="Times New Roman"/>
                        <w:i/>
                        <w:color w:val="000000"/>
                        <w:sz w:val="24"/>
                        <w:szCs w:val="24"/>
                        <w:lang w:eastAsia="en-US"/>
                      </w:rPr>
                    </m:ctrlPr>
                  </m:dPr>
                  <m:e>
                    <m:r>
                      <w:rPr>
                        <w:rFonts w:ascii="Cambria Math" w:eastAsia="DengXian" w:hAnsi="Cambria Math" w:cs="Times New Roman"/>
                        <w:color w:val="000000"/>
                        <w:sz w:val="24"/>
                        <w:szCs w:val="24"/>
                        <w:lang w:eastAsia="en-US"/>
                      </w:rPr>
                      <m:t>1+</m:t>
                    </m:r>
                    <m:sSup>
                      <m:sSupPr>
                        <m:ctrlPr>
                          <w:rPr>
                            <w:rFonts w:ascii="Cambria Math" w:eastAsia="DengXian" w:hAnsi="Cambria Math" w:cs="Times New Roman"/>
                            <w:i/>
                            <w:color w:val="000000"/>
                            <w:sz w:val="24"/>
                            <w:szCs w:val="24"/>
                            <w:lang w:eastAsia="en-US"/>
                          </w:rPr>
                        </m:ctrlPr>
                      </m:sSupPr>
                      <m:e>
                        <m:r>
                          <w:rPr>
                            <w:rFonts w:ascii="Cambria Math" w:eastAsia="DengXian" w:hAnsi="Cambria Math" w:cs="Times New Roman"/>
                            <w:color w:val="000000"/>
                            <w:sz w:val="24"/>
                            <w:szCs w:val="24"/>
                            <w:lang w:eastAsia="en-US"/>
                          </w:rPr>
                          <m:t>ζ</m:t>
                        </m:r>
                      </m:e>
                      <m:sup>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2</m:t>
                            </m:r>
                          </m:sub>
                        </m:sSub>
                      </m:sup>
                    </m:sSup>
                  </m:e>
                </m:d>
              </m:e>
              <m:sup>
                <m:f>
                  <m:fPr>
                    <m:type m:val="lin"/>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2</m:t>
                        </m:r>
                      </m:sub>
                    </m:sSub>
                  </m:den>
                </m:f>
              </m:sup>
            </m:sSup>
          </m:e>
        </m:d>
      </m:oMath>
      <w:r w:rsidR="00A73F86" w:rsidRPr="00DA641C">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6.13</w:t>
      </w:r>
      <w:r w:rsidR="00A73F86" w:rsidRPr="00DA641C">
        <w:rPr>
          <w:rFonts w:ascii="Times New Roman" w:eastAsia="DengXian" w:hAnsi="Times New Roman" w:cs="Times New Roman"/>
          <w:color w:val="000000"/>
          <w:sz w:val="24"/>
          <w:szCs w:val="24"/>
          <w:lang w:eastAsia="en-US"/>
        </w:rPr>
        <w:t>)</w:t>
      </w:r>
    </w:p>
    <w:p w14:paraId="0277DBBD" w14:textId="77777777" w:rsidR="00A73F86" w:rsidRPr="00DA641C" w:rsidRDefault="00A73F86" w:rsidP="00065E94">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color w:val="000000"/>
          <w:sz w:val="24"/>
          <w:szCs w:val="24"/>
          <w:lang w:eastAsia="en-US"/>
        </w:rPr>
        <w:t>For unstable conditions, the Kansas-type function</w:t>
      </w:r>
      <w:r w:rsidRPr="00DA641C">
        <w:rPr>
          <w:rFonts w:ascii="Times New Roman" w:eastAsia="DengXian" w:hAnsi="Times New Roman" w:cs="Times New Roman"/>
          <w:color w:val="000000"/>
          <w:sz w:val="24"/>
          <w:szCs w:val="24"/>
        </w:rPr>
        <w:t xml:space="preserve">s </w:t>
      </w:r>
      <w:r w:rsidRPr="00DA641C">
        <w:rPr>
          <w:rFonts w:ascii="Times New Roman" w:eastAsia="DengXian" w:hAnsi="Times New Roman" w:cs="Times New Roman"/>
          <w:color w:val="000000"/>
          <w:sz w:val="24"/>
          <w:szCs w:val="24"/>
          <w:lang w:eastAsia="en-US"/>
        </w:rPr>
        <w:t xml:space="preserve">and the </w:t>
      </w:r>
      <w:proofErr w:type="spellStart"/>
      <w:r w:rsidRPr="00DA641C">
        <w:rPr>
          <w:rFonts w:ascii="Times New Roman" w:eastAsia="DengXian" w:hAnsi="Times New Roman" w:cs="Times New Roman"/>
          <w:color w:val="000000"/>
          <w:sz w:val="24"/>
          <w:szCs w:val="24"/>
          <w:lang w:eastAsia="en-US"/>
        </w:rPr>
        <w:t>Monin-Obukhov</w:t>
      </w:r>
      <w:proofErr w:type="spellEnd"/>
      <w:r w:rsidRPr="00DA641C">
        <w:rPr>
          <w:rFonts w:ascii="Times New Roman" w:eastAsia="DengXian" w:hAnsi="Times New Roman" w:cs="Times New Roman"/>
          <w:color w:val="000000"/>
          <w:sz w:val="24"/>
          <w:szCs w:val="24"/>
          <w:lang w:eastAsia="en-US"/>
        </w:rPr>
        <w:t xml:space="preserve"> function</w:t>
      </w:r>
      <w:r w:rsidRPr="00DA641C">
        <w:rPr>
          <w:rFonts w:ascii="Times New Roman" w:eastAsia="DengXian" w:hAnsi="Times New Roman" w:cs="Times New Roman"/>
          <w:color w:val="000000"/>
          <w:sz w:val="24"/>
          <w:szCs w:val="24"/>
        </w:rPr>
        <w:t>s</w:t>
      </w:r>
      <w:r w:rsidRPr="00DA641C">
        <w:rPr>
          <w:rFonts w:ascii="Times New Roman" w:eastAsia="DengXian" w:hAnsi="Times New Roman" w:cs="Times New Roman"/>
          <w:color w:val="000000"/>
          <w:sz w:val="24"/>
          <w:szCs w:val="24"/>
          <w:lang w:eastAsia="en-US"/>
        </w:rPr>
        <w:t xml:space="preserve"> at the free convective limit are combined to generate the new similarity functions </w:t>
      </w:r>
      <w:r w:rsidRPr="00DA641C">
        <w:rPr>
          <w:rFonts w:ascii="Times New Roman" w:eastAsia="DengXian" w:hAnsi="Times New Roman" w:cs="Times New Roman"/>
          <w:noProof/>
          <w:color w:val="000000"/>
          <w:sz w:val="24"/>
          <w:szCs w:val="24"/>
          <w:lang w:eastAsia="en-US"/>
        </w:rPr>
        <w:t>(Fairall et al., 1996)</w:t>
      </w:r>
      <w:r w:rsidRPr="00DA641C">
        <w:rPr>
          <w:rFonts w:ascii="Times New Roman" w:eastAsia="DengXian" w:hAnsi="Times New Roman" w:cs="Times New Roman"/>
          <w:sz w:val="24"/>
          <w:szCs w:val="24"/>
          <w:lang w:eastAsia="en-US"/>
        </w:rPr>
        <w:t>,</w:t>
      </w:r>
    </w:p>
    <w:p w14:paraId="4B3595BC" w14:textId="0B4B92E0"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ψ</m:t>
            </m:r>
          </m:e>
          <m:sub>
            <m:r>
              <w:rPr>
                <w:rFonts w:ascii="Cambria Math" w:eastAsia="DengXian" w:hAnsi="Cambria Math" w:cs="Times New Roman"/>
                <w:color w:val="000000"/>
                <w:sz w:val="24"/>
                <w:szCs w:val="24"/>
                <w:lang w:eastAsia="en-US"/>
              </w:rPr>
              <m:t>m,h</m:t>
            </m:r>
          </m:sub>
        </m:sSub>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ψ</m:t>
                </m:r>
              </m:e>
              <m:sub>
                <m:r>
                  <w:rPr>
                    <w:rFonts w:ascii="Cambria Math" w:eastAsia="DengXian" w:hAnsi="Cambria Math" w:cs="Times New Roman"/>
                    <w:color w:val="000000"/>
                    <w:sz w:val="24"/>
                    <w:szCs w:val="24"/>
                    <w:lang w:eastAsia="en-US"/>
                  </w:rPr>
                  <m:t>Km,h</m:t>
                </m:r>
              </m:sub>
            </m:sSub>
            <m:r>
              <w:rPr>
                <w:rFonts w:ascii="Cambria Math" w:eastAsia="DengXian" w:hAnsi="Cambria Math" w:cs="Times New Roman"/>
                <w:color w:val="000000"/>
                <w:sz w:val="24"/>
                <w:szCs w:val="24"/>
                <w:lang w:eastAsia="en-US"/>
              </w:rPr>
              <m:t>+</m:t>
            </m:r>
            <m:sSup>
              <m:sSupPr>
                <m:ctrlPr>
                  <w:rPr>
                    <w:rFonts w:ascii="Cambria Math" w:eastAsia="DengXian" w:hAnsi="Cambria Math" w:cs="Times New Roman"/>
                    <w:i/>
                    <w:color w:val="000000"/>
                    <w:sz w:val="24"/>
                    <w:szCs w:val="24"/>
                    <w:lang w:eastAsia="en-US"/>
                  </w:rPr>
                </m:ctrlPr>
              </m:sSupPr>
              <m:e>
                <m:r>
                  <w:rPr>
                    <w:rFonts w:ascii="Cambria Math" w:eastAsia="DengXian" w:hAnsi="Cambria Math" w:cs="Times New Roman"/>
                    <w:color w:val="000000"/>
                    <w:sz w:val="24"/>
                    <w:szCs w:val="24"/>
                    <w:lang w:eastAsia="en-US"/>
                  </w:rPr>
                  <m:t>ζ</m:t>
                </m:r>
              </m:e>
              <m:sup>
                <m:r>
                  <w:rPr>
                    <w:rFonts w:ascii="Cambria Math" w:eastAsia="DengXian" w:hAnsi="Cambria Math" w:cs="Times New Roman"/>
                    <w:color w:val="000000"/>
                    <w:sz w:val="24"/>
                    <w:szCs w:val="24"/>
                    <w:lang w:eastAsia="en-US"/>
                  </w:rPr>
                  <m:t>2</m:t>
                </m:r>
              </m:sup>
            </m:sSup>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ψ</m:t>
                </m:r>
              </m:e>
              <m:sub>
                <m:r>
                  <w:rPr>
                    <w:rFonts w:ascii="Cambria Math" w:eastAsia="DengXian" w:hAnsi="Cambria Math" w:cs="Times New Roman"/>
                    <w:color w:val="000000"/>
                    <w:sz w:val="24"/>
                    <w:szCs w:val="24"/>
                    <w:lang w:eastAsia="en-US"/>
                  </w:rPr>
                  <m:t>Cm,h</m:t>
                </m:r>
              </m:sub>
            </m:sSub>
          </m:num>
          <m:den>
            <m:r>
              <w:rPr>
                <w:rFonts w:ascii="Cambria Math" w:eastAsia="DengXian" w:hAnsi="Cambria Math" w:cs="Times New Roman"/>
                <w:color w:val="000000"/>
                <w:sz w:val="24"/>
                <w:szCs w:val="24"/>
                <w:lang w:eastAsia="en-US"/>
              </w:rPr>
              <m:t>1+</m:t>
            </m:r>
            <m:sSup>
              <m:sSupPr>
                <m:ctrlPr>
                  <w:rPr>
                    <w:rFonts w:ascii="Cambria Math" w:eastAsia="DengXian" w:hAnsi="Cambria Math" w:cs="Times New Roman"/>
                    <w:i/>
                    <w:color w:val="000000"/>
                    <w:sz w:val="24"/>
                    <w:szCs w:val="24"/>
                    <w:lang w:eastAsia="en-US"/>
                  </w:rPr>
                </m:ctrlPr>
              </m:sSupPr>
              <m:e>
                <m:r>
                  <w:rPr>
                    <w:rFonts w:ascii="Cambria Math" w:eastAsia="DengXian" w:hAnsi="Cambria Math" w:cs="Times New Roman"/>
                    <w:color w:val="000000"/>
                    <w:sz w:val="24"/>
                    <w:szCs w:val="24"/>
                    <w:lang w:eastAsia="en-US"/>
                  </w:rPr>
                  <m:t>ζ</m:t>
                </m:r>
              </m:e>
              <m:sup>
                <m:r>
                  <w:rPr>
                    <w:rFonts w:ascii="Cambria Math" w:eastAsia="DengXian" w:hAnsi="Cambria Math" w:cs="Times New Roman"/>
                    <w:color w:val="000000"/>
                    <w:sz w:val="24"/>
                    <w:szCs w:val="24"/>
                    <w:lang w:eastAsia="en-US"/>
                  </w:rPr>
                  <m:t>2</m:t>
                </m:r>
              </m:sup>
            </m:sSup>
          </m:den>
        </m:f>
      </m:oMath>
      <w:r w:rsidR="00A73F86" w:rsidRPr="00DA641C">
        <w:rPr>
          <w:rFonts w:ascii="Times New Roman" w:eastAsia="DengXian" w:hAnsi="Times New Roman" w:cs="Times New Roman"/>
          <w:color w:val="000000"/>
          <w:sz w:val="24"/>
          <w:szCs w:val="24"/>
        </w:rPr>
        <w:t>,</w:t>
      </w:r>
      <w:r w:rsidR="00A73F86" w:rsidRPr="00DA641C">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6</w:t>
      </w:r>
      <w:r w:rsidR="00C76894">
        <w:rPr>
          <w:rFonts w:ascii="Times New Roman" w:eastAsia="DengXian" w:hAnsi="Times New Roman" w:cs="Times New Roman"/>
          <w:color w:val="000000"/>
          <w:sz w:val="24"/>
          <w:szCs w:val="24"/>
        </w:rPr>
        <w:t>.14</w:t>
      </w:r>
      <w:r w:rsidR="00A73F86" w:rsidRPr="00DA641C">
        <w:rPr>
          <w:rFonts w:ascii="Times New Roman" w:eastAsia="DengXian" w:hAnsi="Times New Roman" w:cs="Times New Roman"/>
          <w:color w:val="000000"/>
          <w:sz w:val="24"/>
          <w:szCs w:val="24"/>
          <w:lang w:eastAsia="en-US"/>
        </w:rPr>
        <w:t>)</w:t>
      </w:r>
    </w:p>
    <w:p w14:paraId="61BE305A"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rPr>
        <w:t xml:space="preserve">which are </w:t>
      </w:r>
      <w:r w:rsidRPr="00DA641C">
        <w:rPr>
          <w:rFonts w:ascii="Times New Roman" w:eastAsia="DengXian" w:hAnsi="Times New Roman" w:cs="Times New Roman"/>
          <w:color w:val="000000"/>
          <w:sz w:val="24"/>
          <w:szCs w:val="24"/>
          <w:lang w:eastAsia="en-US"/>
        </w:rPr>
        <w:t>weighted by the Kansas-type function</w:t>
      </w:r>
      <w:r w:rsidRPr="00DA641C">
        <w:rPr>
          <w:rFonts w:ascii="Times New Roman" w:eastAsia="DengXian" w:hAnsi="Times New Roman" w:cs="Times New Roman"/>
          <w:color w:val="000000"/>
          <w:sz w:val="24"/>
          <w:szCs w:val="24"/>
        </w:rPr>
        <w:t>s,</w:t>
      </w:r>
      <w:r w:rsidRPr="00DA641C">
        <w:rPr>
          <w:rFonts w:ascii="Times New Roman" w:eastAsia="DengXian" w:hAnsi="Times New Roman" w:cs="Times New Roman"/>
          <w:color w:val="000000"/>
          <w:sz w:val="24"/>
          <w:szCs w:val="24"/>
          <w:lang w:eastAsia="en-US"/>
        </w:rPr>
        <w:t xml:space="preserve">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ψ</m:t>
            </m:r>
          </m:e>
          <m:sub>
            <m:r>
              <w:rPr>
                <w:rFonts w:ascii="Cambria Math" w:eastAsia="DengXian" w:hAnsi="Cambria Math" w:cs="Times New Roman"/>
                <w:color w:val="000000"/>
                <w:sz w:val="24"/>
                <w:szCs w:val="24"/>
                <w:lang w:eastAsia="en-US"/>
              </w:rPr>
              <m:t>Km,h</m:t>
            </m:r>
          </m:sub>
        </m:sSub>
      </m:oMath>
      <w:r w:rsidRPr="00DA641C">
        <w:rPr>
          <w:rFonts w:ascii="Times New Roman" w:eastAsia="DengXian" w:hAnsi="Times New Roman" w:cs="Times New Roman"/>
          <w:color w:val="000000"/>
          <w:sz w:val="24"/>
          <w:szCs w:val="24"/>
          <w:lang w:eastAsia="en-US"/>
        </w:rPr>
        <w:t xml:space="preserve">, at near-neutral conditions and by the convective part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ψ</m:t>
            </m:r>
          </m:e>
          <m:sub>
            <m:r>
              <w:rPr>
                <w:rFonts w:ascii="Cambria Math" w:eastAsia="DengXian" w:hAnsi="Cambria Math" w:cs="Times New Roman"/>
                <w:color w:val="000000"/>
                <w:sz w:val="24"/>
                <w:szCs w:val="24"/>
                <w:lang w:eastAsia="en-US"/>
              </w:rPr>
              <m:t>Cm,h</m:t>
            </m:r>
          </m:sub>
        </m:sSub>
      </m:oMath>
      <w:r w:rsidRPr="00DA641C">
        <w:rPr>
          <w:rFonts w:ascii="Times New Roman" w:eastAsia="DengXian" w:hAnsi="Times New Roman" w:cs="Times New Roman"/>
          <w:color w:val="000000"/>
          <w:sz w:val="24"/>
          <w:szCs w:val="24"/>
          <w:lang w:eastAsia="en-US"/>
        </w:rPr>
        <w:t xml:space="preserve"> in strongly as unstable conditions. The Kansas-type functions are formulated as</w:t>
      </w:r>
    </w:p>
    <w:p w14:paraId="5851E27B" w14:textId="46947E8C"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ψ</m:t>
            </m:r>
          </m:e>
          <m:sub>
            <m:r>
              <w:rPr>
                <w:rFonts w:ascii="Cambria Math" w:eastAsia="DengXian" w:hAnsi="Cambria Math" w:cs="Times New Roman"/>
                <w:color w:val="000000"/>
                <w:sz w:val="24"/>
                <w:szCs w:val="24"/>
                <w:lang w:eastAsia="en-US"/>
              </w:rPr>
              <m:t>Km</m:t>
            </m:r>
          </m:sub>
        </m:sSub>
        <m:r>
          <w:rPr>
            <w:rFonts w:ascii="Cambria Math" w:eastAsia="DengXian" w:hAnsi="Cambria Math" w:cs="Times New Roman"/>
            <w:color w:val="000000"/>
            <w:sz w:val="24"/>
            <w:szCs w:val="24"/>
            <w:lang w:eastAsia="en-US"/>
          </w:rPr>
          <m:t>=2</m:t>
        </m:r>
        <m:r>
          <m:rPr>
            <m:sty m:val="p"/>
          </m:rPr>
          <w:rPr>
            <w:rFonts w:ascii="Cambria Math" w:eastAsia="DengXian" w:hAnsi="Cambria Math" w:cs="Times New Roman"/>
            <w:color w:val="000000"/>
            <w:sz w:val="24"/>
            <w:szCs w:val="24"/>
            <w:lang w:eastAsia="en-US"/>
          </w:rPr>
          <m:t>ln</m:t>
        </m:r>
        <m:d>
          <m:dPr>
            <m:ctrlPr>
              <w:rPr>
                <w:rFonts w:ascii="Cambria Math" w:eastAsia="DengXian" w:hAnsi="Cambria Math" w:cs="Times New Roman"/>
                <w:i/>
                <w:color w:val="000000"/>
                <w:sz w:val="24"/>
                <w:szCs w:val="24"/>
                <w:lang w:eastAsia="en-US"/>
              </w:rPr>
            </m:ctrlPr>
          </m:dPr>
          <m:e>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x</m:t>
                    </m:r>
                  </m:e>
                  <m:sub>
                    <m:r>
                      <w:rPr>
                        <w:rFonts w:ascii="Cambria Math" w:eastAsia="DengXian" w:hAnsi="Cambria Math" w:cs="Times New Roman"/>
                        <w:color w:val="000000"/>
                        <w:sz w:val="24"/>
                        <w:szCs w:val="24"/>
                        <w:lang w:eastAsia="en-US"/>
                      </w:rPr>
                      <m:t>m</m:t>
                    </m:r>
                  </m:sub>
                </m:sSub>
              </m:num>
              <m:den>
                <m:r>
                  <w:rPr>
                    <w:rFonts w:ascii="Cambria Math" w:eastAsia="DengXian" w:hAnsi="Cambria Math" w:cs="Times New Roman"/>
                    <w:color w:val="000000"/>
                    <w:sz w:val="24"/>
                    <w:szCs w:val="24"/>
                    <w:lang w:eastAsia="en-US"/>
                  </w:rPr>
                  <m:t>2</m:t>
                </m:r>
              </m:den>
            </m:f>
          </m:e>
        </m:d>
        <m:r>
          <w:rPr>
            <w:rFonts w:ascii="Cambria Math" w:eastAsia="DengXian" w:hAnsi="Cambria Math" w:cs="Times New Roman"/>
            <w:color w:val="000000"/>
            <w:sz w:val="24"/>
            <w:szCs w:val="24"/>
            <w:lang w:eastAsia="en-US"/>
          </w:rPr>
          <m:t>+</m:t>
        </m:r>
        <m:r>
          <m:rPr>
            <m:sty m:val="p"/>
          </m:rPr>
          <w:rPr>
            <w:rFonts w:ascii="Cambria Math" w:eastAsia="DengXian" w:hAnsi="Cambria Math" w:cs="Times New Roman"/>
            <w:color w:val="000000"/>
            <w:sz w:val="24"/>
            <w:szCs w:val="24"/>
            <w:lang w:eastAsia="en-US"/>
          </w:rPr>
          <m:t>ln</m:t>
        </m:r>
        <m:d>
          <m:dPr>
            <m:ctrlPr>
              <w:rPr>
                <w:rFonts w:ascii="Cambria Math" w:eastAsia="DengXian" w:hAnsi="Cambria Math" w:cs="Times New Roman"/>
                <w:i/>
                <w:color w:val="000000"/>
                <w:sz w:val="24"/>
                <w:szCs w:val="24"/>
                <w:lang w:eastAsia="en-US"/>
              </w:rPr>
            </m:ctrlPr>
          </m:dPr>
          <m:e>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sSubSup>
                  <m:sSubSupPr>
                    <m:ctrlPr>
                      <w:rPr>
                        <w:rFonts w:ascii="Cambria Math" w:eastAsia="DengXian" w:hAnsi="Cambria Math" w:cs="Times New Roman"/>
                        <w:i/>
                        <w:color w:val="000000"/>
                        <w:sz w:val="24"/>
                        <w:szCs w:val="24"/>
                        <w:lang w:eastAsia="en-US"/>
                      </w:rPr>
                    </m:ctrlPr>
                  </m:sSubSupPr>
                  <m:e>
                    <m:r>
                      <w:rPr>
                        <w:rFonts w:ascii="Cambria Math" w:eastAsia="DengXian" w:hAnsi="Cambria Math" w:cs="Times New Roman"/>
                        <w:color w:val="000000"/>
                        <w:sz w:val="24"/>
                        <w:szCs w:val="24"/>
                        <w:lang w:eastAsia="en-US"/>
                      </w:rPr>
                      <m:t>x</m:t>
                    </m:r>
                  </m:e>
                  <m:sub>
                    <m:r>
                      <w:rPr>
                        <w:rFonts w:ascii="Cambria Math" w:eastAsia="DengXian" w:hAnsi="Cambria Math" w:cs="Times New Roman"/>
                        <w:color w:val="000000"/>
                        <w:sz w:val="24"/>
                        <w:szCs w:val="24"/>
                        <w:lang w:eastAsia="en-US"/>
                      </w:rPr>
                      <m:t>m</m:t>
                    </m:r>
                  </m:sub>
                  <m:sup>
                    <m:r>
                      <w:rPr>
                        <w:rFonts w:ascii="Cambria Math" w:eastAsia="DengXian" w:hAnsi="Cambria Math" w:cs="Times New Roman"/>
                        <w:color w:val="000000"/>
                        <w:sz w:val="24"/>
                        <w:szCs w:val="24"/>
                        <w:lang w:eastAsia="en-US"/>
                      </w:rPr>
                      <m:t>2</m:t>
                    </m:r>
                  </m:sup>
                </m:sSubSup>
              </m:num>
              <m:den>
                <m:r>
                  <w:rPr>
                    <w:rFonts w:ascii="Cambria Math" w:eastAsia="DengXian" w:hAnsi="Cambria Math" w:cs="Times New Roman"/>
                    <w:color w:val="000000"/>
                    <w:sz w:val="24"/>
                    <w:szCs w:val="24"/>
                    <w:lang w:eastAsia="en-US"/>
                  </w:rPr>
                  <m:t>2</m:t>
                </m:r>
              </m:den>
            </m:f>
          </m:e>
        </m:d>
        <m:r>
          <w:rPr>
            <w:rFonts w:ascii="Cambria Math" w:eastAsia="DengXian" w:hAnsi="Cambria Math" w:cs="Times New Roman"/>
            <w:color w:val="000000"/>
            <w:sz w:val="24"/>
            <w:szCs w:val="24"/>
            <w:lang w:eastAsia="en-US"/>
          </w:rPr>
          <m:t>-2</m:t>
        </m:r>
        <m:func>
          <m:funcPr>
            <m:ctrlPr>
              <w:rPr>
                <w:rFonts w:ascii="Cambria Math" w:eastAsia="DengXian" w:hAnsi="Cambria Math" w:cs="Times New Roman"/>
                <w:i/>
                <w:color w:val="000000"/>
                <w:sz w:val="24"/>
                <w:szCs w:val="24"/>
                <w:lang w:eastAsia="en-US"/>
              </w:rPr>
            </m:ctrlPr>
          </m:funcPr>
          <m:fName>
            <m:sSup>
              <m:sSupPr>
                <m:ctrlPr>
                  <w:rPr>
                    <w:rFonts w:ascii="Cambria Math" w:eastAsia="DengXian" w:hAnsi="Cambria Math" w:cs="Times New Roman"/>
                    <w:i/>
                    <w:color w:val="000000"/>
                    <w:sz w:val="24"/>
                    <w:szCs w:val="24"/>
                    <w:lang w:eastAsia="en-US"/>
                  </w:rPr>
                </m:ctrlPr>
              </m:sSupPr>
              <m:e>
                <m:r>
                  <m:rPr>
                    <m:sty m:val="p"/>
                  </m:rPr>
                  <w:rPr>
                    <w:rFonts w:ascii="Cambria Math" w:eastAsia="DengXian" w:hAnsi="Cambria Math" w:cs="Times New Roman"/>
                    <w:color w:val="000000"/>
                    <w:sz w:val="24"/>
                    <w:szCs w:val="24"/>
                    <w:lang w:eastAsia="en-US"/>
                  </w:rPr>
                  <m:t>tan</m:t>
                </m:r>
              </m:e>
              <m:sup>
                <m:r>
                  <w:rPr>
                    <w:rFonts w:ascii="Cambria Math" w:eastAsia="DengXian" w:hAnsi="Cambria Math" w:cs="Times New Roman"/>
                    <w:color w:val="000000"/>
                    <w:sz w:val="24"/>
                    <w:szCs w:val="24"/>
                    <w:lang w:eastAsia="en-US"/>
                  </w:rPr>
                  <m:t>-1</m:t>
                </m:r>
              </m:sup>
            </m:sSup>
          </m:fName>
          <m:e>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x</m:t>
                </m:r>
              </m:e>
              <m:sub>
                <m:r>
                  <w:rPr>
                    <w:rFonts w:ascii="Cambria Math" w:eastAsia="DengXian" w:hAnsi="Cambria Math" w:cs="Times New Roman"/>
                    <w:color w:val="000000"/>
                    <w:sz w:val="24"/>
                    <w:szCs w:val="24"/>
                    <w:lang w:eastAsia="en-US"/>
                  </w:rPr>
                  <m:t>m</m:t>
                </m:r>
              </m:sub>
            </m:sSub>
          </m:e>
        </m:func>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π</m:t>
            </m:r>
          </m:num>
          <m:den>
            <m:r>
              <w:rPr>
                <w:rFonts w:ascii="Cambria Math" w:eastAsia="DengXian" w:hAnsi="Cambria Math" w:cs="Times New Roman"/>
                <w:color w:val="000000"/>
                <w:sz w:val="24"/>
                <w:szCs w:val="24"/>
                <w:lang w:eastAsia="en-US"/>
              </w:rPr>
              <m:t>2</m:t>
            </m:r>
          </m:den>
        </m:f>
      </m:oMath>
      <w:r w:rsidR="00A73F86" w:rsidRPr="00DA641C">
        <w:rPr>
          <w:rFonts w:ascii="Times New Roman" w:eastAsia="DengXian" w:hAnsi="Times New Roman" w:cs="Times New Roman"/>
          <w:color w:val="000000"/>
          <w:sz w:val="24"/>
          <w:szCs w:val="24"/>
          <w:lang w:eastAsia="en-US"/>
        </w:rPr>
        <w:t>,</w:t>
      </w:r>
      <w:r w:rsidR="00A73F86" w:rsidRPr="00DA641C">
        <w:rPr>
          <w:rFonts w:ascii="Times New Roman" w:eastAsia="DengXian" w:hAnsi="Times New Roman" w:cs="Times New Roman"/>
          <w:color w:val="000000"/>
          <w:sz w:val="24"/>
          <w:szCs w:val="24"/>
          <w:lang w:eastAsia="en-US"/>
        </w:rPr>
        <w:tab/>
        <w:t xml:space="preserve"> (</w:t>
      </w:r>
      <w:r w:rsidR="00C76894">
        <w:rPr>
          <w:rFonts w:ascii="Times New Roman" w:eastAsia="DengXian" w:hAnsi="Times New Roman" w:cs="Times New Roman"/>
          <w:color w:val="000000"/>
          <w:sz w:val="24"/>
          <w:szCs w:val="24"/>
          <w:lang w:eastAsia="en-US"/>
        </w:rPr>
        <w:t>6.15</w:t>
      </w:r>
      <w:r w:rsidR="00A73F86" w:rsidRPr="00DA641C">
        <w:rPr>
          <w:rFonts w:ascii="Times New Roman" w:eastAsia="DengXian" w:hAnsi="Times New Roman" w:cs="Times New Roman"/>
          <w:color w:val="000000"/>
          <w:sz w:val="24"/>
          <w:szCs w:val="24"/>
          <w:lang w:eastAsia="en-US"/>
        </w:rPr>
        <w:t>)</w:t>
      </w:r>
    </w:p>
    <w:p w14:paraId="586A7734" w14:textId="29B0B73F"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ψ</m:t>
            </m:r>
          </m:e>
          <m:sub>
            <m:r>
              <w:rPr>
                <w:rFonts w:ascii="Cambria Math" w:eastAsia="DengXian" w:hAnsi="Cambria Math" w:cs="Times New Roman"/>
                <w:color w:val="000000"/>
                <w:sz w:val="24"/>
                <w:szCs w:val="24"/>
                <w:lang w:eastAsia="en-US"/>
              </w:rPr>
              <m:t>Kh</m:t>
            </m:r>
          </m:sub>
        </m:sSub>
        <m:r>
          <w:rPr>
            <w:rFonts w:ascii="Cambria Math" w:eastAsia="DengXian" w:hAnsi="Cambria Math" w:cs="Times New Roman"/>
            <w:color w:val="000000"/>
            <w:sz w:val="24"/>
            <w:szCs w:val="24"/>
            <w:lang w:eastAsia="en-US"/>
          </w:rPr>
          <m:t>=2</m:t>
        </m:r>
        <m:r>
          <m:rPr>
            <m:sty m:val="p"/>
          </m:rPr>
          <w:rPr>
            <w:rFonts w:ascii="Cambria Math" w:eastAsia="DengXian" w:hAnsi="Cambria Math" w:cs="Times New Roman"/>
            <w:color w:val="000000"/>
            <w:sz w:val="24"/>
            <w:szCs w:val="24"/>
            <w:lang w:eastAsia="en-US"/>
          </w:rPr>
          <m:t>ln</m:t>
        </m:r>
        <m:d>
          <m:dPr>
            <m:ctrlPr>
              <w:rPr>
                <w:rFonts w:ascii="Cambria Math" w:eastAsia="DengXian" w:hAnsi="Cambria Math" w:cs="Times New Roman"/>
                <w:i/>
                <w:color w:val="000000"/>
                <w:sz w:val="24"/>
                <w:szCs w:val="24"/>
                <w:lang w:eastAsia="en-US"/>
              </w:rPr>
            </m:ctrlPr>
          </m:dPr>
          <m:e>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x</m:t>
                    </m:r>
                  </m:e>
                  <m:sub>
                    <m:r>
                      <w:rPr>
                        <w:rFonts w:ascii="Cambria Math" w:eastAsia="DengXian" w:hAnsi="Cambria Math" w:cs="Times New Roman"/>
                        <w:color w:val="000000"/>
                        <w:sz w:val="24"/>
                        <w:szCs w:val="24"/>
                        <w:lang w:eastAsia="en-US"/>
                      </w:rPr>
                      <m:t>h</m:t>
                    </m:r>
                  </m:sub>
                </m:sSub>
              </m:num>
              <m:den>
                <m:r>
                  <w:rPr>
                    <w:rFonts w:ascii="Cambria Math" w:eastAsia="DengXian" w:hAnsi="Cambria Math" w:cs="Times New Roman"/>
                    <w:color w:val="000000"/>
                    <w:sz w:val="24"/>
                    <w:szCs w:val="24"/>
                    <w:lang w:eastAsia="en-US"/>
                  </w:rPr>
                  <m:t>2</m:t>
                </m:r>
              </m:den>
            </m:f>
          </m:e>
        </m:d>
      </m:oMath>
      <w:r w:rsidR="00A73F86" w:rsidRPr="00DA641C">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6.16</w:t>
      </w:r>
      <w:r w:rsidR="00A73F86" w:rsidRPr="00DA641C">
        <w:rPr>
          <w:rFonts w:ascii="Times New Roman" w:eastAsia="DengXian" w:hAnsi="Times New Roman" w:cs="Times New Roman"/>
          <w:color w:val="000000"/>
          <w:sz w:val="24"/>
          <w:szCs w:val="24"/>
          <w:lang w:eastAsia="en-US"/>
        </w:rPr>
        <w:t>)</w:t>
      </w:r>
    </w:p>
    <w:p w14:paraId="076BDCA9"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where</w:t>
      </w:r>
    </w:p>
    <w:p w14:paraId="4FFCFFE8" w14:textId="09BA7DCA"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x</m:t>
            </m:r>
          </m:e>
          <m:sub>
            <m:r>
              <w:rPr>
                <w:rFonts w:ascii="Cambria Math" w:eastAsia="DengXian" w:hAnsi="Cambria Math" w:cs="Times New Roman"/>
                <w:color w:val="000000"/>
                <w:sz w:val="24"/>
                <w:szCs w:val="24"/>
                <w:lang w:eastAsia="en-US"/>
              </w:rPr>
              <m:t>m</m:t>
            </m:r>
          </m:sub>
        </m:sSub>
        <m:r>
          <w:rPr>
            <w:rFonts w:ascii="Cambria Math" w:eastAsia="DengXian" w:hAnsi="Cambria Math" w:cs="Times New Roman"/>
            <w:color w:val="000000"/>
            <w:sz w:val="24"/>
            <w:szCs w:val="24"/>
            <w:lang w:eastAsia="en-US"/>
          </w:rPr>
          <m:t>=</m:t>
        </m:r>
        <m:sSup>
          <m:sSupPr>
            <m:ctrlPr>
              <w:rPr>
                <w:rFonts w:ascii="Cambria Math" w:eastAsia="DengXian" w:hAnsi="Cambria Math" w:cs="Times New Roman"/>
                <w:i/>
                <w:color w:val="000000"/>
                <w:sz w:val="24"/>
                <w:szCs w:val="24"/>
                <w:lang w:eastAsia="en-US"/>
              </w:rPr>
            </m:ctrlPr>
          </m:sSupPr>
          <m:e>
            <m:d>
              <m:dPr>
                <m:ctrlPr>
                  <w:rPr>
                    <w:rFonts w:ascii="Cambria Math" w:eastAsia="DengXian" w:hAnsi="Cambria Math" w:cs="Times New Roman"/>
                    <w:i/>
                    <w:color w:val="000000"/>
                    <w:sz w:val="24"/>
                    <w:szCs w:val="24"/>
                    <w:lang w:eastAsia="en-US"/>
                  </w:rPr>
                </m:ctrlPr>
              </m:dPr>
              <m:e>
                <m:r>
                  <w:rPr>
                    <w:rFonts w:ascii="Cambria Math" w:eastAsia="DengXian" w:hAnsi="Cambria Math" w:cs="Times New Roman"/>
                    <w:color w:val="000000"/>
                    <w:sz w:val="24"/>
                    <w:szCs w:val="24"/>
                    <w:lang w:eastAsia="en-US"/>
                  </w:rPr>
                  <m:t>1-</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3</m:t>
                    </m:r>
                  </m:sub>
                </m:sSub>
                <m:r>
                  <w:rPr>
                    <w:rFonts w:ascii="Cambria Math" w:eastAsia="DengXian" w:hAnsi="Cambria Math" w:cs="Times New Roman"/>
                    <w:color w:val="000000"/>
                    <w:sz w:val="24"/>
                    <w:szCs w:val="24"/>
                    <w:lang w:eastAsia="en-US"/>
                  </w:rPr>
                  <m:t>ζ</m:t>
                </m:r>
              </m:e>
            </m:d>
          </m:e>
          <m:sup>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3</m:t>
                    </m:r>
                  </m:sub>
                </m:sSub>
              </m:den>
            </m:f>
          </m:sup>
        </m:sSup>
      </m:oMath>
      <w:r w:rsidR="00A73F86" w:rsidRPr="00DA641C">
        <w:rPr>
          <w:rFonts w:ascii="Times New Roman" w:eastAsia="DengXian" w:hAnsi="Times New Roman" w:cs="Times New Roman"/>
          <w:color w:val="000000"/>
          <w:sz w:val="24"/>
          <w:szCs w:val="24"/>
          <w:lang w:eastAsia="en-US"/>
        </w:rPr>
        <w:t xml:space="preserve">, </w:t>
      </w:r>
      <w:r w:rsidR="00065E94">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6.17</w:t>
      </w:r>
      <w:r w:rsidR="00A73F86" w:rsidRPr="00DA641C">
        <w:rPr>
          <w:rFonts w:ascii="Times New Roman" w:eastAsia="DengXian" w:hAnsi="Times New Roman" w:cs="Times New Roman"/>
          <w:color w:val="000000"/>
          <w:sz w:val="24"/>
          <w:szCs w:val="24"/>
          <w:lang w:eastAsia="en-US"/>
        </w:rPr>
        <w:t>)</w:t>
      </w:r>
    </w:p>
    <w:p w14:paraId="37F2502F" w14:textId="7777CA19"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x</m:t>
            </m:r>
          </m:e>
          <m:sub>
            <m:r>
              <w:rPr>
                <w:rFonts w:ascii="Cambria Math" w:eastAsia="DengXian" w:hAnsi="Cambria Math" w:cs="Times New Roman"/>
                <w:color w:val="000000"/>
                <w:sz w:val="24"/>
                <w:szCs w:val="24"/>
                <w:lang w:eastAsia="en-US"/>
              </w:rPr>
              <m:t>h</m:t>
            </m:r>
          </m:sub>
        </m:sSub>
        <m:r>
          <w:rPr>
            <w:rFonts w:ascii="Cambria Math" w:eastAsia="DengXian" w:hAnsi="Cambria Math" w:cs="Times New Roman"/>
            <w:color w:val="000000"/>
            <w:sz w:val="24"/>
            <w:szCs w:val="24"/>
            <w:lang w:eastAsia="en-US"/>
          </w:rPr>
          <m:t>=</m:t>
        </m:r>
        <m:sSup>
          <m:sSupPr>
            <m:ctrlPr>
              <w:rPr>
                <w:rFonts w:ascii="Cambria Math" w:eastAsia="DengXian" w:hAnsi="Cambria Math" w:cs="Times New Roman"/>
                <w:i/>
                <w:color w:val="000000"/>
                <w:sz w:val="24"/>
                <w:szCs w:val="24"/>
                <w:lang w:eastAsia="en-US"/>
              </w:rPr>
            </m:ctrlPr>
          </m:sSupPr>
          <m:e>
            <m:d>
              <m:dPr>
                <m:ctrlPr>
                  <w:rPr>
                    <w:rFonts w:ascii="Cambria Math" w:eastAsia="DengXian" w:hAnsi="Cambria Math" w:cs="Times New Roman"/>
                    <w:i/>
                    <w:color w:val="000000"/>
                    <w:sz w:val="24"/>
                    <w:szCs w:val="24"/>
                    <w:lang w:eastAsia="en-US"/>
                  </w:rPr>
                </m:ctrlPr>
              </m:dPr>
              <m:e>
                <m:r>
                  <w:rPr>
                    <w:rFonts w:ascii="Cambria Math" w:eastAsia="DengXian" w:hAnsi="Cambria Math" w:cs="Times New Roman"/>
                    <w:color w:val="000000"/>
                    <w:sz w:val="24"/>
                    <w:szCs w:val="24"/>
                    <w:lang w:eastAsia="en-US"/>
                  </w:rPr>
                  <m:t>1-</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4</m:t>
                    </m:r>
                  </m:sub>
                </m:sSub>
                <m:r>
                  <w:rPr>
                    <w:rFonts w:ascii="Cambria Math" w:eastAsia="DengXian" w:hAnsi="Cambria Math" w:cs="Times New Roman"/>
                    <w:color w:val="000000"/>
                    <w:sz w:val="24"/>
                    <w:szCs w:val="24"/>
                    <w:lang w:eastAsia="en-US"/>
                  </w:rPr>
                  <m:t>ζ</m:t>
                </m:r>
              </m:e>
            </m:d>
          </m:e>
          <m:sup>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4</m:t>
                    </m:r>
                  </m:sub>
                </m:sSub>
              </m:den>
            </m:f>
          </m:sup>
        </m:sSup>
      </m:oMath>
      <w:r w:rsidR="00A73F86" w:rsidRPr="00DA641C">
        <w:rPr>
          <w:rFonts w:ascii="Times New Roman" w:eastAsia="DengXian" w:hAnsi="Times New Roman" w:cs="Times New Roman"/>
          <w:color w:val="000000"/>
          <w:sz w:val="24"/>
          <w:szCs w:val="24"/>
        </w:rPr>
        <w:t>.</w:t>
      </w:r>
      <w:r w:rsidR="00A73F86" w:rsidRPr="00DA641C">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6.18</w:t>
      </w:r>
      <w:r w:rsidR="00A73F86" w:rsidRPr="00DA641C">
        <w:rPr>
          <w:rFonts w:ascii="Times New Roman" w:eastAsia="DengXian" w:hAnsi="Times New Roman" w:cs="Times New Roman"/>
          <w:color w:val="000000"/>
          <w:sz w:val="24"/>
          <w:szCs w:val="24"/>
          <w:lang w:eastAsia="en-US"/>
        </w:rPr>
        <w:t>)</w:t>
      </w:r>
    </w:p>
    <w:p w14:paraId="65FAD9F0"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The integrated similarity functions at the free convective limit are</w:t>
      </w:r>
    </w:p>
    <w:p w14:paraId="6387B53C" w14:textId="3805B355"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color w:val="000000"/>
                <w:sz w:val="24"/>
                <w:szCs w:val="24"/>
                <w:lang w:eastAsia="en-US"/>
              </w:rPr>
            </m:ctrlPr>
          </m:sSubPr>
          <m:e>
            <m:r>
              <w:rPr>
                <w:rFonts w:ascii="Cambria Math" w:eastAsia="DengXian" w:hAnsi="Cambria Math" w:cs="Times New Roman"/>
                <w:color w:val="000000"/>
                <w:sz w:val="24"/>
                <w:szCs w:val="24"/>
                <w:lang w:eastAsia="en-US"/>
              </w:rPr>
              <m:t>ψ</m:t>
            </m:r>
          </m:e>
          <m:sub>
            <m:r>
              <w:rPr>
                <w:rFonts w:ascii="Cambria Math" w:eastAsia="DengXian" w:hAnsi="Cambria Math" w:cs="Times New Roman"/>
                <w:color w:val="000000"/>
                <w:sz w:val="24"/>
                <w:szCs w:val="24"/>
                <w:lang w:eastAsia="en-US"/>
              </w:rPr>
              <m:t>Cm</m:t>
            </m:r>
            <m:r>
              <m:rPr>
                <m:sty m:val="p"/>
              </m:rPr>
              <w:rPr>
                <w:rFonts w:ascii="Cambria Math" w:eastAsia="DengXian" w:hAnsi="Cambria Math" w:cs="Times New Roman"/>
                <w:color w:val="000000"/>
                <w:sz w:val="24"/>
                <w:szCs w:val="24"/>
                <w:lang w:eastAsia="en-US"/>
              </w:rPr>
              <m:t>,</m:t>
            </m:r>
            <m:r>
              <w:rPr>
                <w:rFonts w:ascii="Cambria Math" w:eastAsia="DengXian" w:hAnsi="Cambria Math" w:cs="Times New Roman"/>
                <w:color w:val="000000"/>
                <w:sz w:val="24"/>
                <w:szCs w:val="24"/>
                <w:lang w:eastAsia="en-US"/>
              </w:rPr>
              <m:t>h</m:t>
            </m:r>
          </m:sub>
        </m:sSub>
        <m:r>
          <m:rPr>
            <m:sty m:val="p"/>
          </m:rPr>
          <w:rPr>
            <w:rFonts w:ascii="Cambria Math" w:eastAsia="DengXian" w:hAnsi="Cambria Math" w:cs="Times New Roman"/>
            <w:color w:val="000000"/>
            <w:sz w:val="24"/>
            <w:szCs w:val="24"/>
            <w:lang w:eastAsia="en-US"/>
          </w:rPr>
          <m:t>=</m:t>
        </m:r>
        <m:f>
          <m:fPr>
            <m:type m:val="lin"/>
            <m:ctrlPr>
              <w:rPr>
                <w:rFonts w:ascii="Cambria Math" w:eastAsia="DengXian" w:hAnsi="Cambria Math" w:cs="Times New Roman"/>
                <w:color w:val="000000"/>
                <w:sz w:val="24"/>
                <w:szCs w:val="24"/>
                <w:lang w:eastAsia="en-US"/>
              </w:rPr>
            </m:ctrlPr>
          </m:fPr>
          <m:num>
            <m:r>
              <m:rPr>
                <m:sty m:val="p"/>
              </m:rPr>
              <w:rPr>
                <w:rFonts w:ascii="Cambria Math" w:eastAsia="DengXian" w:hAnsi="Cambria Math" w:cs="Times New Roman"/>
                <w:color w:val="000000"/>
                <w:sz w:val="24"/>
                <w:szCs w:val="24"/>
                <w:lang w:eastAsia="en-US"/>
              </w:rPr>
              <m:t>3</m:t>
            </m:r>
          </m:num>
          <m:den>
            <m:r>
              <m:rPr>
                <m:sty m:val="p"/>
              </m:rPr>
              <w:rPr>
                <w:rFonts w:ascii="Cambria Math" w:eastAsia="DengXian" w:hAnsi="Cambria Math" w:cs="Times New Roman"/>
                <w:color w:val="000000"/>
                <w:sz w:val="24"/>
                <w:szCs w:val="24"/>
                <w:lang w:eastAsia="en-US"/>
              </w:rPr>
              <m:t>2</m:t>
            </m:r>
          </m:den>
        </m:f>
        <m:r>
          <m:rPr>
            <m:sty m:val="p"/>
          </m:rPr>
          <w:rPr>
            <w:rFonts w:ascii="Cambria Math" w:eastAsia="DengXian" w:hAnsi="Cambria Math" w:cs="Times New Roman"/>
            <w:color w:val="000000"/>
            <w:sz w:val="24"/>
            <w:szCs w:val="24"/>
            <w:lang w:eastAsia="en-US"/>
          </w:rPr>
          <m:t>ln</m:t>
        </m:r>
        <m:d>
          <m:dPr>
            <m:ctrlPr>
              <w:rPr>
                <w:rFonts w:ascii="Cambria Math" w:eastAsia="DengXian" w:hAnsi="Cambria Math" w:cs="Times New Roman"/>
                <w:color w:val="000000"/>
                <w:sz w:val="24"/>
                <w:szCs w:val="24"/>
                <w:lang w:eastAsia="en-US"/>
              </w:rPr>
            </m:ctrlPr>
          </m:dPr>
          <m:e>
            <m:sSubSup>
              <m:sSubSupPr>
                <m:ctrlPr>
                  <w:rPr>
                    <w:rFonts w:ascii="Cambria Math" w:eastAsia="DengXian" w:hAnsi="Cambria Math" w:cs="Times New Roman"/>
                    <w:color w:val="000000"/>
                    <w:sz w:val="24"/>
                    <w:szCs w:val="24"/>
                    <w:lang w:eastAsia="en-US"/>
                  </w:rPr>
                </m:ctrlPr>
              </m:sSubSupPr>
              <m:e>
                <m:r>
                  <w:rPr>
                    <w:rFonts w:ascii="Cambria Math" w:eastAsia="DengXian" w:hAnsi="Cambria Math" w:cs="Times New Roman"/>
                    <w:color w:val="000000"/>
                    <w:sz w:val="24"/>
                    <w:szCs w:val="24"/>
                    <w:lang w:eastAsia="en-US"/>
                  </w:rPr>
                  <m:t>y</m:t>
                </m:r>
              </m:e>
              <m:sub>
                <m:r>
                  <w:rPr>
                    <w:rFonts w:ascii="Cambria Math" w:eastAsia="DengXian" w:hAnsi="Cambria Math" w:cs="Times New Roman"/>
                    <w:color w:val="000000"/>
                    <w:sz w:val="24"/>
                    <w:szCs w:val="24"/>
                    <w:lang w:eastAsia="en-US"/>
                  </w:rPr>
                  <m:t>m</m:t>
                </m:r>
                <m:r>
                  <m:rPr>
                    <m:sty m:val="p"/>
                  </m:rPr>
                  <w:rPr>
                    <w:rFonts w:ascii="Cambria Math" w:eastAsia="DengXian" w:hAnsi="Cambria Math" w:cs="Times New Roman"/>
                    <w:color w:val="000000"/>
                    <w:sz w:val="24"/>
                    <w:szCs w:val="24"/>
                    <w:lang w:eastAsia="en-US"/>
                  </w:rPr>
                  <m:t>,</m:t>
                </m:r>
                <m:r>
                  <w:rPr>
                    <w:rFonts w:ascii="Cambria Math" w:eastAsia="DengXian" w:hAnsi="Cambria Math" w:cs="Times New Roman"/>
                    <w:color w:val="000000"/>
                    <w:sz w:val="24"/>
                    <w:szCs w:val="24"/>
                    <w:lang w:eastAsia="en-US"/>
                  </w:rPr>
                  <m:t>h</m:t>
                </m:r>
              </m:sub>
              <m:sup>
                <m:r>
                  <m:rPr>
                    <m:sty m:val="p"/>
                  </m:rPr>
                  <w:rPr>
                    <w:rFonts w:ascii="Cambria Math" w:eastAsia="DengXian" w:hAnsi="Cambria Math" w:cs="Times New Roman"/>
                    <w:color w:val="000000"/>
                    <w:sz w:val="24"/>
                    <w:szCs w:val="24"/>
                    <w:lang w:eastAsia="en-US"/>
                  </w:rPr>
                  <m:t>2</m:t>
                </m:r>
              </m:sup>
            </m:sSubSup>
            <m:r>
              <m:rPr>
                <m:sty m:val="p"/>
              </m:rPr>
              <w:rPr>
                <w:rFonts w:ascii="Cambria Math" w:eastAsia="DengXian" w:hAnsi="Cambria Math" w:cs="Times New Roman"/>
                <w:color w:val="000000"/>
                <w:sz w:val="24"/>
                <w:szCs w:val="24"/>
                <w:lang w:eastAsia="en-US"/>
              </w:rPr>
              <m:t>+</m:t>
            </m:r>
            <m:sSub>
              <m:sSubPr>
                <m:ctrlPr>
                  <w:rPr>
                    <w:rFonts w:ascii="Cambria Math" w:eastAsia="DengXian" w:hAnsi="Cambria Math" w:cs="Times New Roman"/>
                    <w:color w:val="000000"/>
                    <w:sz w:val="24"/>
                    <w:szCs w:val="24"/>
                    <w:lang w:eastAsia="en-US"/>
                  </w:rPr>
                </m:ctrlPr>
              </m:sSubPr>
              <m:e>
                <m:r>
                  <w:rPr>
                    <w:rFonts w:ascii="Cambria Math" w:eastAsia="DengXian" w:hAnsi="Cambria Math" w:cs="Times New Roman"/>
                    <w:color w:val="000000"/>
                    <w:sz w:val="24"/>
                    <w:szCs w:val="24"/>
                    <w:lang w:eastAsia="en-US"/>
                  </w:rPr>
                  <m:t>y</m:t>
                </m:r>
              </m:e>
              <m:sub>
                <m:r>
                  <w:rPr>
                    <w:rFonts w:ascii="Cambria Math" w:eastAsia="DengXian" w:hAnsi="Cambria Math" w:cs="Times New Roman"/>
                    <w:color w:val="000000"/>
                    <w:sz w:val="24"/>
                    <w:szCs w:val="24"/>
                    <w:lang w:eastAsia="en-US"/>
                  </w:rPr>
                  <m:t>m</m:t>
                </m:r>
                <m:r>
                  <m:rPr>
                    <m:sty m:val="p"/>
                  </m:rPr>
                  <w:rPr>
                    <w:rFonts w:ascii="Cambria Math" w:eastAsia="DengXian" w:hAnsi="Cambria Math" w:cs="Times New Roman"/>
                    <w:color w:val="000000"/>
                    <w:sz w:val="24"/>
                    <w:szCs w:val="24"/>
                    <w:lang w:eastAsia="en-US"/>
                  </w:rPr>
                  <m:t>,</m:t>
                </m:r>
                <m:r>
                  <w:rPr>
                    <w:rFonts w:ascii="Cambria Math" w:eastAsia="DengXian" w:hAnsi="Cambria Math" w:cs="Times New Roman"/>
                    <w:color w:val="000000"/>
                    <w:sz w:val="24"/>
                    <w:szCs w:val="24"/>
                    <w:lang w:eastAsia="en-US"/>
                  </w:rPr>
                  <m:t>h</m:t>
                </m:r>
              </m:sub>
            </m:sSub>
            <m:r>
              <m:rPr>
                <m:sty m:val="p"/>
              </m:rPr>
              <w:rPr>
                <w:rFonts w:ascii="Cambria Math" w:eastAsia="DengXian" w:hAnsi="Cambria Math" w:cs="Times New Roman"/>
                <w:color w:val="000000"/>
                <w:sz w:val="24"/>
                <w:szCs w:val="24"/>
                <w:lang w:eastAsia="en-US"/>
              </w:rPr>
              <m:t>+</m:t>
            </m:r>
            <m:f>
              <m:fPr>
                <m:type m:val="lin"/>
                <m:ctrlPr>
                  <w:rPr>
                    <w:rFonts w:ascii="Cambria Math" w:eastAsia="DengXian" w:hAnsi="Cambria Math" w:cs="Times New Roman"/>
                    <w:color w:val="000000"/>
                    <w:sz w:val="24"/>
                    <w:szCs w:val="24"/>
                    <w:lang w:eastAsia="en-US"/>
                  </w:rPr>
                </m:ctrlPr>
              </m:fPr>
              <m:num>
                <m:r>
                  <m:rPr>
                    <m:sty m:val="p"/>
                  </m:rPr>
                  <w:rPr>
                    <w:rFonts w:ascii="Cambria Math" w:eastAsia="DengXian" w:hAnsi="Cambria Math" w:cs="Times New Roman"/>
                    <w:color w:val="000000"/>
                    <w:sz w:val="24"/>
                    <w:szCs w:val="24"/>
                    <w:lang w:eastAsia="en-US"/>
                  </w:rPr>
                  <m:t>1</m:t>
                </m:r>
              </m:num>
              <m:den>
                <m:r>
                  <m:rPr>
                    <m:sty m:val="p"/>
                  </m:rPr>
                  <w:rPr>
                    <w:rFonts w:ascii="Cambria Math" w:eastAsia="DengXian" w:hAnsi="Cambria Math" w:cs="Times New Roman"/>
                    <w:color w:val="000000"/>
                    <w:sz w:val="24"/>
                    <w:szCs w:val="24"/>
                    <w:lang w:eastAsia="en-US"/>
                  </w:rPr>
                  <m:t>3</m:t>
                </m:r>
              </m:den>
            </m:f>
          </m:e>
        </m:d>
        <m:r>
          <m:rPr>
            <m:sty m:val="p"/>
          </m:rPr>
          <w:rPr>
            <w:rFonts w:ascii="Cambria Math" w:eastAsia="DengXian" w:hAnsi="Cambria Math" w:cs="Times New Roman"/>
            <w:color w:val="000000"/>
            <w:sz w:val="24"/>
            <w:szCs w:val="24"/>
            <w:lang w:eastAsia="en-US"/>
          </w:rPr>
          <m:t>-</m:t>
        </m:r>
        <m:rad>
          <m:radPr>
            <m:degHide m:val="1"/>
            <m:ctrlPr>
              <w:rPr>
                <w:rFonts w:ascii="Cambria Math" w:eastAsia="DengXian" w:hAnsi="Cambria Math" w:cs="Times New Roman"/>
                <w:color w:val="000000"/>
                <w:sz w:val="24"/>
                <w:szCs w:val="24"/>
                <w:lang w:eastAsia="en-US"/>
              </w:rPr>
            </m:ctrlPr>
          </m:radPr>
          <m:deg/>
          <m:e>
            <m:r>
              <m:rPr>
                <m:sty m:val="p"/>
              </m:rPr>
              <w:rPr>
                <w:rFonts w:ascii="Cambria Math" w:eastAsia="DengXian" w:hAnsi="Cambria Math" w:cs="Times New Roman"/>
                <w:color w:val="000000"/>
                <w:sz w:val="24"/>
                <w:szCs w:val="24"/>
                <w:lang w:eastAsia="en-US"/>
              </w:rPr>
              <m:t>3</m:t>
            </m:r>
          </m:e>
        </m:rad>
        <m:func>
          <m:funcPr>
            <m:ctrlPr>
              <w:rPr>
                <w:rFonts w:ascii="Cambria Math" w:eastAsia="DengXian" w:hAnsi="Cambria Math" w:cs="Times New Roman"/>
                <w:color w:val="000000"/>
                <w:sz w:val="24"/>
                <w:szCs w:val="24"/>
                <w:lang w:eastAsia="en-US"/>
              </w:rPr>
            </m:ctrlPr>
          </m:funcPr>
          <m:fName>
            <m:sSup>
              <m:sSupPr>
                <m:ctrlPr>
                  <w:rPr>
                    <w:rFonts w:ascii="Cambria Math" w:eastAsia="DengXian" w:hAnsi="Cambria Math" w:cs="Times New Roman"/>
                    <w:color w:val="000000"/>
                    <w:sz w:val="24"/>
                    <w:szCs w:val="24"/>
                    <w:lang w:eastAsia="en-US"/>
                  </w:rPr>
                </m:ctrlPr>
              </m:sSupPr>
              <m:e>
                <m:r>
                  <m:rPr>
                    <m:sty m:val="p"/>
                  </m:rPr>
                  <w:rPr>
                    <w:rFonts w:ascii="Cambria Math" w:eastAsia="DengXian" w:hAnsi="Cambria Math" w:cs="Times New Roman"/>
                    <w:color w:val="000000"/>
                    <w:sz w:val="24"/>
                    <w:szCs w:val="24"/>
                    <w:lang w:eastAsia="en-US"/>
                  </w:rPr>
                  <m:t>tan</m:t>
                </m:r>
              </m:e>
              <m:sup>
                <m:r>
                  <m:rPr>
                    <m:sty m:val="p"/>
                  </m:rPr>
                  <w:rPr>
                    <w:rFonts w:ascii="Cambria Math" w:eastAsia="DengXian" w:hAnsi="Cambria Math" w:cs="Times New Roman"/>
                    <w:color w:val="000000"/>
                    <w:sz w:val="24"/>
                    <w:szCs w:val="24"/>
                    <w:lang w:eastAsia="en-US"/>
                  </w:rPr>
                  <m:t>-1</m:t>
                </m:r>
              </m:sup>
            </m:sSup>
          </m:fName>
          <m:e>
            <m:d>
              <m:dPr>
                <m:ctrlPr>
                  <w:rPr>
                    <w:rFonts w:ascii="Cambria Math" w:eastAsia="DengXian" w:hAnsi="Cambria Math" w:cs="Times New Roman"/>
                    <w:color w:val="000000"/>
                    <w:sz w:val="24"/>
                    <w:szCs w:val="24"/>
                    <w:lang w:eastAsia="en-US"/>
                  </w:rPr>
                </m:ctrlPr>
              </m:dPr>
              <m:e>
                <m:r>
                  <m:rPr>
                    <m:sty m:val="p"/>
                  </m:rPr>
                  <w:rPr>
                    <w:rFonts w:ascii="Cambria Math" w:eastAsia="DengXian" w:hAnsi="Cambria Math" w:cs="Times New Roman"/>
                    <w:color w:val="000000"/>
                    <w:sz w:val="24"/>
                    <w:szCs w:val="24"/>
                    <w:lang w:eastAsia="en-US"/>
                  </w:rPr>
                  <m:t>2</m:t>
                </m:r>
                <m:sSub>
                  <m:sSubPr>
                    <m:ctrlPr>
                      <w:rPr>
                        <w:rFonts w:ascii="Cambria Math" w:eastAsia="DengXian" w:hAnsi="Cambria Math" w:cs="Times New Roman"/>
                        <w:color w:val="000000"/>
                        <w:sz w:val="24"/>
                        <w:szCs w:val="24"/>
                        <w:lang w:eastAsia="en-US"/>
                      </w:rPr>
                    </m:ctrlPr>
                  </m:sSubPr>
                  <m:e>
                    <m:r>
                      <w:rPr>
                        <w:rFonts w:ascii="Cambria Math" w:eastAsia="DengXian" w:hAnsi="Cambria Math" w:cs="Times New Roman"/>
                        <w:color w:val="000000"/>
                        <w:sz w:val="24"/>
                        <w:szCs w:val="24"/>
                        <w:lang w:eastAsia="en-US"/>
                      </w:rPr>
                      <m:t>y</m:t>
                    </m:r>
                  </m:e>
                  <m:sub>
                    <m:r>
                      <w:rPr>
                        <w:rFonts w:ascii="Cambria Math" w:eastAsia="DengXian" w:hAnsi="Cambria Math" w:cs="Times New Roman"/>
                        <w:color w:val="000000"/>
                        <w:sz w:val="24"/>
                        <w:szCs w:val="24"/>
                        <w:lang w:eastAsia="en-US"/>
                      </w:rPr>
                      <m:t>m</m:t>
                    </m:r>
                    <m:r>
                      <m:rPr>
                        <m:sty m:val="p"/>
                      </m:rPr>
                      <w:rPr>
                        <w:rFonts w:ascii="Cambria Math" w:eastAsia="DengXian" w:hAnsi="Cambria Math" w:cs="Times New Roman"/>
                        <w:color w:val="000000"/>
                        <w:sz w:val="24"/>
                        <w:szCs w:val="24"/>
                        <w:lang w:eastAsia="en-US"/>
                      </w:rPr>
                      <m:t>,</m:t>
                    </m:r>
                    <m:r>
                      <w:rPr>
                        <w:rFonts w:ascii="Cambria Math" w:eastAsia="DengXian" w:hAnsi="Cambria Math" w:cs="Times New Roman"/>
                        <w:color w:val="000000"/>
                        <w:sz w:val="24"/>
                        <w:szCs w:val="24"/>
                        <w:lang w:eastAsia="en-US"/>
                      </w:rPr>
                      <m:t>h</m:t>
                    </m:r>
                  </m:sub>
                </m:sSub>
                <m:r>
                  <m:rPr>
                    <m:sty m:val="p"/>
                  </m:rPr>
                  <w:rPr>
                    <w:rFonts w:ascii="Cambria Math" w:eastAsia="DengXian" w:hAnsi="Cambria Math" w:cs="Times New Roman"/>
                    <w:color w:val="000000"/>
                    <w:sz w:val="24"/>
                    <w:szCs w:val="24"/>
                    <w:lang w:eastAsia="en-US"/>
                  </w:rPr>
                  <m:t>+</m:t>
                </m:r>
                <m:f>
                  <m:fPr>
                    <m:type m:val="lin"/>
                    <m:ctrlPr>
                      <w:rPr>
                        <w:rFonts w:ascii="Cambria Math" w:eastAsia="DengXian" w:hAnsi="Cambria Math" w:cs="Times New Roman"/>
                        <w:color w:val="000000"/>
                        <w:sz w:val="24"/>
                        <w:szCs w:val="24"/>
                        <w:lang w:eastAsia="en-US"/>
                      </w:rPr>
                    </m:ctrlPr>
                  </m:fPr>
                  <m:num>
                    <m:r>
                      <m:rPr>
                        <m:sty m:val="p"/>
                      </m:rPr>
                      <w:rPr>
                        <w:rFonts w:ascii="Cambria Math" w:eastAsia="DengXian" w:hAnsi="Cambria Math" w:cs="Times New Roman"/>
                        <w:color w:val="000000"/>
                        <w:sz w:val="24"/>
                        <w:szCs w:val="24"/>
                        <w:lang w:eastAsia="en-US"/>
                      </w:rPr>
                      <m:t>1</m:t>
                    </m:r>
                  </m:num>
                  <m:den>
                    <m:rad>
                      <m:radPr>
                        <m:degHide m:val="1"/>
                        <m:ctrlPr>
                          <w:rPr>
                            <w:rFonts w:ascii="Cambria Math" w:eastAsia="DengXian" w:hAnsi="Cambria Math" w:cs="Times New Roman"/>
                            <w:color w:val="000000"/>
                            <w:sz w:val="24"/>
                            <w:szCs w:val="24"/>
                            <w:lang w:eastAsia="en-US"/>
                          </w:rPr>
                        </m:ctrlPr>
                      </m:radPr>
                      <m:deg/>
                      <m:e>
                        <m:r>
                          <m:rPr>
                            <m:sty m:val="p"/>
                          </m:rPr>
                          <w:rPr>
                            <w:rFonts w:ascii="Cambria Math" w:eastAsia="DengXian" w:hAnsi="Cambria Math" w:cs="Times New Roman"/>
                            <w:color w:val="000000"/>
                            <w:sz w:val="24"/>
                            <w:szCs w:val="24"/>
                            <w:lang w:eastAsia="en-US"/>
                          </w:rPr>
                          <m:t>3</m:t>
                        </m:r>
                      </m:e>
                    </m:rad>
                  </m:den>
                </m:f>
              </m:e>
            </m:d>
          </m:e>
        </m:func>
        <m:r>
          <m:rPr>
            <m:sty m:val="p"/>
          </m:rPr>
          <w:rPr>
            <w:rFonts w:ascii="Cambria Math" w:eastAsia="DengXian" w:hAnsi="Cambria Math" w:cs="Times New Roman"/>
            <w:color w:val="000000"/>
            <w:sz w:val="24"/>
            <w:szCs w:val="24"/>
            <w:lang w:eastAsia="en-US"/>
          </w:rPr>
          <m:t>+</m:t>
        </m:r>
        <m:f>
          <m:fPr>
            <m:type m:val="lin"/>
            <m:ctrlPr>
              <w:rPr>
                <w:rFonts w:ascii="Cambria Math" w:eastAsia="DengXian" w:hAnsi="Cambria Math" w:cs="Times New Roman"/>
                <w:color w:val="000000"/>
                <w:sz w:val="24"/>
                <w:szCs w:val="24"/>
                <w:lang w:eastAsia="en-US"/>
              </w:rPr>
            </m:ctrlPr>
          </m:fPr>
          <m:num>
            <m:r>
              <w:rPr>
                <w:rFonts w:ascii="Cambria Math" w:eastAsia="DengXian" w:hAnsi="Cambria Math" w:cs="Times New Roman"/>
                <w:color w:val="000000"/>
                <w:sz w:val="24"/>
                <w:szCs w:val="24"/>
                <w:lang w:eastAsia="en-US"/>
              </w:rPr>
              <m:t>π</m:t>
            </m:r>
          </m:num>
          <m:den>
            <m:rad>
              <m:radPr>
                <m:degHide m:val="1"/>
                <m:ctrlPr>
                  <w:rPr>
                    <w:rFonts w:ascii="Cambria Math" w:eastAsia="DengXian" w:hAnsi="Cambria Math" w:cs="Times New Roman"/>
                    <w:color w:val="000000"/>
                    <w:sz w:val="24"/>
                    <w:szCs w:val="24"/>
                    <w:lang w:eastAsia="en-US"/>
                  </w:rPr>
                </m:ctrlPr>
              </m:radPr>
              <m:deg/>
              <m:e>
                <m:r>
                  <m:rPr>
                    <m:sty m:val="p"/>
                  </m:rPr>
                  <w:rPr>
                    <w:rFonts w:ascii="Cambria Math" w:eastAsia="DengXian" w:hAnsi="Cambria Math" w:cs="Times New Roman"/>
                    <w:color w:val="000000"/>
                    <w:sz w:val="24"/>
                    <w:szCs w:val="24"/>
                    <w:lang w:eastAsia="en-US"/>
                  </w:rPr>
                  <m:t>3</m:t>
                </m:r>
              </m:e>
            </m:rad>
          </m:den>
        </m:f>
      </m:oMath>
      <w:r w:rsidR="00A73F86" w:rsidRPr="00DA641C">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6.19</w:t>
      </w:r>
      <w:r w:rsidR="00A73F86" w:rsidRPr="00DA641C">
        <w:rPr>
          <w:rFonts w:ascii="Times New Roman" w:eastAsia="DengXian" w:hAnsi="Times New Roman" w:cs="Times New Roman"/>
          <w:color w:val="000000"/>
          <w:sz w:val="24"/>
          <w:szCs w:val="24"/>
          <w:lang w:eastAsia="en-US"/>
        </w:rPr>
        <w:t>)</w:t>
      </w:r>
    </w:p>
    <w:p w14:paraId="6840B1F6"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where</w:t>
      </w:r>
    </w:p>
    <w:p w14:paraId="14F80B2D" w14:textId="40F20C4F"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y</m:t>
            </m:r>
          </m:e>
          <m:sub>
            <m:r>
              <w:rPr>
                <w:rFonts w:ascii="Cambria Math" w:eastAsia="DengXian" w:hAnsi="Cambria Math" w:cs="Times New Roman"/>
                <w:color w:val="000000"/>
                <w:sz w:val="24"/>
                <w:szCs w:val="24"/>
                <w:lang w:eastAsia="en-US"/>
              </w:rPr>
              <m:t>m</m:t>
            </m:r>
          </m:sub>
        </m:sSub>
        <m:r>
          <w:rPr>
            <w:rFonts w:ascii="Cambria Math" w:eastAsia="DengXian" w:hAnsi="Cambria Math" w:cs="Times New Roman"/>
            <w:color w:val="000000"/>
            <w:sz w:val="24"/>
            <w:szCs w:val="24"/>
            <w:lang w:eastAsia="en-US"/>
          </w:rPr>
          <m:t>=</m:t>
        </m:r>
        <m:sSup>
          <m:sSupPr>
            <m:ctrlPr>
              <w:rPr>
                <w:rFonts w:ascii="Cambria Math" w:eastAsia="DengXian" w:hAnsi="Cambria Math" w:cs="Times New Roman"/>
                <w:i/>
                <w:color w:val="000000"/>
                <w:sz w:val="24"/>
                <w:szCs w:val="24"/>
                <w:lang w:eastAsia="en-US"/>
              </w:rPr>
            </m:ctrlPr>
          </m:sSupPr>
          <m:e>
            <m:d>
              <m:dPr>
                <m:ctrlPr>
                  <w:rPr>
                    <w:rFonts w:ascii="Cambria Math" w:eastAsia="DengXian" w:hAnsi="Cambria Math" w:cs="Times New Roman"/>
                    <w:i/>
                    <w:color w:val="000000"/>
                    <w:sz w:val="24"/>
                    <w:szCs w:val="24"/>
                    <w:lang w:eastAsia="en-US"/>
                  </w:rPr>
                </m:ctrlPr>
              </m:dPr>
              <m:e>
                <m:r>
                  <w:rPr>
                    <w:rFonts w:ascii="Cambria Math" w:eastAsia="DengXian" w:hAnsi="Cambria Math" w:cs="Times New Roman"/>
                    <w:color w:val="000000"/>
                    <w:sz w:val="24"/>
                    <w:szCs w:val="24"/>
                    <w:lang w:eastAsia="en-US"/>
                  </w:rPr>
                  <m:t>1-</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5</m:t>
                    </m:r>
                  </m:sub>
                </m:sSub>
                <m:r>
                  <w:rPr>
                    <w:rFonts w:ascii="Cambria Math" w:eastAsia="DengXian" w:hAnsi="Cambria Math" w:cs="Times New Roman"/>
                    <w:color w:val="000000"/>
                    <w:sz w:val="24"/>
                    <w:szCs w:val="24"/>
                    <w:lang w:eastAsia="en-US"/>
                  </w:rPr>
                  <m:t>ζ</m:t>
                </m:r>
              </m:e>
            </m:d>
          </m:e>
          <m:sup>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5</m:t>
                    </m:r>
                  </m:sub>
                </m:sSub>
              </m:den>
            </m:f>
          </m:sup>
        </m:sSup>
      </m:oMath>
      <w:r w:rsidR="00A73F86" w:rsidRPr="00DA641C">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6.20</w:t>
      </w:r>
      <w:r w:rsidR="00A73F86" w:rsidRPr="00DA641C">
        <w:rPr>
          <w:rFonts w:ascii="Times New Roman" w:eastAsia="DengXian" w:hAnsi="Times New Roman" w:cs="Times New Roman"/>
          <w:color w:val="000000"/>
          <w:sz w:val="24"/>
          <w:szCs w:val="24"/>
          <w:lang w:eastAsia="en-US"/>
        </w:rPr>
        <w:t>)</w:t>
      </w:r>
    </w:p>
    <w:p w14:paraId="0AD18AE7" w14:textId="60701744" w:rsidR="00A73F86" w:rsidRPr="00DA641C" w:rsidRDefault="00CC1315" w:rsidP="00A73F86">
      <w:pPr>
        <w:tabs>
          <w:tab w:val="right" w:pos="8640"/>
        </w:tabs>
        <w:spacing w:after="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y</m:t>
            </m:r>
          </m:e>
          <m:sub>
            <m:r>
              <w:rPr>
                <w:rFonts w:ascii="Cambria Math" w:eastAsia="DengXian" w:hAnsi="Cambria Math" w:cs="Times New Roman"/>
                <w:color w:val="000000"/>
                <w:sz w:val="24"/>
                <w:szCs w:val="24"/>
                <w:lang w:eastAsia="en-US"/>
              </w:rPr>
              <m:t>h</m:t>
            </m:r>
          </m:sub>
        </m:sSub>
        <m:r>
          <w:rPr>
            <w:rFonts w:ascii="Cambria Math" w:eastAsia="DengXian" w:hAnsi="Cambria Math" w:cs="Times New Roman"/>
            <w:color w:val="000000"/>
            <w:sz w:val="24"/>
            <w:szCs w:val="24"/>
            <w:lang w:eastAsia="en-US"/>
          </w:rPr>
          <m:t>=</m:t>
        </m:r>
        <m:sSup>
          <m:sSupPr>
            <m:ctrlPr>
              <w:rPr>
                <w:rFonts w:ascii="Cambria Math" w:eastAsia="DengXian" w:hAnsi="Cambria Math" w:cs="Times New Roman"/>
                <w:i/>
                <w:color w:val="000000"/>
                <w:sz w:val="24"/>
                <w:szCs w:val="24"/>
                <w:lang w:eastAsia="en-US"/>
              </w:rPr>
            </m:ctrlPr>
          </m:sSupPr>
          <m:e>
            <m:d>
              <m:dPr>
                <m:ctrlPr>
                  <w:rPr>
                    <w:rFonts w:ascii="Cambria Math" w:eastAsia="DengXian" w:hAnsi="Cambria Math" w:cs="Times New Roman"/>
                    <w:i/>
                    <w:color w:val="000000"/>
                    <w:sz w:val="24"/>
                    <w:szCs w:val="24"/>
                    <w:lang w:eastAsia="en-US"/>
                  </w:rPr>
                </m:ctrlPr>
              </m:dPr>
              <m:e>
                <m:r>
                  <w:rPr>
                    <w:rFonts w:ascii="Cambria Math" w:eastAsia="DengXian" w:hAnsi="Cambria Math" w:cs="Times New Roman"/>
                    <w:color w:val="000000"/>
                    <w:sz w:val="24"/>
                    <w:szCs w:val="24"/>
                    <w:lang w:eastAsia="en-US"/>
                  </w:rPr>
                  <m:t>1-</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6</m:t>
                    </m:r>
                  </m:sub>
                </m:sSub>
                <m:r>
                  <w:rPr>
                    <w:rFonts w:ascii="Cambria Math" w:eastAsia="DengXian" w:hAnsi="Cambria Math" w:cs="Times New Roman"/>
                    <w:color w:val="000000"/>
                    <w:sz w:val="24"/>
                    <w:szCs w:val="24"/>
                    <w:lang w:eastAsia="en-US"/>
                  </w:rPr>
                  <m:t>ζ</m:t>
                </m:r>
              </m:e>
            </m:d>
          </m:e>
          <m:sup>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1</m:t>
                </m:r>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6</m:t>
                    </m:r>
                  </m:sub>
                </m:sSub>
              </m:den>
            </m:f>
          </m:sup>
        </m:sSup>
      </m:oMath>
      <w:r w:rsidR="00A73F86" w:rsidRPr="00DA641C">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ab/>
        <w:t>(</w:t>
      </w:r>
      <w:r w:rsidR="00C76894">
        <w:rPr>
          <w:rFonts w:ascii="Times New Roman" w:eastAsia="DengXian" w:hAnsi="Times New Roman" w:cs="Times New Roman"/>
          <w:color w:val="000000"/>
          <w:sz w:val="24"/>
          <w:szCs w:val="24"/>
          <w:lang w:eastAsia="en-US"/>
        </w:rPr>
        <w:t>6.21</w:t>
      </w:r>
      <w:r w:rsidR="00A73F86" w:rsidRPr="00DA641C">
        <w:rPr>
          <w:rFonts w:ascii="Times New Roman" w:eastAsia="DengXian" w:hAnsi="Times New Roman" w:cs="Times New Roman"/>
          <w:color w:val="000000"/>
          <w:sz w:val="24"/>
          <w:szCs w:val="24"/>
          <w:lang w:eastAsia="en-US"/>
        </w:rPr>
        <w:t>)</w:t>
      </w:r>
    </w:p>
    <w:p w14:paraId="23CA7352" w14:textId="25AD1088"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color w:val="000000"/>
          <w:sz w:val="24"/>
          <w:szCs w:val="24"/>
          <w:lang w:eastAsia="en-US"/>
        </w:rPr>
        <w:t xml:space="preserve">In </w:t>
      </w:r>
      <w:proofErr w:type="spellStart"/>
      <w:r w:rsidRPr="00DA641C">
        <w:rPr>
          <w:rFonts w:ascii="Times New Roman" w:eastAsia="DengXian" w:hAnsi="Times New Roman" w:cs="Times New Roman"/>
          <w:color w:val="000000"/>
          <w:sz w:val="24"/>
          <w:szCs w:val="24"/>
          <w:lang w:eastAsia="en-US"/>
        </w:rPr>
        <w:t>Eqs</w:t>
      </w:r>
      <w:proofErr w:type="spellEnd"/>
      <w:r w:rsidRPr="00DA641C">
        <w:rPr>
          <w:rFonts w:ascii="Times New Roman" w:eastAsia="DengXian" w:hAnsi="Times New Roman" w:cs="Times New Roman"/>
          <w:color w:val="000000"/>
          <w:sz w:val="24"/>
          <w:szCs w:val="24"/>
          <w:lang w:eastAsia="en-US"/>
        </w:rPr>
        <w:t xml:space="preserve">. </w:t>
      </w:r>
      <w:r w:rsidR="00116A19">
        <w:rPr>
          <w:rFonts w:ascii="Times New Roman" w:eastAsia="DengXian" w:hAnsi="Times New Roman" w:cs="Times New Roman"/>
          <w:color w:val="000000"/>
          <w:sz w:val="24"/>
          <w:szCs w:val="24"/>
          <w:lang w:eastAsia="en-US"/>
        </w:rPr>
        <w:t>6.12-6.21</w:t>
      </w:r>
      <w:r w:rsidRPr="00DA641C">
        <w:rPr>
          <w:rFonts w:ascii="Times New Roman" w:eastAsia="DengXian" w:hAnsi="Times New Roman" w:cs="Times New Roman"/>
          <w:color w:val="000000"/>
          <w:sz w:val="24"/>
          <w:szCs w:val="24"/>
          <w:lang w:eastAsia="en-US"/>
        </w:rPr>
        <w:t xml:space="preserve">,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1</m:t>
            </m:r>
          </m:sub>
        </m:sSub>
        <m:r>
          <m:rPr>
            <m:sty m:val="p"/>
          </m:rP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6</m:t>
            </m:r>
          </m:sub>
        </m:sSub>
      </m:oMath>
      <w:r w:rsidRPr="00DA641C">
        <w:rPr>
          <w:rFonts w:ascii="Times New Roman" w:eastAsia="DengXian" w:hAnsi="Times New Roman" w:cs="Times New Roman"/>
          <w:color w:val="000000"/>
          <w:sz w:val="24"/>
          <w:szCs w:val="24"/>
          <w:lang w:eastAsia="en-US"/>
        </w:rPr>
        <w:t xml:space="preserve"> and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b</m:t>
            </m:r>
          </m:e>
          <m:sub>
            <m:r>
              <w:rPr>
                <w:rFonts w:ascii="Cambria Math" w:eastAsia="DengXian" w:hAnsi="Cambria Math" w:cs="Times New Roman"/>
                <w:color w:val="000000"/>
                <w:sz w:val="24"/>
                <w:szCs w:val="24"/>
                <w:lang w:eastAsia="en-US"/>
              </w:rPr>
              <m:t>1</m:t>
            </m:r>
          </m:sub>
        </m:sSub>
        <m:r>
          <m:rPr>
            <m:sty m:val="p"/>
          </m:rPr>
          <w:rPr>
            <w:rFonts w:ascii="Cambria Math" w:eastAsia="DengXian" w:hAnsi="Cambria Math" w:cs="Times New Roman"/>
            <w:color w:val="000000"/>
            <w:sz w:val="24"/>
            <w:szCs w:val="24"/>
            <w:lang w:eastAsia="en-US"/>
          </w:rPr>
          <m:t>–</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b</m:t>
            </m:r>
          </m:e>
          <m:sub>
            <m:r>
              <w:rPr>
                <w:rFonts w:ascii="Cambria Math" w:eastAsia="DengXian" w:hAnsi="Cambria Math" w:cs="Times New Roman"/>
                <w:sz w:val="24"/>
                <w:szCs w:val="24"/>
                <w:lang w:eastAsia="en-US"/>
              </w:rPr>
              <m:t>6</m:t>
            </m:r>
          </m:sub>
        </m:sSub>
      </m:oMath>
      <w:r w:rsidRPr="00DA641C">
        <w:rPr>
          <w:rFonts w:ascii="Times New Roman" w:eastAsia="DengXian" w:hAnsi="Times New Roman" w:cs="Times New Roman"/>
          <w:sz w:val="24"/>
          <w:szCs w:val="24"/>
          <w:lang w:eastAsia="en-US"/>
        </w:rPr>
        <w:t xml:space="preserve"> are estimated coefficients and their </w:t>
      </w:r>
      <w:r w:rsidRPr="00DA641C">
        <w:rPr>
          <w:rFonts w:ascii="Times New Roman" w:eastAsia="DengXian" w:hAnsi="Times New Roman" w:cs="Times New Roman"/>
          <w:sz w:val="24"/>
          <w:szCs w:val="24"/>
        </w:rPr>
        <w:t xml:space="preserve">default </w:t>
      </w:r>
      <w:r w:rsidRPr="00DA641C">
        <w:rPr>
          <w:rFonts w:ascii="Times New Roman" w:eastAsia="DengXian" w:hAnsi="Times New Roman" w:cs="Times New Roman"/>
          <w:sz w:val="24"/>
          <w:szCs w:val="24"/>
          <w:lang w:eastAsia="en-US"/>
        </w:rPr>
        <w:t>values in the WRF model are given in Table 2 in the main text.</w:t>
      </w:r>
    </w:p>
    <w:p w14:paraId="28B6DB7F" w14:textId="609385FC"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color w:val="000000"/>
          <w:sz w:val="24"/>
          <w:szCs w:val="24"/>
          <w:lang w:eastAsia="en-US"/>
        </w:rPr>
        <w:lastRenderedPageBreak/>
        <w:t xml:space="preserve">In WRF–ARW, the MYNN surface-layer scheme (not described in this document) is called prior to the call to the Land-Surface Model (LSM), which is called prior to the PBL schemes. The MYNN surface-layer scheme computes the surface stability parameter </w:t>
      </w:r>
      <w:r w:rsidRPr="00DA641C">
        <w:rPr>
          <w:rFonts w:ascii="Times New Roman" w:eastAsia="HBGEXN+TimesNewRomanPS-ItalicMT" w:hAnsi="Times New Roman" w:cs="Times New Roman"/>
          <w:i/>
          <w:iCs/>
          <w:color w:val="000000"/>
          <w:sz w:val="24"/>
          <w:szCs w:val="24"/>
          <w:lang w:eastAsia="en-US"/>
        </w:rPr>
        <w:t>z/L</w:t>
      </w:r>
      <w:r w:rsidR="00116A19" w:rsidRPr="00116A19">
        <w:rPr>
          <w:rFonts w:ascii="Times New Roman" w:eastAsia="HBGEXN+TimesNewRomanPS-ItalicMT" w:hAnsi="Times New Roman" w:cs="Times New Roman"/>
          <w:i/>
          <w:iCs/>
          <w:color w:val="000000"/>
          <w:sz w:val="24"/>
          <w:szCs w:val="24"/>
          <w:vertAlign w:val="subscript"/>
          <w:lang w:eastAsia="en-US"/>
        </w:rPr>
        <w:t>M</w:t>
      </w:r>
      <w:r w:rsidRPr="00DA641C">
        <w:rPr>
          <w:rFonts w:ascii="Times New Roman" w:eastAsia="DengXian" w:hAnsi="Times New Roman" w:cs="Times New Roman"/>
          <w:color w:val="000000"/>
          <w:sz w:val="24"/>
          <w:szCs w:val="24"/>
          <w:lang w:eastAsia="en-US"/>
        </w:rPr>
        <w:t>, transfer coefficients, and the momentum and scalar fluxes (</w:t>
      </w:r>
      <w:r w:rsidRPr="00DA641C">
        <w:rPr>
          <w:rFonts w:ascii="Times New Roman" w:eastAsia="HBGEXN+TimesNewRomanPS-ItalicMT" w:hAnsi="Times New Roman" w:cs="Times New Roman"/>
          <w:i/>
          <w:iCs/>
          <w:color w:val="000000"/>
          <w:sz w:val="24"/>
          <w:szCs w:val="24"/>
          <w:lang w:eastAsia="en-US"/>
        </w:rPr>
        <w:t>u</w:t>
      </w:r>
      <w:r w:rsidRPr="00DA641C">
        <w:rPr>
          <w:rFonts w:ascii="Times New Roman" w:eastAsia="DengXian" w:hAnsi="Times New Roman" w:cs="Times New Roman"/>
          <w:color w:val="000000"/>
          <w:sz w:val="24"/>
          <w:szCs w:val="24"/>
          <w:lang w:eastAsia="en-US"/>
        </w:rPr>
        <w:t xml:space="preserve">*, HFX, and QFX) over land, water, and snow grid points; however, the LSM will recalculate the scalar fluxes over land and snow grid points by weighting the fractions of land surface coverage and snow coverage. The MYNN-EDMF uses the following as input: </w:t>
      </w:r>
      <w:r w:rsidRPr="00DA641C">
        <w:rPr>
          <w:rFonts w:ascii="Times New Roman" w:eastAsia="HBGEXN+TimesNewRomanPS-ItalicMT" w:hAnsi="Times New Roman" w:cs="Times New Roman"/>
          <w:i/>
          <w:iCs/>
          <w:color w:val="000000"/>
          <w:sz w:val="24"/>
          <w:szCs w:val="24"/>
          <w:lang w:eastAsia="en-US"/>
        </w:rPr>
        <w:t>u</w:t>
      </w:r>
      <w:r w:rsidRPr="00DA641C">
        <w:rPr>
          <w:rFonts w:ascii="Times New Roman" w:eastAsia="DengXian" w:hAnsi="Times New Roman" w:cs="Times New Roman"/>
          <w:color w:val="000000"/>
          <w:sz w:val="24"/>
          <w:szCs w:val="24"/>
          <w:lang w:eastAsia="en-US"/>
        </w:rPr>
        <w:t xml:space="preserve">*, HFX, QFX, and </w:t>
      </w:r>
      <w:r w:rsidRPr="00DA641C">
        <w:rPr>
          <w:rFonts w:ascii="Times New Roman" w:eastAsia="HBGEXN+TimesNewRomanPS-ItalicMT" w:hAnsi="Times New Roman" w:cs="Times New Roman"/>
          <w:i/>
          <w:iCs/>
          <w:color w:val="000000"/>
          <w:sz w:val="24"/>
          <w:szCs w:val="24"/>
          <w:lang w:eastAsia="en-US"/>
        </w:rPr>
        <w:t>z/L</w:t>
      </w:r>
      <w:r w:rsidR="00116A19" w:rsidRPr="00116A19">
        <w:rPr>
          <w:rFonts w:ascii="Times New Roman" w:eastAsia="HBGEXN+TimesNewRomanPS-ItalicMT" w:hAnsi="Times New Roman" w:cs="Times New Roman"/>
          <w:i/>
          <w:iCs/>
          <w:color w:val="000000"/>
          <w:sz w:val="24"/>
          <w:szCs w:val="24"/>
          <w:vertAlign w:val="subscript"/>
          <w:lang w:eastAsia="en-US"/>
        </w:rPr>
        <w:t>M</w:t>
      </w:r>
      <w:r w:rsidRPr="00DA641C">
        <w:rPr>
          <w:rFonts w:ascii="Times New Roman" w:eastAsia="DengXian" w:hAnsi="Times New Roman" w:cs="Times New Roman"/>
          <w:color w:val="000000"/>
          <w:sz w:val="24"/>
          <w:szCs w:val="24"/>
          <w:lang w:eastAsia="en-US"/>
        </w:rPr>
        <w:t xml:space="preserve">. The first three variables are used for a variety of calculations, such as lower-boundary conditions for the solver or initializing the parcels for the mass-flux scheme. The surface stability parameter </w:t>
      </w:r>
      <w:r w:rsidRPr="00DA641C">
        <w:rPr>
          <w:rFonts w:ascii="Times New Roman" w:eastAsia="HBGEXN+TimesNewRomanPS-ItalicMT" w:hAnsi="Times New Roman" w:cs="Times New Roman"/>
          <w:i/>
          <w:iCs/>
          <w:color w:val="000000"/>
          <w:sz w:val="24"/>
          <w:szCs w:val="24"/>
          <w:lang w:eastAsia="en-US"/>
        </w:rPr>
        <w:t>z/L</w:t>
      </w:r>
      <w:r w:rsidR="00116A19" w:rsidRPr="00116A19">
        <w:rPr>
          <w:rFonts w:ascii="Times New Roman" w:eastAsia="HBGEXN+TimesNewRomanPS-ItalicMT" w:hAnsi="Times New Roman" w:cs="Times New Roman"/>
          <w:i/>
          <w:iCs/>
          <w:color w:val="000000"/>
          <w:sz w:val="24"/>
          <w:szCs w:val="24"/>
          <w:vertAlign w:val="subscript"/>
          <w:lang w:eastAsia="en-US"/>
        </w:rPr>
        <w:t>M</w:t>
      </w:r>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is used for computing the surface-layer length scale.</w:t>
      </w:r>
    </w:p>
    <w:p w14:paraId="0A0F4E4A" w14:textId="77777777" w:rsidR="00A73F86" w:rsidRPr="00DA641C"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rPr>
      </w:pPr>
      <w:r w:rsidRPr="00DA641C">
        <w:rPr>
          <w:rFonts w:ascii="Times New Roman" w:eastAsia="DengXian" w:hAnsi="Times New Roman" w:cs="Times New Roman"/>
          <w:sz w:val="24"/>
          <w:szCs w:val="24"/>
        </w:rPr>
        <w:t>The COARE algorithm is used in the revised MM5 surface scheme to estimate the total roughness over water surface</w:t>
      </w:r>
    </w:p>
    <w:p w14:paraId="083B1460" w14:textId="77777777" w:rsidR="00A73F86" w:rsidRPr="00DA641C" w:rsidRDefault="00CC1315" w:rsidP="00A73F86">
      <w:pPr>
        <w:widowControl w:val="0"/>
        <w:autoSpaceDE w:val="0"/>
        <w:autoSpaceDN w:val="0"/>
        <w:adjustRightInd w:val="0"/>
        <w:spacing w:after="0" w:line="480" w:lineRule="auto"/>
        <w:jc w:val="right"/>
        <w:rPr>
          <w:rFonts w:ascii="Times New Roman" w:eastAsia="DengXian" w:hAnsi="Times New Roman" w:cs="Times New Roman"/>
          <w:sz w:val="24"/>
          <w:szCs w:val="24"/>
          <w:lang w:eastAsia="en-US"/>
        </w:rPr>
      </w:pP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z</m:t>
            </m:r>
          </m:e>
          <m:sub>
            <m:r>
              <w:rPr>
                <w:rFonts w:ascii="Cambria Math" w:eastAsia="DengXian" w:hAnsi="Cambria Math" w:cs="Times New Roman"/>
                <w:sz w:val="24"/>
                <w:szCs w:val="24"/>
                <w:lang w:eastAsia="en-US"/>
              </w:rPr>
              <m:t>0</m:t>
            </m:r>
          </m:sub>
        </m:sSub>
        <m:r>
          <w:rPr>
            <w:rFonts w:ascii="Cambria Math" w:eastAsia="DengXian" w:hAnsi="Cambria Math" w:cs="Times New Roman"/>
            <w:sz w:val="24"/>
            <w:szCs w:val="24"/>
            <w:lang w:eastAsia="en-US"/>
          </w:rPr>
          <m:t>=γ</m:t>
        </m:r>
        <m:f>
          <m:fPr>
            <m:ctrlPr>
              <w:rPr>
                <w:rFonts w:ascii="Cambria Math" w:eastAsia="DengXian" w:hAnsi="Cambria Math" w:cs="Times New Roman"/>
                <w:i/>
                <w:sz w:val="24"/>
                <w:szCs w:val="24"/>
                <w:lang w:eastAsia="en-US"/>
              </w:rPr>
            </m:ctrlPr>
          </m:fPr>
          <m:num>
            <m:r>
              <w:rPr>
                <w:rFonts w:ascii="Cambria Math" w:eastAsia="DengXian" w:hAnsi="Cambria Math" w:cs="Times New Roman"/>
                <w:sz w:val="24"/>
                <w:szCs w:val="24"/>
                <w:lang w:eastAsia="en-US"/>
              </w:rPr>
              <m:t>ν</m:t>
            </m:r>
          </m:num>
          <m:den>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u</m:t>
                </m:r>
              </m:e>
              <m:sub>
                <m:r>
                  <w:rPr>
                    <w:rFonts w:ascii="Cambria Math" w:eastAsia="DengXian" w:hAnsi="Cambria Math" w:cs="Times New Roman"/>
                    <w:sz w:val="24"/>
                    <w:szCs w:val="24"/>
                    <w:lang w:eastAsia="en-US"/>
                  </w:rPr>
                  <m:t>*</m:t>
                </m:r>
              </m:sub>
            </m:sSub>
          </m:den>
        </m:f>
        <m:r>
          <w:rPr>
            <w:rFonts w:ascii="Cambria Math" w:eastAsia="DengXian" w:hAnsi="Cambria Math" w:cs="Times New Roman"/>
            <w:sz w:val="24"/>
            <w:szCs w:val="24"/>
            <w:lang w:eastAsia="en-US"/>
          </w:rPr>
          <m:t>+α</m:t>
        </m:r>
        <m:f>
          <m:fPr>
            <m:ctrlPr>
              <w:rPr>
                <w:rFonts w:ascii="Cambria Math" w:eastAsia="DengXian" w:hAnsi="Cambria Math" w:cs="Times New Roman"/>
                <w:i/>
                <w:sz w:val="24"/>
                <w:szCs w:val="24"/>
                <w:lang w:eastAsia="en-US"/>
              </w:rPr>
            </m:ctrlPr>
          </m:fPr>
          <m:num>
            <m:sSubSup>
              <m:sSubSupPr>
                <m:ctrlPr>
                  <w:rPr>
                    <w:rFonts w:ascii="Cambria Math" w:eastAsia="DengXian" w:hAnsi="Cambria Math" w:cs="Times New Roman"/>
                    <w:i/>
                    <w:sz w:val="24"/>
                    <w:szCs w:val="24"/>
                    <w:lang w:eastAsia="en-US"/>
                  </w:rPr>
                </m:ctrlPr>
              </m:sSubSupPr>
              <m:e>
                <m:r>
                  <w:rPr>
                    <w:rFonts w:ascii="Cambria Math" w:eastAsia="DengXian" w:hAnsi="Cambria Math" w:cs="Times New Roman"/>
                    <w:sz w:val="24"/>
                    <w:szCs w:val="24"/>
                    <w:lang w:eastAsia="en-US"/>
                  </w:rPr>
                  <m:t>u</m:t>
                </m:r>
              </m:e>
              <m:sub>
                <m:r>
                  <w:rPr>
                    <w:rFonts w:ascii="Cambria Math" w:eastAsia="DengXian" w:hAnsi="Cambria Math" w:cs="Times New Roman"/>
                    <w:sz w:val="24"/>
                    <w:szCs w:val="24"/>
                    <w:lang w:eastAsia="en-US"/>
                  </w:rPr>
                  <m:t>*</m:t>
                </m:r>
              </m:sub>
              <m:sup>
                <m:r>
                  <w:rPr>
                    <w:rFonts w:ascii="Cambria Math" w:eastAsia="DengXian" w:hAnsi="Cambria Math" w:cs="Times New Roman"/>
                    <w:sz w:val="24"/>
                    <w:szCs w:val="24"/>
                    <w:lang w:eastAsia="en-US"/>
                  </w:rPr>
                  <m:t>2</m:t>
                </m:r>
              </m:sup>
            </m:sSubSup>
          </m:num>
          <m:den>
            <m:r>
              <w:rPr>
                <w:rFonts w:ascii="Cambria Math" w:eastAsia="DengXian" w:hAnsi="Cambria Math" w:cs="Times New Roman"/>
                <w:sz w:val="24"/>
                <w:szCs w:val="24"/>
                <w:lang w:eastAsia="en-US"/>
              </w:rPr>
              <m:t>g</m:t>
            </m:r>
          </m:den>
        </m:f>
      </m:oMath>
      <w:r w:rsidR="00A73F86" w:rsidRPr="00DA641C">
        <w:rPr>
          <w:rFonts w:ascii="Times New Roman" w:eastAsia="DengXian" w:hAnsi="Times New Roman" w:cs="Times New Roman"/>
          <w:sz w:val="24"/>
          <w:szCs w:val="24"/>
          <w:lang w:eastAsia="en-US"/>
        </w:rPr>
        <w:t>,                                                   (A1)</w:t>
      </w:r>
    </w:p>
    <w:p w14:paraId="5D894FC9" w14:textId="4A0952E8" w:rsidR="00A73F86" w:rsidRPr="00DA641C"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used in Eq. (</w:t>
      </w:r>
      <w:r w:rsidR="002B0FA1">
        <w:rPr>
          <w:rFonts w:ascii="Times New Roman" w:eastAsia="DengXian" w:hAnsi="Times New Roman" w:cs="Times New Roman"/>
          <w:sz w:val="24"/>
          <w:szCs w:val="24"/>
          <w:lang w:eastAsia="en-US"/>
        </w:rPr>
        <w:t>6.6</w:t>
      </w:r>
      <w:r w:rsidRPr="00DA641C">
        <w:rPr>
          <w:rFonts w:ascii="Times New Roman" w:eastAsia="DengXian" w:hAnsi="Times New Roman" w:cs="Times New Roman"/>
          <w:sz w:val="24"/>
          <w:szCs w:val="24"/>
          <w:lang w:eastAsia="en-US"/>
        </w:rPr>
        <w:t>) and Eq. (</w:t>
      </w:r>
      <w:r w:rsidR="002B0FA1">
        <w:rPr>
          <w:rFonts w:ascii="Times New Roman" w:eastAsia="DengXian" w:hAnsi="Times New Roman" w:cs="Times New Roman"/>
          <w:sz w:val="24"/>
          <w:szCs w:val="24"/>
          <w:lang w:eastAsia="en-US"/>
        </w:rPr>
        <w:t>6.7</w:t>
      </w:r>
      <w:r w:rsidRPr="00DA641C">
        <w:rPr>
          <w:rFonts w:ascii="Times New Roman" w:eastAsia="DengXian" w:hAnsi="Times New Roman" w:cs="Times New Roman"/>
          <w:sz w:val="24"/>
          <w:szCs w:val="24"/>
          <w:lang w:eastAsia="en-US"/>
        </w:rPr>
        <w:t xml:space="preserve">), where γ=0.11, </w:t>
      </w:r>
      <m:oMath>
        <m:r>
          <w:rPr>
            <w:rFonts w:ascii="Cambria Math" w:eastAsia="DengXian" w:hAnsi="Cambria Math" w:cs="Times New Roman"/>
            <w:sz w:val="24"/>
            <w:szCs w:val="24"/>
            <w:lang w:eastAsia="en-US"/>
          </w:rPr>
          <m:t>ν=1.5x</m:t>
        </m:r>
        <m:sSup>
          <m:sSupPr>
            <m:ctrlPr>
              <w:rPr>
                <w:rFonts w:ascii="Cambria Math" w:eastAsia="DengXian" w:hAnsi="Cambria Math" w:cs="Times New Roman"/>
                <w:i/>
                <w:sz w:val="24"/>
                <w:szCs w:val="24"/>
                <w:lang w:eastAsia="en-US"/>
              </w:rPr>
            </m:ctrlPr>
          </m:sSupPr>
          <m:e>
            <m:r>
              <w:rPr>
                <w:rFonts w:ascii="Cambria Math" w:eastAsia="DengXian" w:hAnsi="Cambria Math" w:cs="Times New Roman"/>
                <w:sz w:val="24"/>
                <w:szCs w:val="24"/>
                <w:lang w:eastAsia="en-US"/>
              </w:rPr>
              <m:t>10</m:t>
            </m:r>
          </m:e>
          <m:sup>
            <m:r>
              <w:rPr>
                <w:rFonts w:ascii="Cambria Math" w:eastAsia="DengXian" w:hAnsi="Cambria Math" w:cs="Times New Roman"/>
                <w:sz w:val="24"/>
                <w:szCs w:val="24"/>
                <w:lang w:eastAsia="en-US"/>
              </w:rPr>
              <m:t>-5</m:t>
            </m:r>
          </m:sup>
        </m:sSup>
      </m:oMath>
      <w:r w:rsidRPr="00DA641C">
        <w:rPr>
          <w:rFonts w:ascii="Times New Roman" w:eastAsia="DengXian" w:hAnsi="Times New Roman" w:cs="Times New Roman"/>
          <w:sz w:val="24"/>
          <w:szCs w:val="24"/>
          <w:lang w:eastAsia="en-US"/>
        </w:rPr>
        <w:t xml:space="preserve"> and </w:t>
      </w:r>
      <m:oMath>
        <m:r>
          <w:rPr>
            <w:rFonts w:ascii="Cambria Math" w:eastAsia="DengXian" w:hAnsi="Cambria Math" w:cs="Times New Roman"/>
            <w:sz w:val="24"/>
            <w:szCs w:val="24"/>
            <w:lang w:eastAsia="en-US"/>
          </w:rPr>
          <m:t>α=0.0185</m:t>
        </m:r>
      </m:oMath>
      <w:r w:rsidRPr="00DA641C">
        <w:rPr>
          <w:rFonts w:ascii="Times New Roman" w:eastAsia="DengXian" w:hAnsi="Times New Roman" w:cs="Times New Roman"/>
          <w:sz w:val="24"/>
          <w:szCs w:val="24"/>
          <w:lang w:eastAsia="en-US"/>
        </w:rPr>
        <w:t xml:space="preserve">. Additionally, </w:t>
      </w:r>
      <w:r w:rsidRPr="00DA641C">
        <w:rPr>
          <w:rFonts w:ascii="Times New Roman" w:eastAsia="DengXian" w:hAnsi="Times New Roman" w:cs="Times New Roman"/>
          <w:noProof/>
          <w:sz w:val="24"/>
          <w:szCs w:val="24"/>
          <w:lang w:eastAsia="en-US"/>
        </w:rPr>
        <w:t>(Zhang and Anthes, 1982)</w:t>
      </w:r>
      <w:r w:rsidRPr="00DA641C">
        <w:rPr>
          <w:rFonts w:ascii="Times New Roman" w:eastAsia="DengXian" w:hAnsi="Times New Roman" w:cs="Times New Roman"/>
          <w:sz w:val="24"/>
          <w:szCs w:val="24"/>
          <w:lang w:eastAsia="en-US"/>
        </w:rPr>
        <w:t xml:space="preserve"> parameterize u* as </w:t>
      </w:r>
    </w:p>
    <w:p w14:paraId="77C6B299" w14:textId="77777777" w:rsidR="00A73F86" w:rsidRPr="00DA641C" w:rsidRDefault="00CC1315" w:rsidP="00A73F86">
      <w:pPr>
        <w:widowControl w:val="0"/>
        <w:autoSpaceDE w:val="0"/>
        <w:autoSpaceDN w:val="0"/>
        <w:adjustRightInd w:val="0"/>
        <w:spacing w:after="0" w:line="480" w:lineRule="auto"/>
        <w:jc w:val="right"/>
        <w:rPr>
          <w:rFonts w:ascii="Times New Roman" w:eastAsia="DengXian" w:hAnsi="Times New Roman" w:cs="Times New Roman"/>
          <w:sz w:val="24"/>
          <w:szCs w:val="24"/>
          <w:lang w:eastAsia="en-US"/>
        </w:rPr>
      </w:pPr>
      <m:oMath>
        <m:sSup>
          <m:sSupPr>
            <m:ctrlPr>
              <w:rPr>
                <w:rFonts w:ascii="Cambria Math" w:eastAsia="DengXian" w:hAnsi="Cambria Math" w:cs="Times New Roman"/>
                <w:i/>
                <w:sz w:val="24"/>
                <w:szCs w:val="24"/>
                <w:lang w:eastAsia="en-US"/>
              </w:rPr>
            </m:ctrlPr>
          </m:sSupPr>
          <m:e>
            <m:r>
              <w:rPr>
                <w:rFonts w:ascii="Cambria Math" w:eastAsia="DengXian" w:hAnsi="Cambria Math" w:cs="Times New Roman"/>
                <w:sz w:val="24"/>
                <w:szCs w:val="24"/>
                <w:lang w:eastAsia="en-US"/>
              </w:rPr>
              <m:t>u</m:t>
            </m:r>
          </m:e>
          <m:sup>
            <m:r>
              <w:rPr>
                <w:rFonts w:ascii="Cambria Math" w:eastAsia="DengXian" w:hAnsi="Cambria Math" w:cs="Times New Roman"/>
                <w:sz w:val="24"/>
                <w:szCs w:val="24"/>
                <w:lang w:eastAsia="en-US"/>
              </w:rPr>
              <m:t>*</m:t>
            </m:r>
          </m:sup>
        </m:sSup>
        <m:r>
          <w:rPr>
            <w:rFonts w:ascii="Cambria Math" w:eastAsia="DengXian" w:hAnsi="Cambria Math" w:cs="Times New Roman"/>
            <w:sz w:val="24"/>
            <w:szCs w:val="24"/>
            <w:lang w:eastAsia="en-US"/>
          </w:rPr>
          <m:t>=</m:t>
        </m:r>
        <m:f>
          <m:fPr>
            <m:ctrlPr>
              <w:rPr>
                <w:rFonts w:ascii="Cambria Math" w:eastAsia="DengXian" w:hAnsi="Cambria Math" w:cs="Times New Roman"/>
                <w:i/>
                <w:sz w:val="24"/>
                <w:szCs w:val="24"/>
                <w:lang w:eastAsia="en-US"/>
              </w:rPr>
            </m:ctrlPr>
          </m:fPr>
          <m:num>
            <m:r>
              <w:rPr>
                <w:rFonts w:ascii="Cambria Math" w:eastAsia="DengXian" w:hAnsi="Cambria Math" w:cs="Times New Roman"/>
                <w:sz w:val="24"/>
                <w:szCs w:val="24"/>
                <w:lang w:eastAsia="en-US"/>
              </w:rPr>
              <m:t>k</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V</m:t>
                </m:r>
              </m:e>
              <m:sub>
                <m:r>
                  <w:rPr>
                    <w:rFonts w:ascii="Cambria Math" w:eastAsia="DengXian" w:hAnsi="Cambria Math" w:cs="Times New Roman"/>
                    <w:sz w:val="24"/>
                    <w:szCs w:val="24"/>
                    <w:lang w:eastAsia="en-US"/>
                  </w:rPr>
                  <m:t>a</m:t>
                </m:r>
              </m:sub>
            </m:sSub>
          </m:num>
          <m:den>
            <m:r>
              <w:rPr>
                <w:rFonts w:ascii="Cambria Math" w:eastAsia="DengXian" w:hAnsi="Cambria Math" w:cs="Times New Roman"/>
                <w:sz w:val="24"/>
                <w:szCs w:val="24"/>
                <w:lang w:eastAsia="en-US"/>
              </w:rPr>
              <m:t>ln(</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z</m:t>
                </m:r>
              </m:e>
              <m:sub>
                <m:r>
                  <w:rPr>
                    <w:rFonts w:ascii="Cambria Math" w:eastAsia="DengXian" w:hAnsi="Cambria Math" w:cs="Times New Roman"/>
                    <w:sz w:val="24"/>
                    <w:szCs w:val="24"/>
                    <w:lang w:eastAsia="en-US"/>
                  </w:rPr>
                  <m:t>a</m:t>
                </m:r>
              </m:sub>
            </m:sSub>
            <m:r>
              <w:rPr>
                <w:rFonts w:ascii="Cambria Math" w:eastAsia="DengXian" w:hAnsi="Cambria Math" w:cs="Times New Roman"/>
                <w:sz w:val="24"/>
                <w:szCs w:val="24"/>
                <w:lang w:eastAsia="en-US"/>
              </w:rPr>
              <m:t>/</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z</m:t>
                </m:r>
              </m:e>
              <m:sub>
                <m:r>
                  <w:rPr>
                    <w:rFonts w:ascii="Cambria Math" w:eastAsia="DengXian" w:hAnsi="Cambria Math" w:cs="Times New Roman"/>
                    <w:sz w:val="24"/>
                    <w:szCs w:val="24"/>
                    <w:lang w:eastAsia="en-US"/>
                  </w:rPr>
                  <m:t>0</m:t>
                </m:r>
              </m:sub>
            </m:sSub>
            <m:r>
              <w:rPr>
                <w:rFonts w:ascii="Cambria Math" w:eastAsia="DengXian" w:hAnsi="Cambria Math" w:cs="Times New Roman"/>
                <w:sz w:val="24"/>
                <w:szCs w:val="24"/>
                <w:lang w:eastAsia="en-US"/>
              </w:rPr>
              <m:t>)-</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ψ</m:t>
                </m:r>
              </m:e>
              <m:sub>
                <m:r>
                  <w:rPr>
                    <w:rFonts w:ascii="Cambria Math" w:eastAsia="DengXian" w:hAnsi="Cambria Math" w:cs="Times New Roman"/>
                    <w:sz w:val="24"/>
                    <w:szCs w:val="24"/>
                    <w:lang w:eastAsia="en-US"/>
                  </w:rPr>
                  <m:t>m</m:t>
                </m:r>
              </m:sub>
            </m:sSub>
          </m:den>
        </m:f>
      </m:oMath>
      <w:r w:rsidR="00A73F86" w:rsidRPr="00DA641C">
        <w:rPr>
          <w:rFonts w:ascii="Times New Roman" w:eastAsia="DengXian" w:hAnsi="Times New Roman" w:cs="Times New Roman"/>
          <w:sz w:val="24"/>
          <w:szCs w:val="24"/>
          <w:lang w:eastAsia="en-US"/>
        </w:rPr>
        <w:t>,                                                  (A2)</w:t>
      </w:r>
    </w:p>
    <w:p w14:paraId="1CBE9CF5" w14:textId="1511FB4C" w:rsidR="00A73F86" w:rsidRPr="00DA641C" w:rsidRDefault="00A73F86" w:rsidP="00A73F86">
      <w:pPr>
        <w:widowControl w:val="0"/>
        <w:autoSpaceDE w:val="0"/>
        <w:autoSpaceDN w:val="0"/>
        <w:adjustRightInd w:val="0"/>
        <w:spacing w:after="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where k is Karman constant (see Table 3), </w:t>
      </w: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z</m:t>
            </m:r>
          </m:e>
          <m:sub>
            <m:r>
              <w:rPr>
                <w:rFonts w:ascii="Cambria Math" w:eastAsia="DengXian" w:hAnsi="Cambria Math" w:cs="Times New Roman"/>
                <w:sz w:val="24"/>
                <w:szCs w:val="24"/>
                <w:lang w:eastAsia="en-US"/>
              </w:rPr>
              <m:t>a</m:t>
            </m:r>
          </m:sub>
        </m:sSub>
      </m:oMath>
      <w:r w:rsidRPr="00DA641C">
        <w:rPr>
          <w:rFonts w:ascii="Times New Roman" w:eastAsia="DengXian" w:hAnsi="Times New Roman" w:cs="Times New Roman"/>
          <w:sz w:val="24"/>
          <w:szCs w:val="24"/>
          <w:lang w:eastAsia="en-US"/>
        </w:rPr>
        <w:t xml:space="preserve"> is 50% of lowest layer height, V</w:t>
      </w:r>
      <w:r w:rsidRPr="00DA641C">
        <w:rPr>
          <w:rFonts w:ascii="Times New Roman" w:eastAsia="DengXian" w:hAnsi="Times New Roman" w:cs="Times New Roman"/>
          <w:sz w:val="24"/>
          <w:szCs w:val="24"/>
          <w:vertAlign w:val="subscript"/>
          <w:lang w:eastAsia="en-US"/>
        </w:rPr>
        <w:t>a</w:t>
      </w:r>
      <w:r w:rsidRPr="00DA641C">
        <w:rPr>
          <w:rFonts w:ascii="Times New Roman" w:eastAsia="DengXian" w:hAnsi="Times New Roman" w:cs="Times New Roman"/>
          <w:sz w:val="24"/>
          <w:szCs w:val="24"/>
          <w:lang w:eastAsia="en-US"/>
        </w:rPr>
        <w:t xml:space="preserve"> is wind speed at lowest layer, </w:t>
      </w: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z</m:t>
            </m:r>
          </m:e>
          <m:sub>
            <m:r>
              <w:rPr>
                <w:rFonts w:ascii="Cambria Math" w:eastAsia="DengXian" w:hAnsi="Cambria Math" w:cs="Times New Roman"/>
                <w:sz w:val="24"/>
                <w:szCs w:val="24"/>
                <w:lang w:eastAsia="en-US"/>
              </w:rPr>
              <m:t>0</m:t>
            </m:r>
          </m:sub>
        </m:sSub>
      </m:oMath>
      <w:r w:rsidRPr="00DA641C">
        <w:rPr>
          <w:rFonts w:ascii="Times New Roman" w:eastAsia="DengXian" w:hAnsi="Times New Roman" w:cs="Times New Roman"/>
          <w:sz w:val="24"/>
          <w:szCs w:val="24"/>
          <w:lang w:eastAsia="en-US"/>
        </w:rPr>
        <w:t xml:space="preserve"> is roughness length and </w:t>
      </w: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ψ</m:t>
            </m:r>
          </m:e>
          <m:sub>
            <m:r>
              <w:rPr>
                <w:rFonts w:ascii="Cambria Math" w:eastAsia="DengXian" w:hAnsi="Cambria Math" w:cs="Times New Roman"/>
                <w:sz w:val="24"/>
                <w:szCs w:val="24"/>
                <w:lang w:eastAsia="en-US"/>
              </w:rPr>
              <m:t>m</m:t>
            </m:r>
          </m:sub>
        </m:sSub>
      </m:oMath>
      <w:r w:rsidRPr="00DA641C">
        <w:rPr>
          <w:rFonts w:ascii="Times New Roman" w:eastAsia="DengXian" w:hAnsi="Times New Roman" w:cs="Times New Roman"/>
          <w:sz w:val="24"/>
          <w:szCs w:val="24"/>
          <w:lang w:eastAsia="en-US"/>
        </w:rPr>
        <w:t xml:space="preserve"> is from Eq. </w:t>
      </w:r>
      <w:r w:rsidR="002B0FA1">
        <w:rPr>
          <w:rFonts w:ascii="Times New Roman" w:eastAsia="DengXian" w:hAnsi="Times New Roman" w:cs="Times New Roman"/>
          <w:sz w:val="24"/>
          <w:szCs w:val="24"/>
          <w:lang w:eastAsia="en-US"/>
        </w:rPr>
        <w:t>6.12</w:t>
      </w:r>
      <w:r w:rsidRPr="00DA641C">
        <w:rPr>
          <w:rFonts w:ascii="Times New Roman" w:eastAsia="DengXian" w:hAnsi="Times New Roman" w:cs="Times New Roman"/>
          <w:sz w:val="24"/>
          <w:szCs w:val="24"/>
          <w:lang w:eastAsia="en-US"/>
        </w:rPr>
        <w:t xml:space="preserve">. Note that the calculation of </w:t>
      </w: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z</m:t>
            </m:r>
          </m:e>
          <m:sub>
            <m:r>
              <w:rPr>
                <w:rFonts w:ascii="Cambria Math" w:eastAsia="DengXian" w:hAnsi="Cambria Math" w:cs="Times New Roman"/>
                <w:sz w:val="24"/>
                <w:szCs w:val="24"/>
                <w:lang w:eastAsia="en-US"/>
              </w:rPr>
              <m:t>0</m:t>
            </m:r>
          </m:sub>
        </m:sSub>
      </m:oMath>
      <w:r w:rsidRPr="00DA641C">
        <w:rPr>
          <w:rFonts w:ascii="Times New Roman" w:eastAsia="DengXian" w:hAnsi="Times New Roman" w:cs="Times New Roman"/>
          <w:sz w:val="24"/>
          <w:szCs w:val="24"/>
          <w:lang w:eastAsia="en-US"/>
        </w:rPr>
        <w:t xml:space="preserve"> needs a known </w:t>
      </w:r>
      <m:oMath>
        <m:sSup>
          <m:sSupPr>
            <m:ctrlPr>
              <w:rPr>
                <w:rFonts w:ascii="Cambria Math" w:eastAsia="DengXian" w:hAnsi="Cambria Math" w:cs="Times New Roman"/>
                <w:i/>
                <w:sz w:val="24"/>
                <w:szCs w:val="24"/>
                <w:lang w:eastAsia="en-US"/>
              </w:rPr>
            </m:ctrlPr>
          </m:sSupPr>
          <m:e>
            <m:r>
              <w:rPr>
                <w:rFonts w:ascii="Cambria Math" w:eastAsia="DengXian" w:hAnsi="Cambria Math" w:cs="Times New Roman"/>
                <w:sz w:val="24"/>
                <w:szCs w:val="24"/>
                <w:lang w:eastAsia="en-US"/>
              </w:rPr>
              <m:t>u</m:t>
            </m:r>
          </m:e>
          <m:sup>
            <m:r>
              <w:rPr>
                <w:rFonts w:ascii="Cambria Math" w:eastAsia="DengXian" w:hAnsi="Cambria Math" w:cs="Times New Roman"/>
                <w:sz w:val="24"/>
                <w:szCs w:val="24"/>
                <w:lang w:eastAsia="en-US"/>
              </w:rPr>
              <m:t>*</m:t>
            </m:r>
          </m:sup>
        </m:sSup>
      </m:oMath>
      <w:r w:rsidRPr="00DA641C">
        <w:rPr>
          <w:rFonts w:ascii="Times New Roman" w:eastAsia="DengXian" w:hAnsi="Times New Roman" w:cs="Times New Roman"/>
          <w:sz w:val="24"/>
          <w:szCs w:val="24"/>
          <w:lang w:eastAsia="en-US"/>
        </w:rPr>
        <w:t xml:space="preserve"> and calculation of </w:t>
      </w:r>
      <m:oMath>
        <m:sSup>
          <m:sSupPr>
            <m:ctrlPr>
              <w:rPr>
                <w:rFonts w:ascii="Cambria Math" w:eastAsia="DengXian" w:hAnsi="Cambria Math" w:cs="Times New Roman"/>
                <w:i/>
                <w:sz w:val="24"/>
                <w:szCs w:val="24"/>
                <w:lang w:eastAsia="en-US"/>
              </w:rPr>
            </m:ctrlPr>
          </m:sSupPr>
          <m:e>
            <m:r>
              <w:rPr>
                <w:rFonts w:ascii="Cambria Math" w:eastAsia="DengXian" w:hAnsi="Cambria Math" w:cs="Times New Roman"/>
                <w:sz w:val="24"/>
                <w:szCs w:val="24"/>
                <w:lang w:eastAsia="en-US"/>
              </w:rPr>
              <m:t>u</m:t>
            </m:r>
          </m:e>
          <m:sup>
            <m:r>
              <w:rPr>
                <w:rFonts w:ascii="Cambria Math" w:eastAsia="DengXian" w:hAnsi="Cambria Math" w:cs="Times New Roman"/>
                <w:sz w:val="24"/>
                <w:szCs w:val="24"/>
                <w:lang w:eastAsia="en-US"/>
              </w:rPr>
              <m:t>*</m:t>
            </m:r>
          </m:sup>
        </m:sSup>
      </m:oMath>
      <w:r w:rsidRPr="00DA641C">
        <w:rPr>
          <w:rFonts w:ascii="Times New Roman" w:eastAsia="DengXian" w:hAnsi="Times New Roman" w:cs="Times New Roman"/>
          <w:sz w:val="24"/>
          <w:szCs w:val="24"/>
          <w:lang w:eastAsia="en-US"/>
        </w:rPr>
        <w:t xml:space="preserve"> needs a known </w:t>
      </w: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z</m:t>
            </m:r>
          </m:e>
          <m:sub>
            <m:r>
              <w:rPr>
                <w:rFonts w:ascii="Cambria Math" w:eastAsia="DengXian" w:hAnsi="Cambria Math" w:cs="Times New Roman"/>
                <w:sz w:val="24"/>
                <w:szCs w:val="24"/>
                <w:lang w:eastAsia="en-US"/>
              </w:rPr>
              <m:t>0</m:t>
            </m:r>
          </m:sub>
        </m:sSub>
      </m:oMath>
      <w:r w:rsidRPr="00DA641C">
        <w:rPr>
          <w:rFonts w:ascii="Times New Roman" w:eastAsia="DengXian" w:hAnsi="Times New Roman" w:cs="Times New Roman"/>
          <w:sz w:val="24"/>
          <w:szCs w:val="24"/>
          <w:lang w:eastAsia="en-US"/>
        </w:rPr>
        <w:t xml:space="preserve">, which is a dilemma. Therefore, a time-split approach is used, where the </w:t>
      </w:r>
      <m:oMath>
        <m:sSup>
          <m:sSupPr>
            <m:ctrlPr>
              <w:rPr>
                <w:rFonts w:ascii="Cambria Math" w:eastAsia="DengXian" w:hAnsi="Cambria Math" w:cs="Times New Roman"/>
                <w:i/>
                <w:sz w:val="24"/>
                <w:szCs w:val="24"/>
                <w:lang w:eastAsia="en-US"/>
              </w:rPr>
            </m:ctrlPr>
          </m:sSupPr>
          <m:e>
            <m:r>
              <w:rPr>
                <w:rFonts w:ascii="Cambria Math" w:eastAsia="DengXian" w:hAnsi="Cambria Math" w:cs="Times New Roman"/>
                <w:sz w:val="24"/>
                <w:szCs w:val="24"/>
                <w:lang w:eastAsia="en-US"/>
              </w:rPr>
              <m:t>u</m:t>
            </m:r>
          </m:e>
          <m:sup>
            <m:r>
              <w:rPr>
                <w:rFonts w:ascii="Cambria Math" w:eastAsia="DengXian" w:hAnsi="Cambria Math" w:cs="Times New Roman"/>
                <w:sz w:val="24"/>
                <w:szCs w:val="24"/>
                <w:lang w:eastAsia="en-US"/>
              </w:rPr>
              <m:t>*</m:t>
            </m:r>
          </m:sup>
        </m:sSup>
        <m:r>
          <w:rPr>
            <w:rFonts w:ascii="Cambria Math" w:eastAsia="DengXian" w:hAnsi="Cambria Math" w:cs="Times New Roman"/>
            <w:sz w:val="24"/>
            <w:szCs w:val="24"/>
            <w:lang w:eastAsia="en-US"/>
          </w:rPr>
          <m:t>(t+1)</m:t>
        </m:r>
      </m:oMath>
      <w:r w:rsidRPr="00DA641C">
        <w:rPr>
          <w:rFonts w:ascii="Times New Roman" w:eastAsia="DengXian" w:hAnsi="Times New Roman" w:cs="Times New Roman"/>
          <w:sz w:val="24"/>
          <w:szCs w:val="24"/>
          <w:lang w:eastAsia="en-US"/>
        </w:rPr>
        <w:t xml:space="preserve"> is calculated based on </w:t>
      </w: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z</m:t>
            </m:r>
          </m:e>
          <m:sub>
            <m:r>
              <w:rPr>
                <w:rFonts w:ascii="Cambria Math" w:eastAsia="DengXian" w:hAnsi="Cambria Math" w:cs="Times New Roman"/>
                <w:sz w:val="24"/>
                <w:szCs w:val="24"/>
                <w:lang w:eastAsia="en-US"/>
              </w:rPr>
              <m:t>0</m:t>
            </m:r>
          </m:sub>
        </m:sSub>
        <m:r>
          <w:rPr>
            <w:rFonts w:ascii="Cambria Math" w:eastAsia="DengXian" w:hAnsi="Cambria Math" w:cs="Times New Roman"/>
            <w:sz w:val="24"/>
            <w:szCs w:val="24"/>
            <w:lang w:eastAsia="en-US"/>
          </w:rPr>
          <m:t>(t)</m:t>
        </m:r>
      </m:oMath>
      <w:r w:rsidRPr="00DA641C">
        <w:rPr>
          <w:rFonts w:ascii="Times New Roman" w:eastAsia="DengXian" w:hAnsi="Times New Roman" w:cs="Times New Roman"/>
          <w:sz w:val="24"/>
          <w:szCs w:val="24"/>
          <w:lang w:eastAsia="en-US"/>
        </w:rPr>
        <w:t xml:space="preserve"> and </w:t>
      </w: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z</m:t>
            </m:r>
          </m:e>
          <m:sub>
            <m:r>
              <w:rPr>
                <w:rFonts w:ascii="Cambria Math" w:eastAsia="DengXian" w:hAnsi="Cambria Math" w:cs="Times New Roman"/>
                <w:sz w:val="24"/>
                <w:szCs w:val="24"/>
                <w:lang w:eastAsia="en-US"/>
              </w:rPr>
              <m:t>0</m:t>
            </m:r>
          </m:sub>
        </m:sSub>
        <m:r>
          <w:rPr>
            <w:rFonts w:ascii="Cambria Math" w:eastAsia="DengXian" w:hAnsi="Cambria Math" w:cs="Times New Roman"/>
            <w:sz w:val="24"/>
            <w:szCs w:val="24"/>
            <w:lang w:eastAsia="en-US"/>
          </w:rPr>
          <m:t>(t+1)</m:t>
        </m:r>
      </m:oMath>
      <w:r w:rsidRPr="00DA641C">
        <w:rPr>
          <w:rFonts w:ascii="Times New Roman" w:eastAsia="DengXian" w:hAnsi="Times New Roman" w:cs="Times New Roman"/>
          <w:sz w:val="24"/>
          <w:szCs w:val="24"/>
          <w:lang w:eastAsia="en-US"/>
        </w:rPr>
        <w:t xml:space="preserve"> is calculated based on </w:t>
      </w:r>
      <m:oMath>
        <m:sSup>
          <m:sSupPr>
            <m:ctrlPr>
              <w:rPr>
                <w:rFonts w:ascii="Cambria Math" w:eastAsia="DengXian" w:hAnsi="Cambria Math" w:cs="Times New Roman"/>
                <w:i/>
                <w:sz w:val="24"/>
                <w:szCs w:val="24"/>
                <w:lang w:eastAsia="en-US"/>
              </w:rPr>
            </m:ctrlPr>
          </m:sSupPr>
          <m:e>
            <m:r>
              <w:rPr>
                <w:rFonts w:ascii="Cambria Math" w:eastAsia="DengXian" w:hAnsi="Cambria Math" w:cs="Times New Roman"/>
                <w:sz w:val="24"/>
                <w:szCs w:val="24"/>
                <w:lang w:eastAsia="en-US"/>
              </w:rPr>
              <m:t>u</m:t>
            </m:r>
          </m:e>
          <m:sup>
            <m:r>
              <w:rPr>
                <w:rFonts w:ascii="Cambria Math" w:eastAsia="DengXian" w:hAnsi="Cambria Math" w:cs="Times New Roman"/>
                <w:sz w:val="24"/>
                <w:szCs w:val="24"/>
                <w:lang w:eastAsia="en-US"/>
              </w:rPr>
              <m:t>*</m:t>
            </m:r>
          </m:sup>
        </m:sSup>
        <m:r>
          <w:rPr>
            <w:rFonts w:ascii="Cambria Math" w:eastAsia="DengXian" w:hAnsi="Cambria Math" w:cs="Times New Roman"/>
            <w:sz w:val="24"/>
            <w:szCs w:val="24"/>
            <w:lang w:eastAsia="en-US"/>
          </w:rPr>
          <m:t>(t+1)</m:t>
        </m:r>
      </m:oMath>
      <w:r w:rsidRPr="00DA641C">
        <w:rPr>
          <w:rFonts w:ascii="Times New Roman" w:eastAsia="DengXian" w:hAnsi="Times New Roman" w:cs="Times New Roman"/>
          <w:sz w:val="24"/>
          <w:szCs w:val="24"/>
          <w:lang w:eastAsia="en-US"/>
        </w:rPr>
        <w:t xml:space="preserve">. The initialization of </w:t>
      </w: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z</m:t>
            </m:r>
          </m:e>
          <m:sub>
            <m:r>
              <w:rPr>
                <w:rFonts w:ascii="Cambria Math" w:eastAsia="DengXian" w:hAnsi="Cambria Math" w:cs="Times New Roman"/>
                <w:sz w:val="24"/>
                <w:szCs w:val="24"/>
                <w:lang w:eastAsia="en-US"/>
              </w:rPr>
              <m:t>0</m:t>
            </m:r>
          </m:sub>
        </m:sSub>
      </m:oMath>
      <w:r w:rsidRPr="00DA641C">
        <w:rPr>
          <w:rFonts w:ascii="Times New Roman" w:eastAsia="DengXian" w:hAnsi="Times New Roman" w:cs="Times New Roman"/>
          <w:sz w:val="24"/>
          <w:szCs w:val="24"/>
          <w:lang w:eastAsia="en-US"/>
        </w:rPr>
        <w:t xml:space="preserve"> is from initial condition file. Again, all derivation of </w:t>
      </w: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z</m:t>
            </m:r>
          </m:e>
          <m:sub>
            <m:r>
              <w:rPr>
                <w:rFonts w:ascii="Cambria Math" w:eastAsia="DengXian" w:hAnsi="Cambria Math" w:cs="Times New Roman"/>
                <w:sz w:val="24"/>
                <w:szCs w:val="24"/>
                <w:lang w:eastAsia="en-US"/>
              </w:rPr>
              <m:t>0</m:t>
            </m:r>
          </m:sub>
        </m:sSub>
      </m:oMath>
      <w:r w:rsidRPr="00DA641C">
        <w:rPr>
          <w:rFonts w:ascii="Times New Roman" w:eastAsia="DengXian" w:hAnsi="Times New Roman" w:cs="Times New Roman"/>
          <w:sz w:val="24"/>
          <w:szCs w:val="24"/>
          <w:lang w:eastAsia="en-US"/>
        </w:rPr>
        <w:t xml:space="preserve"> is for water surface, whereas </w:t>
      </w: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z</m:t>
            </m:r>
          </m:e>
          <m:sub>
            <m:r>
              <w:rPr>
                <w:rFonts w:ascii="Cambria Math" w:eastAsia="DengXian" w:hAnsi="Cambria Math" w:cs="Times New Roman"/>
                <w:sz w:val="24"/>
                <w:szCs w:val="24"/>
                <w:lang w:eastAsia="en-US"/>
              </w:rPr>
              <m:t>0</m:t>
            </m:r>
          </m:sub>
        </m:sSub>
      </m:oMath>
      <w:r w:rsidRPr="00DA641C">
        <w:rPr>
          <w:rFonts w:ascii="Times New Roman" w:eastAsia="DengXian" w:hAnsi="Times New Roman" w:cs="Times New Roman"/>
          <w:sz w:val="24"/>
          <w:szCs w:val="24"/>
          <w:lang w:eastAsia="en-US"/>
        </w:rPr>
        <w:t xml:space="preserve"> for the land surface is set as 0.01. </w:t>
      </w:r>
    </w:p>
    <w:p w14:paraId="579822C4" w14:textId="6ECEC9D1" w:rsidR="00A73F86" w:rsidRPr="00DA641C" w:rsidDel="008902CC" w:rsidRDefault="00A73F86" w:rsidP="00A73F86">
      <w:pPr>
        <w:spacing w:after="200" w:line="480" w:lineRule="auto"/>
        <w:jc w:val="both"/>
        <w:rPr>
          <w:del w:id="1142" w:author="Liu, Yangang" w:date="2020-12-05T16:32:00Z"/>
          <w:rFonts w:ascii="Times New Roman" w:eastAsia="DengXian" w:hAnsi="Times New Roman" w:cs="Times New Roman"/>
          <w:sz w:val="24"/>
          <w:szCs w:val="24"/>
          <w:lang w:eastAsia="en-US"/>
        </w:rPr>
      </w:pPr>
    </w:p>
    <w:p w14:paraId="027AA926" w14:textId="77777777" w:rsidR="00A73F86" w:rsidRPr="00DA641C" w:rsidRDefault="00A73F86" w:rsidP="00A73F86">
      <w:pPr>
        <w:keepNext/>
        <w:keepLines/>
        <w:spacing w:before="200" w:after="0" w:line="276" w:lineRule="auto"/>
        <w:jc w:val="both"/>
        <w:outlineLvl w:val="1"/>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lastRenderedPageBreak/>
        <w:t xml:space="preserve">7. </w:t>
      </w:r>
      <w:r w:rsidRPr="00DA641C">
        <w:rPr>
          <w:rFonts w:ascii="Times New Roman" w:eastAsia="Times New Roman" w:hAnsi="Times New Roman" w:cs="Times New Roman"/>
          <w:b/>
          <w:bCs/>
          <w:sz w:val="24"/>
          <w:szCs w:val="24"/>
          <w:lang w:eastAsia="en-US"/>
        </w:rPr>
        <w:t xml:space="preserve"> EDMF scheme</w:t>
      </w:r>
    </w:p>
    <w:p w14:paraId="36B7D885"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 xml:space="preserve">The total turbulent fluxes (mixing and transport) of any arbitrary variable can be represented as two terms as follow: </w:t>
      </w:r>
    </w:p>
    <w:p w14:paraId="45FA2542" w14:textId="4BFAEA99" w:rsidR="00A73F86" w:rsidRPr="00DA641C" w:rsidRDefault="00CC1315" w:rsidP="00A73F86">
      <w:pPr>
        <w:spacing w:after="200" w:line="480" w:lineRule="auto"/>
        <w:jc w:val="both"/>
        <w:rPr>
          <w:rFonts w:ascii="Times New Roman" w:eastAsia="DengXian" w:hAnsi="Times New Roman" w:cs="Times New Roman"/>
          <w:bCs/>
          <w:sz w:val="24"/>
          <w:szCs w:val="24"/>
        </w:rPr>
      </w:pPr>
      <m:oMath>
        <m:acc>
          <m:accPr>
            <m:chr m:val="̅"/>
            <m:ctrlPr>
              <w:rPr>
                <w:rFonts w:ascii="Cambria Math" w:eastAsia="DengXian" w:hAnsi="Cambria Math" w:cs="Times New Roman"/>
                <w:bCs/>
                <w:i/>
                <w:sz w:val="24"/>
                <w:szCs w:val="24"/>
              </w:rPr>
            </m:ctrlPr>
          </m:accPr>
          <m:e>
            <m:r>
              <w:rPr>
                <w:rFonts w:ascii="Cambria Math" w:eastAsia="DengXian" w:hAnsi="Cambria Math" w:cs="Times New Roman"/>
                <w:sz w:val="24"/>
                <w:szCs w:val="24"/>
              </w:rPr>
              <m:t>w'ϕ'</m:t>
            </m:r>
          </m:e>
        </m:acc>
        <m:r>
          <w:rPr>
            <w:rFonts w:ascii="Cambria Math" w:eastAsia="DengXian" w:hAnsi="Cambria Math" w:cs="Times New Roman"/>
            <w:sz w:val="24"/>
            <w:szCs w:val="24"/>
          </w:rPr>
          <m:t>≅-</m:t>
        </m:r>
        <m:sSub>
          <m:sSubPr>
            <m:ctrlPr>
              <w:rPr>
                <w:rFonts w:ascii="Cambria Math" w:eastAsia="DengXian" w:hAnsi="Cambria Math" w:cs="Times New Roman"/>
                <w:bCs/>
                <w:i/>
                <w:sz w:val="24"/>
                <w:szCs w:val="24"/>
              </w:rPr>
            </m:ctrlPr>
          </m:sSubPr>
          <m:e>
            <m:r>
              <w:rPr>
                <w:rFonts w:ascii="Cambria Math" w:eastAsia="DengXian" w:hAnsi="Cambria Math" w:cs="Times New Roman"/>
                <w:sz w:val="24"/>
                <w:szCs w:val="24"/>
              </w:rPr>
              <m:t>K</m:t>
            </m:r>
          </m:e>
          <m:sub>
            <m:r>
              <w:rPr>
                <w:rFonts w:ascii="Cambria Math" w:eastAsia="DengXian" w:hAnsi="Cambria Math" w:cs="Times New Roman"/>
                <w:sz w:val="24"/>
                <w:szCs w:val="24"/>
              </w:rPr>
              <m:t>h,m</m:t>
            </m:r>
          </m:sub>
        </m:sSub>
        <m:f>
          <m:fPr>
            <m:ctrlPr>
              <w:rPr>
                <w:rFonts w:ascii="Cambria Math" w:eastAsia="DengXian" w:hAnsi="Cambria Math" w:cs="Times New Roman"/>
                <w:bCs/>
                <w:i/>
                <w:sz w:val="24"/>
                <w:szCs w:val="24"/>
              </w:rPr>
            </m:ctrlPr>
          </m:fPr>
          <m:num>
            <m:r>
              <w:rPr>
                <w:rFonts w:ascii="Cambria Math" w:eastAsia="DengXian" w:hAnsi="Cambria Math" w:cs="Times New Roman"/>
                <w:sz w:val="24"/>
                <w:szCs w:val="24"/>
              </w:rPr>
              <m:t>∂ϕ</m:t>
            </m:r>
          </m:num>
          <m:den>
            <m:r>
              <w:rPr>
                <w:rFonts w:ascii="Cambria Math" w:eastAsia="DengXian" w:hAnsi="Cambria Math" w:cs="Times New Roman"/>
                <w:sz w:val="24"/>
                <w:szCs w:val="24"/>
              </w:rPr>
              <m:t>∂z</m:t>
            </m:r>
          </m:den>
        </m:f>
        <m:r>
          <w:rPr>
            <w:rFonts w:ascii="Cambria Math" w:eastAsia="DengXian" w:hAnsi="Cambria Math" w:cs="Times New Roman"/>
            <w:sz w:val="24"/>
            <w:szCs w:val="24"/>
          </w:rPr>
          <m:t>+</m:t>
        </m:r>
        <m:nary>
          <m:naryPr>
            <m:chr m:val="∑"/>
            <m:limLoc m:val="subSup"/>
            <m:ctrlPr>
              <w:rPr>
                <w:rFonts w:ascii="Cambria Math" w:eastAsia="DengXian" w:hAnsi="Cambria Math" w:cs="Times New Roman"/>
                <w:bCs/>
                <w:i/>
                <w:sz w:val="24"/>
                <w:szCs w:val="24"/>
              </w:rPr>
            </m:ctrlPr>
          </m:naryPr>
          <m:sub>
            <m:r>
              <w:rPr>
                <w:rFonts w:ascii="Cambria Math" w:eastAsia="DengXian" w:hAnsi="Cambria Math" w:cs="Times New Roman"/>
                <w:sz w:val="24"/>
                <w:szCs w:val="24"/>
              </w:rPr>
              <m:t>i=1</m:t>
            </m:r>
          </m:sub>
          <m:sup>
            <m:r>
              <w:rPr>
                <w:rFonts w:ascii="Cambria Math" w:eastAsia="DengXian" w:hAnsi="Cambria Math" w:cs="Times New Roman"/>
                <w:sz w:val="24"/>
                <w:szCs w:val="24"/>
              </w:rPr>
              <m:t>n</m:t>
            </m:r>
          </m:sup>
          <m:e>
            <m:sSub>
              <m:sSubPr>
                <m:ctrlPr>
                  <w:rPr>
                    <w:rFonts w:ascii="Cambria Math" w:eastAsia="DengXian" w:hAnsi="Cambria Math" w:cs="Times New Roman"/>
                    <w:bCs/>
                    <w:i/>
                    <w:sz w:val="24"/>
                    <w:szCs w:val="24"/>
                  </w:rPr>
                </m:ctrlPr>
              </m:sSubPr>
              <m:e>
                <m:r>
                  <w:rPr>
                    <w:rFonts w:ascii="Cambria Math" w:eastAsia="DengXian" w:hAnsi="Cambria Math" w:cs="Times New Roman"/>
                    <w:sz w:val="24"/>
                    <w:szCs w:val="24"/>
                  </w:rPr>
                  <m:t>M</m:t>
                </m:r>
              </m:e>
              <m:sub>
                <m:r>
                  <w:rPr>
                    <w:rFonts w:ascii="Cambria Math" w:eastAsia="DengXian" w:hAnsi="Cambria Math" w:cs="Times New Roman"/>
                    <w:sz w:val="24"/>
                    <w:szCs w:val="24"/>
                  </w:rPr>
                  <m:t>i</m:t>
                </m:r>
              </m:sub>
            </m:sSub>
            <m:r>
              <w:rPr>
                <w:rFonts w:ascii="Cambria Math" w:eastAsia="DengXian" w:hAnsi="Cambria Math" w:cs="Times New Roman"/>
                <w:sz w:val="24"/>
                <w:szCs w:val="24"/>
              </w:rPr>
              <m:t>(</m:t>
            </m:r>
            <m:sSub>
              <m:sSubPr>
                <m:ctrlPr>
                  <w:rPr>
                    <w:rFonts w:ascii="Cambria Math" w:eastAsia="DengXian" w:hAnsi="Cambria Math" w:cs="Times New Roman"/>
                    <w:bCs/>
                    <w:i/>
                    <w:sz w:val="24"/>
                    <w:szCs w:val="24"/>
                  </w:rPr>
                </m:ctrlPr>
              </m:sSubPr>
              <m:e>
                <m:r>
                  <w:rPr>
                    <w:rFonts w:ascii="Cambria Math" w:eastAsia="DengXian" w:hAnsi="Cambria Math" w:cs="Times New Roman"/>
                    <w:sz w:val="24"/>
                    <w:szCs w:val="24"/>
                  </w:rPr>
                  <m:t>ϕ</m:t>
                </m:r>
              </m:e>
              <m:sub>
                <m:sSub>
                  <m:sSubPr>
                    <m:ctrlPr>
                      <w:rPr>
                        <w:rFonts w:ascii="Cambria Math" w:eastAsia="DengXian" w:hAnsi="Cambria Math" w:cs="Times New Roman"/>
                        <w:bCs/>
                        <w:i/>
                        <w:sz w:val="24"/>
                        <w:szCs w:val="24"/>
                      </w:rPr>
                    </m:ctrlPr>
                  </m:sSubPr>
                  <m:e>
                    <m:r>
                      <w:rPr>
                        <w:rFonts w:ascii="Cambria Math" w:eastAsia="DengXian" w:hAnsi="Cambria Math" w:cs="Times New Roman"/>
                        <w:sz w:val="24"/>
                        <w:szCs w:val="24"/>
                      </w:rPr>
                      <m:t>u</m:t>
                    </m:r>
                  </m:e>
                  <m:sub>
                    <m:r>
                      <w:rPr>
                        <w:rFonts w:ascii="Cambria Math" w:eastAsia="DengXian" w:hAnsi="Cambria Math" w:cs="Times New Roman"/>
                        <w:sz w:val="24"/>
                        <w:szCs w:val="24"/>
                      </w:rPr>
                      <m:t>i</m:t>
                    </m:r>
                  </m:sub>
                </m:sSub>
              </m:sub>
            </m:sSub>
            <m:r>
              <w:rPr>
                <w:rFonts w:ascii="Cambria Math" w:eastAsia="DengXian" w:hAnsi="Cambria Math" w:cs="Times New Roman"/>
                <w:sz w:val="24"/>
                <w:szCs w:val="24"/>
              </w:rPr>
              <m:t>-ϕ)</m:t>
            </m:r>
          </m:e>
        </m:nary>
      </m:oMath>
      <w:r w:rsidR="00A73F86" w:rsidRPr="00DA641C">
        <w:rPr>
          <w:rFonts w:ascii="Times New Roman" w:eastAsia="DengXian" w:hAnsi="Times New Roman" w:cs="Times New Roman"/>
          <w:bCs/>
          <w:sz w:val="24"/>
          <w:szCs w:val="24"/>
        </w:rPr>
        <w:t xml:space="preserve">,                                </w:t>
      </w:r>
      <w:r w:rsidR="00C76894">
        <w:rPr>
          <w:rFonts w:ascii="Times New Roman" w:eastAsia="DengXian" w:hAnsi="Times New Roman" w:cs="Times New Roman"/>
          <w:bCs/>
          <w:sz w:val="24"/>
          <w:szCs w:val="24"/>
        </w:rPr>
        <w:t xml:space="preserve">                                                   </w:t>
      </w:r>
      <w:r w:rsidR="00A73F86" w:rsidRPr="00DA641C">
        <w:rPr>
          <w:rFonts w:ascii="Times New Roman" w:eastAsia="DengXian" w:hAnsi="Times New Roman" w:cs="Times New Roman"/>
          <w:bCs/>
          <w:sz w:val="24"/>
          <w:szCs w:val="24"/>
        </w:rPr>
        <w:t xml:space="preserve"> (</w:t>
      </w:r>
      <w:r w:rsidR="00C76894">
        <w:rPr>
          <w:rFonts w:ascii="Times New Roman" w:eastAsia="DengXian" w:hAnsi="Times New Roman" w:cs="Times New Roman"/>
          <w:bCs/>
          <w:sz w:val="24"/>
          <w:szCs w:val="24"/>
        </w:rPr>
        <w:t>7.1</w:t>
      </w:r>
      <w:r w:rsidR="00A73F86" w:rsidRPr="00DA641C">
        <w:rPr>
          <w:rFonts w:ascii="Times New Roman" w:eastAsia="DengXian" w:hAnsi="Times New Roman" w:cs="Times New Roman"/>
          <w:bCs/>
          <w:sz w:val="24"/>
          <w:szCs w:val="24"/>
        </w:rPr>
        <w:t>)</w:t>
      </w:r>
    </w:p>
    <w:p w14:paraId="287435A3" w14:textId="77777777" w:rsidR="00A73F86" w:rsidRPr="00DA641C" w:rsidRDefault="00A73F86" w:rsidP="00A73F86">
      <w:pPr>
        <w:widowControl w:val="0"/>
        <w:autoSpaceDE w:val="0"/>
        <w:autoSpaceDN w:val="0"/>
        <w:adjustRightInd w:val="0"/>
        <w:spacing w:after="0" w:line="480" w:lineRule="auto"/>
        <w:jc w:val="both"/>
        <w:rPr>
          <w:rFonts w:ascii="Times New Roman" w:eastAsia="GEVPWL+TimesNewRomanPSMT" w:hAnsi="Times New Roman" w:cs="Times New Roman"/>
          <w:color w:val="000000"/>
          <w:sz w:val="24"/>
          <w:szCs w:val="24"/>
        </w:rPr>
      </w:pPr>
      <w:r w:rsidRPr="00DA641C">
        <w:rPr>
          <w:rFonts w:ascii="Times New Roman" w:eastAsia="GEVPWL+TimesNewRomanPSMT" w:hAnsi="Times New Roman" w:cs="Times New Roman"/>
          <w:color w:val="000000"/>
          <w:sz w:val="24"/>
          <w:szCs w:val="24"/>
        </w:rPr>
        <w:t xml:space="preserve">where </w:t>
      </w:r>
      <w:proofErr w:type="spellStart"/>
      <w:r w:rsidRPr="00DA641C">
        <w:rPr>
          <w:rFonts w:ascii="Times New Roman" w:eastAsia="GEVPWL+TimesNewRomanPSMT" w:hAnsi="Times New Roman" w:cs="Times New Roman"/>
          <w:color w:val="000000"/>
          <w:sz w:val="24"/>
          <w:szCs w:val="24"/>
        </w:rPr>
        <w:t>i</w:t>
      </w:r>
      <w:proofErr w:type="spellEnd"/>
      <w:r w:rsidRPr="00DA641C">
        <w:rPr>
          <w:rFonts w:ascii="Times New Roman" w:eastAsia="GEVPWL+TimesNewRomanPSMT" w:hAnsi="Times New Roman" w:cs="Times New Roman"/>
          <w:color w:val="000000"/>
          <w:sz w:val="24"/>
          <w:szCs w:val="24"/>
        </w:rPr>
        <w:t xml:space="preserve"> represents an individual plume and n is the total number of plumes. The vertical integration of each plume is performed with an </w:t>
      </w:r>
      <w:r w:rsidRPr="002710EC">
        <w:rPr>
          <w:rFonts w:ascii="Times New Roman" w:eastAsia="GEVPWL+TimesNewRomanPSMT" w:hAnsi="Times New Roman" w:cs="Times New Roman"/>
          <w:color w:val="000000" w:themeColor="text1"/>
          <w:sz w:val="24"/>
          <w:szCs w:val="24"/>
        </w:rPr>
        <w:t xml:space="preserve">entraining bulk plume model </w:t>
      </w:r>
      <w:r w:rsidRPr="00DA641C">
        <w:rPr>
          <w:rFonts w:ascii="Times New Roman" w:eastAsia="GEVPWL+TimesNewRomanPSMT" w:hAnsi="Times New Roman" w:cs="Times New Roman"/>
          <w:color w:val="000000"/>
          <w:sz w:val="24"/>
          <w:szCs w:val="24"/>
        </w:rPr>
        <w:t xml:space="preserve">for the variables </w:t>
      </w:r>
      <w:r w:rsidRPr="00DA641C">
        <w:rPr>
          <w:rFonts w:ascii="Times New Roman" w:eastAsia="KYAJKY+TimesNewRomanPS-ItalicMT" w:hAnsi="Times New Roman" w:cs="Times New Roman"/>
          <w:i/>
          <w:iCs/>
          <w:color w:val="000000"/>
          <w:sz w:val="24"/>
          <w:szCs w:val="24"/>
        </w:rPr>
        <w:t xml:space="preserve">φ </w:t>
      </w:r>
      <w:r w:rsidRPr="00DA641C">
        <w:rPr>
          <w:rFonts w:ascii="Times New Roman" w:eastAsia="GEVPWL+TimesNewRomanPSMT" w:hAnsi="Times New Roman" w:cs="Times New Roman"/>
          <w:color w:val="000000"/>
          <w:sz w:val="24"/>
          <w:szCs w:val="24"/>
        </w:rPr>
        <w:t>= (</w:t>
      </w:r>
      <w:proofErr w:type="spellStart"/>
      <w:r w:rsidRPr="00DA641C">
        <w:rPr>
          <w:rFonts w:ascii="Times New Roman" w:eastAsia="KYAJKY+TimesNewRomanPS-ItalicMT" w:hAnsi="Times New Roman" w:cs="Times New Roman"/>
          <w:i/>
          <w:iCs/>
          <w:color w:val="000000"/>
          <w:sz w:val="24"/>
          <w:szCs w:val="24"/>
        </w:rPr>
        <w:t>θ</w:t>
      </w:r>
      <w:r w:rsidRPr="00DA641C">
        <w:rPr>
          <w:rFonts w:ascii="Times New Roman" w:eastAsia="HBGEXN+TimesNewRomanPS-ItalicMT" w:hAnsi="Times New Roman" w:cs="Times New Roman"/>
          <w:i/>
          <w:iCs/>
          <w:color w:val="000000"/>
          <w:sz w:val="24"/>
          <w:szCs w:val="24"/>
          <w:vertAlign w:val="subscript"/>
        </w:rPr>
        <w:t>li</w:t>
      </w:r>
      <w:proofErr w:type="spellEnd"/>
      <w:r w:rsidRPr="00DA641C">
        <w:rPr>
          <w:rFonts w:ascii="Times New Roman" w:eastAsia="HBGEXN+TimesNewRomanPS-ItalicMT" w:hAnsi="Times New Roman" w:cs="Times New Roman"/>
          <w:i/>
          <w:iCs/>
          <w:color w:val="000000"/>
          <w:sz w:val="24"/>
          <w:szCs w:val="24"/>
        </w:rPr>
        <w:t>, q</w:t>
      </w:r>
      <w:r w:rsidRPr="00DA641C">
        <w:rPr>
          <w:rFonts w:ascii="Times New Roman" w:eastAsia="HBGEXN+TimesNewRomanPS-ItalicMT" w:hAnsi="Times New Roman" w:cs="Times New Roman"/>
          <w:i/>
          <w:iCs/>
          <w:color w:val="000000"/>
          <w:sz w:val="24"/>
          <w:szCs w:val="24"/>
          <w:vertAlign w:val="subscript"/>
        </w:rPr>
        <w:t>t</w:t>
      </w:r>
      <w:r w:rsidRPr="00DA641C">
        <w:rPr>
          <w:rFonts w:ascii="Times New Roman" w:eastAsia="HBGEXN+TimesNewRomanPS-ItalicMT" w:hAnsi="Times New Roman" w:cs="Times New Roman"/>
          <w:i/>
          <w:iCs/>
          <w:color w:val="000000"/>
          <w:sz w:val="24"/>
          <w:szCs w:val="24"/>
        </w:rPr>
        <w:t xml:space="preserve">, u, v, </w:t>
      </w:r>
      <w:r w:rsidRPr="00DA641C">
        <w:rPr>
          <w:rFonts w:ascii="Times New Roman" w:eastAsia="GEVPWL+TimesNewRomanPSMT" w:hAnsi="Times New Roman" w:cs="Times New Roman"/>
          <w:color w:val="000000"/>
          <w:sz w:val="24"/>
          <w:szCs w:val="24"/>
        </w:rPr>
        <w:t xml:space="preserve">and TKE). As in Teixeira and </w:t>
      </w:r>
      <w:bookmarkStart w:id="1143" w:name="OLE_LINK8"/>
      <w:bookmarkStart w:id="1144" w:name="OLE_LINK9"/>
      <w:proofErr w:type="spellStart"/>
      <w:r w:rsidRPr="00DA641C">
        <w:rPr>
          <w:rFonts w:ascii="Times New Roman" w:eastAsia="GEVPWL+TimesNewRomanPSMT" w:hAnsi="Times New Roman" w:cs="Times New Roman"/>
          <w:color w:val="000000"/>
          <w:sz w:val="24"/>
          <w:szCs w:val="24"/>
        </w:rPr>
        <w:t>Siebesma</w:t>
      </w:r>
      <w:proofErr w:type="spellEnd"/>
      <w:r w:rsidRPr="00DA641C">
        <w:rPr>
          <w:rFonts w:ascii="Times New Roman" w:eastAsia="GEVPWL+TimesNewRomanPSMT" w:hAnsi="Times New Roman" w:cs="Times New Roman"/>
          <w:color w:val="000000"/>
          <w:sz w:val="24"/>
          <w:szCs w:val="24"/>
        </w:rPr>
        <w:t xml:space="preserve"> </w:t>
      </w:r>
      <w:bookmarkEnd w:id="1143"/>
      <w:bookmarkEnd w:id="1144"/>
      <w:r w:rsidRPr="00DA641C">
        <w:rPr>
          <w:rFonts w:ascii="Times New Roman" w:eastAsia="GEVPWL+TimesNewRomanPSMT" w:hAnsi="Times New Roman" w:cs="Times New Roman"/>
          <w:color w:val="000000"/>
          <w:sz w:val="24"/>
          <w:szCs w:val="24"/>
        </w:rPr>
        <w:t>(2000) and most other mass-flux schemes, we used a simple entraining rising parcel:</w:t>
      </w:r>
    </w:p>
    <w:p w14:paraId="0D3A6DD5" w14:textId="29CC3A80" w:rsidR="00A73F86" w:rsidRPr="00DA641C" w:rsidRDefault="00CC1315" w:rsidP="00A73F86">
      <w:pPr>
        <w:widowControl w:val="0"/>
        <w:autoSpaceDE w:val="0"/>
        <w:autoSpaceDN w:val="0"/>
        <w:adjustRightInd w:val="0"/>
        <w:spacing w:after="0" w:line="480" w:lineRule="auto"/>
        <w:jc w:val="both"/>
        <w:rPr>
          <w:rFonts w:ascii="Times New Roman" w:eastAsia="VOYQAY+CambriaMath" w:hAnsi="Times New Roman" w:cs="Times New Roman"/>
          <w:color w:val="000000"/>
          <w:sz w:val="24"/>
          <w:szCs w:val="24"/>
        </w:rPr>
      </w:pPr>
      <m:oMath>
        <m:f>
          <m:fPr>
            <m:ctrlPr>
              <w:rPr>
                <w:rFonts w:ascii="Cambria Math" w:eastAsia="VOYQAY+CambriaMath" w:hAnsi="Cambria Math" w:cs="Times New Roman"/>
                <w:i/>
                <w:color w:val="000000"/>
                <w:sz w:val="24"/>
                <w:szCs w:val="24"/>
              </w:rPr>
            </m:ctrlPr>
          </m:fPr>
          <m:num>
            <m:r>
              <w:rPr>
                <w:rFonts w:ascii="Cambria Math" w:eastAsia="VOYQAY+CambriaMath" w:hAnsi="Cambria Math" w:cs="Times New Roman"/>
                <w:color w:val="000000"/>
                <w:sz w:val="24"/>
                <w:szCs w:val="24"/>
              </w:rPr>
              <m:t>∂</m:t>
            </m:r>
            <m:sSub>
              <m:sSubPr>
                <m:ctrlPr>
                  <w:rPr>
                    <w:rFonts w:ascii="Cambria Math" w:eastAsia="VOYQAY+CambriaMath" w:hAnsi="Cambria Math" w:cs="Times New Roman"/>
                    <w:i/>
                    <w:color w:val="000000"/>
                    <w:sz w:val="24"/>
                    <w:szCs w:val="24"/>
                  </w:rPr>
                </m:ctrlPr>
              </m:sSubPr>
              <m:e>
                <m:r>
                  <w:rPr>
                    <w:rFonts w:ascii="Cambria Math" w:eastAsia="VOYQAY+CambriaMath" w:hAnsi="Cambria Math" w:cs="Times New Roman"/>
                    <w:color w:val="000000"/>
                    <w:sz w:val="24"/>
                    <w:szCs w:val="24"/>
                  </w:rPr>
                  <m:t>ϕ</m:t>
                </m:r>
              </m:e>
              <m:sub>
                <m:sSub>
                  <m:sSubPr>
                    <m:ctrlPr>
                      <w:rPr>
                        <w:rFonts w:ascii="Cambria Math" w:eastAsia="VOYQAY+CambriaMath" w:hAnsi="Cambria Math" w:cs="Times New Roman"/>
                        <w:i/>
                        <w:color w:val="000000"/>
                        <w:sz w:val="24"/>
                        <w:szCs w:val="24"/>
                      </w:rPr>
                    </m:ctrlPr>
                  </m:sSubPr>
                  <m:e>
                    <m:r>
                      <w:rPr>
                        <w:rFonts w:ascii="Cambria Math" w:eastAsia="VOYQAY+CambriaMath" w:hAnsi="Cambria Math" w:cs="Times New Roman"/>
                        <w:color w:val="000000"/>
                        <w:sz w:val="24"/>
                        <w:szCs w:val="24"/>
                      </w:rPr>
                      <m:t>u</m:t>
                    </m:r>
                  </m:e>
                  <m:sub>
                    <m:r>
                      <w:rPr>
                        <w:rFonts w:ascii="Cambria Math" w:eastAsia="VOYQAY+CambriaMath" w:hAnsi="Cambria Math" w:cs="Times New Roman"/>
                        <w:color w:val="000000"/>
                        <w:sz w:val="24"/>
                        <w:szCs w:val="24"/>
                      </w:rPr>
                      <m:t>i</m:t>
                    </m:r>
                  </m:sub>
                </m:sSub>
              </m:sub>
            </m:sSub>
          </m:num>
          <m:den>
            <m:r>
              <w:rPr>
                <w:rFonts w:ascii="Cambria Math" w:eastAsia="VOYQAY+CambriaMath" w:hAnsi="Cambria Math" w:cs="Times New Roman"/>
                <w:color w:val="000000"/>
                <w:sz w:val="24"/>
                <w:szCs w:val="24"/>
              </w:rPr>
              <m:t>∂z</m:t>
            </m:r>
          </m:den>
        </m:f>
        <m:r>
          <w:rPr>
            <w:rFonts w:ascii="Cambria Math" w:eastAsia="VOYQAY+CambriaMath" w:hAnsi="Cambria Math" w:cs="Times New Roman"/>
            <w:color w:val="000000"/>
            <w:sz w:val="24"/>
            <w:szCs w:val="24"/>
          </w:rPr>
          <m:t>=-</m:t>
        </m:r>
        <m:sSub>
          <m:sSubPr>
            <m:ctrlPr>
              <w:rPr>
                <w:rFonts w:ascii="Cambria Math" w:eastAsia="VOYQAY+CambriaMath" w:hAnsi="Cambria Math" w:cs="Times New Roman"/>
                <w:i/>
                <w:color w:val="000000"/>
                <w:sz w:val="24"/>
                <w:szCs w:val="24"/>
              </w:rPr>
            </m:ctrlPr>
          </m:sSubPr>
          <m:e>
            <m:r>
              <w:rPr>
                <w:rFonts w:ascii="Cambria Math" w:eastAsia="VOYQAY+CambriaMath" w:hAnsi="Cambria Math" w:cs="Times New Roman"/>
                <w:color w:val="000000"/>
                <w:sz w:val="24"/>
                <w:szCs w:val="24"/>
              </w:rPr>
              <m:t>ε</m:t>
            </m:r>
          </m:e>
          <m:sub>
            <m:r>
              <w:rPr>
                <w:rFonts w:ascii="Cambria Math" w:eastAsia="VOYQAY+CambriaMath" w:hAnsi="Cambria Math" w:cs="Times New Roman"/>
                <w:color w:val="000000"/>
                <w:sz w:val="24"/>
                <w:szCs w:val="24"/>
              </w:rPr>
              <m:t>i</m:t>
            </m:r>
          </m:sub>
        </m:sSub>
        <m:r>
          <w:rPr>
            <w:rFonts w:ascii="Cambria Math" w:eastAsia="VOYQAY+CambriaMath" w:hAnsi="Cambria Math" w:cs="Times New Roman"/>
            <w:color w:val="000000"/>
            <w:sz w:val="24"/>
            <w:szCs w:val="24"/>
          </w:rPr>
          <m:t>(</m:t>
        </m:r>
        <m:sSub>
          <m:sSubPr>
            <m:ctrlPr>
              <w:rPr>
                <w:rFonts w:ascii="Cambria Math" w:eastAsia="VOYQAY+CambriaMath" w:hAnsi="Cambria Math" w:cs="Times New Roman"/>
                <w:i/>
                <w:color w:val="000000"/>
                <w:sz w:val="24"/>
                <w:szCs w:val="24"/>
              </w:rPr>
            </m:ctrlPr>
          </m:sSubPr>
          <m:e>
            <m:r>
              <w:rPr>
                <w:rFonts w:ascii="Cambria Math" w:eastAsia="VOYQAY+CambriaMath" w:hAnsi="Cambria Math" w:cs="Times New Roman"/>
                <w:color w:val="000000"/>
                <w:sz w:val="24"/>
                <w:szCs w:val="24"/>
              </w:rPr>
              <m:t>ϕ</m:t>
            </m:r>
          </m:e>
          <m:sub>
            <m:sSub>
              <m:sSubPr>
                <m:ctrlPr>
                  <w:rPr>
                    <w:rFonts w:ascii="Cambria Math" w:eastAsia="VOYQAY+CambriaMath" w:hAnsi="Cambria Math" w:cs="Times New Roman"/>
                    <w:i/>
                    <w:color w:val="000000"/>
                    <w:sz w:val="24"/>
                    <w:szCs w:val="24"/>
                  </w:rPr>
                </m:ctrlPr>
              </m:sSubPr>
              <m:e>
                <m:r>
                  <w:rPr>
                    <w:rFonts w:ascii="Cambria Math" w:eastAsia="VOYQAY+CambriaMath" w:hAnsi="Cambria Math" w:cs="Times New Roman"/>
                    <w:color w:val="000000"/>
                    <w:sz w:val="24"/>
                    <w:szCs w:val="24"/>
                  </w:rPr>
                  <m:t>u</m:t>
                </m:r>
              </m:e>
              <m:sub>
                <m:r>
                  <w:rPr>
                    <w:rFonts w:ascii="Cambria Math" w:eastAsia="VOYQAY+CambriaMath" w:hAnsi="Cambria Math" w:cs="Times New Roman"/>
                    <w:color w:val="000000"/>
                    <w:sz w:val="24"/>
                    <w:szCs w:val="24"/>
                  </w:rPr>
                  <m:t>i</m:t>
                </m:r>
              </m:sub>
            </m:sSub>
          </m:sub>
        </m:sSub>
        <m:r>
          <w:rPr>
            <w:rFonts w:ascii="Cambria Math" w:eastAsia="VOYQAY+CambriaMath" w:hAnsi="Cambria Math" w:cs="Times New Roman"/>
            <w:color w:val="000000"/>
            <w:sz w:val="24"/>
            <w:szCs w:val="24"/>
          </w:rPr>
          <m:t>-ϕ)</m:t>
        </m:r>
      </m:oMath>
      <w:r w:rsidR="00A73F86" w:rsidRPr="00DA641C">
        <w:rPr>
          <w:rFonts w:ascii="Times New Roman" w:eastAsia="VOYQAY+CambriaMath" w:hAnsi="Times New Roman" w:cs="Times New Roman"/>
          <w:color w:val="000000"/>
          <w:sz w:val="24"/>
          <w:szCs w:val="24"/>
        </w:rPr>
        <w:t xml:space="preserve">,                                                                       </w:t>
      </w:r>
      <w:r w:rsidR="00C76894">
        <w:rPr>
          <w:rFonts w:ascii="Times New Roman" w:eastAsia="VOYQAY+CambriaMath" w:hAnsi="Times New Roman" w:cs="Times New Roman"/>
          <w:color w:val="000000"/>
          <w:sz w:val="24"/>
          <w:szCs w:val="24"/>
        </w:rPr>
        <w:t xml:space="preserve">                                         </w:t>
      </w:r>
      <w:r w:rsidR="00A73F86" w:rsidRPr="00DA641C">
        <w:rPr>
          <w:rFonts w:ascii="Times New Roman" w:eastAsia="VOYQAY+CambriaMath" w:hAnsi="Times New Roman" w:cs="Times New Roman"/>
          <w:color w:val="000000"/>
          <w:sz w:val="24"/>
          <w:szCs w:val="24"/>
        </w:rPr>
        <w:t xml:space="preserve"> (</w:t>
      </w:r>
      <w:r w:rsidR="00C76894">
        <w:rPr>
          <w:rFonts w:ascii="Times New Roman" w:eastAsia="VOYQAY+CambriaMath" w:hAnsi="Times New Roman" w:cs="Times New Roman"/>
          <w:color w:val="000000"/>
          <w:sz w:val="24"/>
          <w:szCs w:val="24"/>
        </w:rPr>
        <w:t>7.2</w:t>
      </w:r>
      <w:r w:rsidR="00A73F86" w:rsidRPr="00DA641C">
        <w:rPr>
          <w:rFonts w:ascii="Times New Roman" w:eastAsia="VOYQAY+CambriaMath" w:hAnsi="Times New Roman" w:cs="Times New Roman"/>
          <w:color w:val="000000"/>
          <w:sz w:val="24"/>
          <w:szCs w:val="24"/>
        </w:rPr>
        <w:t>)</w:t>
      </w:r>
    </w:p>
    <w:p w14:paraId="15944006" w14:textId="02B098B1" w:rsidR="00A73F86" w:rsidRPr="00DA641C" w:rsidRDefault="00A73F86" w:rsidP="00A73F86">
      <w:pPr>
        <w:widowControl w:val="0"/>
        <w:autoSpaceDE w:val="0"/>
        <w:autoSpaceDN w:val="0"/>
        <w:adjustRightInd w:val="0"/>
        <w:spacing w:after="0" w:line="480" w:lineRule="auto"/>
        <w:jc w:val="both"/>
        <w:rPr>
          <w:rFonts w:ascii="Times New Roman" w:eastAsia="GEVPWL+TimesNewRomanPSMT" w:hAnsi="Times New Roman" w:cs="Times New Roman"/>
          <w:color w:val="000000"/>
          <w:sz w:val="24"/>
          <w:szCs w:val="24"/>
        </w:rPr>
      </w:pPr>
      <w:r w:rsidRPr="00DA641C">
        <w:rPr>
          <w:rFonts w:ascii="Times New Roman" w:eastAsia="VOYQAY+CambriaMath" w:hAnsi="Times New Roman" w:cs="Times New Roman"/>
          <w:color w:val="000000"/>
          <w:sz w:val="24"/>
          <w:szCs w:val="24"/>
        </w:rPr>
        <w:t>W</w:t>
      </w:r>
      <w:r w:rsidRPr="00DA641C">
        <w:rPr>
          <w:rFonts w:ascii="Times New Roman" w:eastAsia="GEVPWL+TimesNewRomanPSMT" w:hAnsi="Times New Roman" w:cs="Times New Roman"/>
          <w:color w:val="000000"/>
          <w:sz w:val="24"/>
          <w:szCs w:val="24"/>
        </w:rPr>
        <w:t xml:space="preserve">here </w:t>
      </w:r>
      <w:proofErr w:type="spellStart"/>
      <w:r w:rsidRPr="00DA641C">
        <w:rPr>
          <w:rFonts w:ascii="Times New Roman" w:eastAsia="GEVPWL+TimesNewRomanPSMT" w:hAnsi="Times New Roman" w:cs="Times New Roman"/>
          <w:i/>
          <w:iCs/>
          <w:color w:val="000000"/>
          <w:sz w:val="24"/>
          <w:szCs w:val="24"/>
        </w:rPr>
        <w:t>ε</w:t>
      </w:r>
      <w:r w:rsidRPr="00DA641C">
        <w:rPr>
          <w:rFonts w:ascii="Times New Roman" w:eastAsia="GEVPWL+TimesNewRomanPSMT" w:hAnsi="Times New Roman" w:cs="Times New Roman"/>
          <w:i/>
          <w:iCs/>
          <w:color w:val="000000"/>
          <w:sz w:val="24"/>
          <w:szCs w:val="24"/>
          <w:vertAlign w:val="subscript"/>
        </w:rPr>
        <w:t>i</w:t>
      </w:r>
      <w:proofErr w:type="spellEnd"/>
      <w:r w:rsidRPr="00DA641C">
        <w:rPr>
          <w:rFonts w:ascii="Times New Roman" w:eastAsia="GEVPWL+TimesNewRomanPSMT" w:hAnsi="Times New Roman" w:cs="Times New Roman"/>
          <w:color w:val="000000"/>
          <w:sz w:val="24"/>
          <w:szCs w:val="24"/>
        </w:rPr>
        <w:t xml:space="preserve"> is the fractional entrainment rate, defined above, which regulates the lateral mixing of the updraft properties, </w:t>
      </w:r>
      <m:oMath>
        <m:sSub>
          <m:sSubPr>
            <m:ctrlPr>
              <w:rPr>
                <w:rFonts w:ascii="Cambria Math" w:eastAsia="GEVPWL+TimesNewRomanPSMT" w:hAnsi="Cambria Math" w:cs="Times New Roman"/>
                <w:i/>
                <w:color w:val="000000"/>
                <w:sz w:val="24"/>
                <w:szCs w:val="24"/>
              </w:rPr>
            </m:ctrlPr>
          </m:sSubPr>
          <m:e>
            <m:r>
              <w:rPr>
                <w:rFonts w:ascii="Cambria Math" w:eastAsia="GEVPWL+TimesNewRomanPSMT" w:hAnsi="Cambria Math" w:cs="Times New Roman"/>
                <w:color w:val="000000"/>
                <w:sz w:val="24"/>
                <w:szCs w:val="24"/>
              </w:rPr>
              <m:t>ϕ</m:t>
            </m:r>
          </m:e>
          <m:sub>
            <m:sSub>
              <m:sSubPr>
                <m:ctrlPr>
                  <w:rPr>
                    <w:rFonts w:ascii="Cambria Math" w:eastAsia="GEVPWL+TimesNewRomanPSMT" w:hAnsi="Cambria Math" w:cs="Times New Roman"/>
                    <w:i/>
                    <w:color w:val="000000"/>
                    <w:sz w:val="24"/>
                    <w:szCs w:val="24"/>
                  </w:rPr>
                </m:ctrlPr>
              </m:sSubPr>
              <m:e>
                <m:r>
                  <w:rPr>
                    <w:rFonts w:ascii="Cambria Math" w:eastAsia="GEVPWL+TimesNewRomanPSMT" w:hAnsi="Cambria Math" w:cs="Times New Roman"/>
                    <w:color w:val="000000"/>
                    <w:sz w:val="24"/>
                    <w:szCs w:val="24"/>
                  </w:rPr>
                  <m:t>u</m:t>
                </m:r>
              </m:e>
              <m:sub>
                <m:r>
                  <w:rPr>
                    <w:rFonts w:ascii="Cambria Math" w:eastAsia="GEVPWL+TimesNewRomanPSMT" w:hAnsi="Cambria Math" w:cs="Times New Roman"/>
                    <w:color w:val="000000"/>
                    <w:sz w:val="24"/>
                    <w:szCs w:val="24"/>
                  </w:rPr>
                  <m:t>i</m:t>
                </m:r>
              </m:sub>
            </m:sSub>
          </m:sub>
        </m:sSub>
      </m:oMath>
      <w:r w:rsidRPr="00DA641C">
        <w:rPr>
          <w:rFonts w:ascii="Times New Roman" w:eastAsia="GEVPWL+TimesNewRomanPSMT" w:hAnsi="Times New Roman" w:cs="Times New Roman"/>
          <w:color w:val="000000"/>
          <w:sz w:val="24"/>
          <w:szCs w:val="24"/>
        </w:rPr>
        <w:t xml:space="preserve">, with the surrounding air, </w:t>
      </w:r>
      <w:r w:rsidRPr="00DA641C">
        <w:rPr>
          <w:rFonts w:ascii="Times New Roman" w:eastAsia="GEVPWL+TimesNewRomanPSMT" w:hAnsi="Times New Roman" w:cs="Times New Roman"/>
          <w:i/>
          <w:iCs/>
          <w:color w:val="000000"/>
          <w:sz w:val="24"/>
          <w:szCs w:val="24"/>
        </w:rPr>
        <w:t>ϕ</w:t>
      </w:r>
      <w:r w:rsidRPr="00DA641C">
        <w:rPr>
          <w:rFonts w:ascii="Times New Roman" w:eastAsia="GEVPWL+TimesNewRomanPSMT" w:hAnsi="Times New Roman" w:cs="Times New Roman"/>
          <w:color w:val="000000"/>
          <w:sz w:val="24"/>
          <w:szCs w:val="24"/>
        </w:rPr>
        <w:t xml:space="preserve">. Additionally, the entrainment rate </w:t>
      </w:r>
      <w:proofErr w:type="spellStart"/>
      <w:r w:rsidRPr="00DA641C">
        <w:rPr>
          <w:rFonts w:ascii="Times New Roman" w:eastAsia="GEVPWL+TimesNewRomanPSMT" w:hAnsi="Times New Roman" w:cs="Times New Roman"/>
          <w:color w:val="000000"/>
          <w:sz w:val="24"/>
          <w:szCs w:val="24"/>
        </w:rPr>
        <w:t>e</w:t>
      </w:r>
      <w:r w:rsidRPr="00DA641C">
        <w:rPr>
          <w:rFonts w:ascii="Times New Roman" w:eastAsia="HBGEXN+TimesNewRomanPS-ItalicMT" w:hAnsi="Times New Roman" w:cs="Times New Roman"/>
          <w:i/>
          <w:iCs/>
          <w:color w:val="000000"/>
          <w:sz w:val="24"/>
          <w:szCs w:val="24"/>
          <w:vertAlign w:val="subscript"/>
        </w:rPr>
        <w:t>i</w:t>
      </w:r>
      <w:proofErr w:type="spellEnd"/>
      <w:r w:rsidRPr="00DA641C">
        <w:rPr>
          <w:rFonts w:ascii="Times New Roman" w:eastAsia="HBGEXN+TimesNewRomanPS-ItalicMT" w:hAnsi="Times New Roman" w:cs="Times New Roman"/>
          <w:color w:val="000000"/>
          <w:sz w:val="24"/>
          <w:szCs w:val="24"/>
        </w:rPr>
        <w:t xml:space="preserve"> </w:t>
      </w:r>
      <w:r w:rsidRPr="00DA641C">
        <w:rPr>
          <w:rFonts w:ascii="Times New Roman" w:eastAsia="GEVPWL+TimesNewRomanPSMT" w:hAnsi="Times New Roman" w:cs="Times New Roman"/>
          <w:color w:val="000000"/>
          <w:sz w:val="24"/>
          <w:szCs w:val="24"/>
        </w:rPr>
        <w:t xml:space="preserve">is given by </w:t>
      </w:r>
      <w:r w:rsidRPr="00DA641C">
        <w:rPr>
          <w:rFonts w:ascii="Times New Roman" w:eastAsia="GEVPWL+TimesNewRomanPSMT" w:hAnsi="Times New Roman" w:cs="Times New Roman"/>
          <w:noProof/>
          <w:color w:val="000000"/>
          <w:sz w:val="24"/>
          <w:szCs w:val="24"/>
        </w:rPr>
        <w:t>Tian and Kuang</w:t>
      </w:r>
      <w:r w:rsidR="001612DA">
        <w:rPr>
          <w:rFonts w:ascii="Times New Roman" w:eastAsia="GEVPWL+TimesNewRomanPSMT" w:hAnsi="Times New Roman" w:cs="Times New Roman"/>
          <w:noProof/>
          <w:color w:val="000000"/>
          <w:sz w:val="24"/>
          <w:szCs w:val="24"/>
        </w:rPr>
        <w:t xml:space="preserve"> (</w:t>
      </w:r>
      <w:r w:rsidRPr="00DA641C">
        <w:rPr>
          <w:rFonts w:ascii="Times New Roman" w:eastAsia="GEVPWL+TimesNewRomanPSMT" w:hAnsi="Times New Roman" w:cs="Times New Roman"/>
          <w:noProof/>
          <w:color w:val="000000"/>
          <w:sz w:val="24"/>
          <w:szCs w:val="24"/>
        </w:rPr>
        <w:t>2016)</w:t>
      </w:r>
      <w:r w:rsidRPr="00DA641C">
        <w:rPr>
          <w:rFonts w:ascii="Times New Roman" w:eastAsia="GEVPWL+TimesNewRomanPSMT" w:hAnsi="Times New Roman" w:cs="Times New Roman"/>
          <w:color w:val="000000"/>
          <w:sz w:val="24"/>
          <w:szCs w:val="24"/>
        </w:rPr>
        <w:t>:</w:t>
      </w:r>
    </w:p>
    <w:p w14:paraId="7368F022" w14:textId="2744043F" w:rsidR="00A73F86" w:rsidRPr="00DA641C" w:rsidRDefault="00CC1315" w:rsidP="00A73F86">
      <w:pPr>
        <w:widowControl w:val="0"/>
        <w:autoSpaceDE w:val="0"/>
        <w:autoSpaceDN w:val="0"/>
        <w:adjustRightInd w:val="0"/>
        <w:spacing w:after="0" w:line="480" w:lineRule="auto"/>
        <w:jc w:val="both"/>
        <w:rPr>
          <w:rFonts w:ascii="Times New Roman" w:eastAsia="GEVPWL+TimesNewRomanPSMT" w:hAnsi="Times New Roman" w:cs="Times New Roman"/>
          <w:color w:val="000000"/>
          <w:sz w:val="24"/>
          <w:szCs w:val="24"/>
        </w:rPr>
      </w:pPr>
      <m:oMath>
        <m:sSub>
          <m:sSubPr>
            <m:ctrlPr>
              <w:rPr>
                <w:rFonts w:ascii="Cambria Math" w:eastAsia="GEVPWL+TimesNewRomanPSMT" w:hAnsi="Cambria Math" w:cs="Times New Roman"/>
                <w:i/>
                <w:color w:val="000000"/>
                <w:sz w:val="24"/>
                <w:szCs w:val="24"/>
              </w:rPr>
            </m:ctrlPr>
          </m:sSubPr>
          <m:e>
            <m:r>
              <w:rPr>
                <w:rFonts w:ascii="Cambria Math" w:eastAsia="GEVPWL+TimesNewRomanPSMT" w:hAnsi="Cambria Math" w:cs="Times New Roman"/>
                <w:color w:val="000000"/>
                <w:sz w:val="24"/>
                <w:szCs w:val="24"/>
              </w:rPr>
              <m:t>ε</m:t>
            </m:r>
          </m:e>
          <m:sub>
            <m:r>
              <w:rPr>
                <w:rFonts w:ascii="Cambria Math" w:eastAsia="GEVPWL+TimesNewRomanPSMT" w:hAnsi="Cambria Math" w:cs="Times New Roman"/>
                <w:color w:val="000000"/>
                <w:sz w:val="24"/>
                <w:szCs w:val="24"/>
              </w:rPr>
              <m:t>i</m:t>
            </m:r>
          </m:sub>
        </m:sSub>
        <m:r>
          <w:rPr>
            <w:rFonts w:ascii="Cambria Math" w:eastAsia="GEVPWL+TimesNewRomanPSMT" w:hAnsi="Cambria Math" w:cs="Times New Roman"/>
            <w:color w:val="000000"/>
            <w:sz w:val="24"/>
            <w:szCs w:val="24"/>
          </w:rPr>
          <m:t>=</m:t>
        </m:r>
        <m:f>
          <m:fPr>
            <m:ctrlPr>
              <w:rPr>
                <w:rFonts w:ascii="Cambria Math" w:eastAsia="GEVPWL+TimesNewRomanPSMT" w:hAnsi="Cambria Math" w:cs="Times New Roman"/>
                <w:i/>
                <w:color w:val="000000"/>
                <w:sz w:val="24"/>
                <w:szCs w:val="24"/>
              </w:rPr>
            </m:ctrlPr>
          </m:fPr>
          <m:num>
            <m:r>
              <w:rPr>
                <w:rFonts w:ascii="Cambria Math" w:eastAsia="GEVPWL+TimesNewRomanPSMT" w:hAnsi="Cambria Math" w:cs="Times New Roman"/>
                <w:color w:val="000000"/>
                <w:sz w:val="24"/>
                <w:szCs w:val="24"/>
              </w:rPr>
              <m:t>ε</m:t>
            </m:r>
          </m:num>
          <m:den>
            <m:sSub>
              <m:sSubPr>
                <m:ctrlPr>
                  <w:rPr>
                    <w:rFonts w:ascii="Cambria Math" w:eastAsia="GEVPWL+TimesNewRomanPSMT" w:hAnsi="Cambria Math" w:cs="Times New Roman"/>
                    <w:i/>
                    <w:color w:val="000000"/>
                    <w:sz w:val="24"/>
                    <w:szCs w:val="24"/>
                  </w:rPr>
                </m:ctrlPr>
              </m:sSubPr>
              <m:e>
                <m:r>
                  <w:rPr>
                    <w:rFonts w:ascii="Cambria Math" w:eastAsia="GEVPWL+TimesNewRomanPSMT" w:hAnsi="Cambria Math" w:cs="Times New Roman"/>
                    <w:color w:val="000000"/>
                    <w:sz w:val="24"/>
                    <w:szCs w:val="24"/>
                  </w:rPr>
                  <m:t>w</m:t>
                </m:r>
              </m:e>
              <m:sub>
                <m:r>
                  <w:rPr>
                    <w:rFonts w:ascii="Cambria Math" w:eastAsia="GEVPWL+TimesNewRomanPSMT" w:hAnsi="Cambria Math" w:cs="Times New Roman"/>
                    <w:color w:val="000000"/>
                    <w:sz w:val="24"/>
                    <w:szCs w:val="24"/>
                  </w:rPr>
                  <m:t>ui</m:t>
                </m:r>
              </m:sub>
            </m:sSub>
            <m:sSub>
              <m:sSubPr>
                <m:ctrlPr>
                  <w:rPr>
                    <w:rFonts w:ascii="Cambria Math" w:eastAsia="GEVPWL+TimesNewRomanPSMT" w:hAnsi="Cambria Math" w:cs="Times New Roman"/>
                    <w:i/>
                    <w:color w:val="000000"/>
                    <w:sz w:val="24"/>
                    <w:szCs w:val="24"/>
                  </w:rPr>
                </m:ctrlPr>
              </m:sSubPr>
              <m:e>
                <m:r>
                  <w:rPr>
                    <w:rFonts w:ascii="Cambria Math" w:eastAsia="GEVPWL+TimesNewRomanPSMT" w:hAnsi="Cambria Math" w:cs="Times New Roman"/>
                    <w:color w:val="000000"/>
                    <w:sz w:val="24"/>
                    <w:szCs w:val="24"/>
                  </w:rPr>
                  <m:t>d</m:t>
                </m:r>
              </m:e>
              <m:sub>
                <m:r>
                  <w:rPr>
                    <w:rFonts w:ascii="Cambria Math" w:eastAsia="GEVPWL+TimesNewRomanPSMT" w:hAnsi="Cambria Math" w:cs="Times New Roman"/>
                    <w:color w:val="000000"/>
                    <w:sz w:val="24"/>
                    <w:szCs w:val="24"/>
                  </w:rPr>
                  <m:t>i</m:t>
                </m:r>
              </m:sub>
            </m:sSub>
          </m:den>
        </m:f>
      </m:oMath>
      <w:r w:rsidR="00A73F86" w:rsidRPr="00DA641C">
        <w:rPr>
          <w:rFonts w:ascii="Times New Roman" w:eastAsia="GEVPWL+TimesNewRomanPSMT" w:hAnsi="Times New Roman" w:cs="Times New Roman"/>
          <w:color w:val="000000"/>
          <w:sz w:val="24"/>
          <w:szCs w:val="24"/>
        </w:rPr>
        <w:t xml:space="preserve">,                                                       </w:t>
      </w:r>
      <w:r w:rsidR="00C76894">
        <w:rPr>
          <w:rFonts w:ascii="Times New Roman" w:eastAsia="GEVPWL+TimesNewRomanPSMT" w:hAnsi="Times New Roman" w:cs="Times New Roman"/>
          <w:color w:val="000000"/>
          <w:sz w:val="24"/>
          <w:szCs w:val="24"/>
        </w:rPr>
        <w:t xml:space="preserve">                                                                          </w:t>
      </w:r>
      <w:r w:rsidR="00A73F86" w:rsidRPr="00DA641C">
        <w:rPr>
          <w:rFonts w:ascii="Times New Roman" w:eastAsia="GEVPWL+TimesNewRomanPSMT" w:hAnsi="Times New Roman" w:cs="Times New Roman"/>
          <w:color w:val="000000"/>
          <w:sz w:val="24"/>
          <w:szCs w:val="24"/>
        </w:rPr>
        <w:t xml:space="preserve">   (</w:t>
      </w:r>
      <w:r w:rsidR="00C76894">
        <w:rPr>
          <w:rFonts w:ascii="Times New Roman" w:eastAsia="GEVPWL+TimesNewRomanPSMT" w:hAnsi="Times New Roman" w:cs="Times New Roman"/>
          <w:color w:val="000000"/>
          <w:sz w:val="24"/>
          <w:szCs w:val="24"/>
        </w:rPr>
        <w:t>7.3</w:t>
      </w:r>
      <w:r w:rsidR="00A73F86" w:rsidRPr="00DA641C">
        <w:rPr>
          <w:rFonts w:ascii="Times New Roman" w:eastAsia="GEVPWL+TimesNewRomanPSMT" w:hAnsi="Times New Roman" w:cs="Times New Roman"/>
          <w:color w:val="000000"/>
          <w:sz w:val="24"/>
          <w:szCs w:val="24"/>
        </w:rPr>
        <w:t>)</w:t>
      </w:r>
    </w:p>
    <w:p w14:paraId="1BD12CE8" w14:textId="506CBFFD" w:rsidR="00A73F86" w:rsidRPr="00DA641C" w:rsidRDefault="00A73F86" w:rsidP="00A73F86">
      <w:pPr>
        <w:widowControl w:val="0"/>
        <w:autoSpaceDE w:val="0"/>
        <w:autoSpaceDN w:val="0"/>
        <w:adjustRightInd w:val="0"/>
        <w:spacing w:after="100" w:line="480" w:lineRule="auto"/>
        <w:jc w:val="both"/>
        <w:rPr>
          <w:rFonts w:ascii="Times New Roman" w:eastAsia="GEVPWL+TimesNewRomanPSMT" w:hAnsi="Times New Roman" w:cs="Times New Roman"/>
          <w:color w:val="000000"/>
          <w:sz w:val="24"/>
          <w:szCs w:val="24"/>
        </w:rPr>
      </w:pPr>
      <w:r w:rsidRPr="00DA641C">
        <w:rPr>
          <w:rFonts w:ascii="Times New Roman" w:eastAsia="GEVPWL+TimesNewRomanPSMT" w:hAnsi="Times New Roman" w:cs="Times New Roman"/>
          <w:color w:val="000000"/>
          <w:sz w:val="24"/>
          <w:szCs w:val="24"/>
        </w:rPr>
        <w:t xml:space="preserve">where </w:t>
      </w:r>
      <w:proofErr w:type="spellStart"/>
      <w:r w:rsidRPr="00DA641C">
        <w:rPr>
          <w:rFonts w:ascii="Times New Roman" w:eastAsia="HBGEXN+TimesNewRomanPS-ItalicMT" w:hAnsi="Times New Roman" w:cs="Times New Roman"/>
          <w:i/>
          <w:iCs/>
          <w:color w:val="000000"/>
          <w:sz w:val="24"/>
          <w:szCs w:val="24"/>
        </w:rPr>
        <w:t>w</w:t>
      </w:r>
      <w:r w:rsidRPr="00DA641C">
        <w:rPr>
          <w:rFonts w:ascii="Times New Roman" w:eastAsia="GEVPWL+TimesNewRomanPSMT" w:hAnsi="Times New Roman" w:cs="Times New Roman"/>
          <w:i/>
          <w:iCs/>
          <w:color w:val="000000"/>
          <w:sz w:val="24"/>
          <w:szCs w:val="24"/>
          <w:vertAlign w:val="subscript"/>
        </w:rPr>
        <w:t>i</w:t>
      </w:r>
      <w:proofErr w:type="spellEnd"/>
      <w:r w:rsidRPr="00DA641C">
        <w:rPr>
          <w:rFonts w:ascii="Times New Roman" w:eastAsia="GEVPWL+TimesNewRomanPSMT" w:hAnsi="Times New Roman" w:cs="Times New Roman"/>
          <w:color w:val="000000"/>
          <w:sz w:val="24"/>
          <w:szCs w:val="24"/>
        </w:rPr>
        <w:t xml:space="preserve"> is the vertical velocity and </w:t>
      </w:r>
      <w:r w:rsidRPr="00DA641C">
        <w:rPr>
          <w:rFonts w:ascii="Times New Roman" w:eastAsia="HBGEXN+TimesNewRomanPS-ItalicMT" w:hAnsi="Times New Roman" w:cs="Times New Roman"/>
          <w:i/>
          <w:iCs/>
          <w:color w:val="000000"/>
          <w:sz w:val="24"/>
          <w:szCs w:val="24"/>
        </w:rPr>
        <w:t>d</w:t>
      </w:r>
      <w:r w:rsidRPr="00DA641C">
        <w:rPr>
          <w:rFonts w:ascii="Times New Roman" w:eastAsia="GEVPWL+TimesNewRomanPSMT" w:hAnsi="Times New Roman" w:cs="Times New Roman"/>
          <w:i/>
          <w:iCs/>
          <w:color w:val="000000"/>
          <w:sz w:val="24"/>
          <w:szCs w:val="24"/>
          <w:vertAlign w:val="subscript"/>
        </w:rPr>
        <w:t>i</w:t>
      </w:r>
      <w:r w:rsidRPr="00DA641C">
        <w:rPr>
          <w:rFonts w:ascii="Times New Roman" w:eastAsia="GEVPWL+TimesNewRomanPSMT" w:hAnsi="Times New Roman" w:cs="Times New Roman"/>
          <w:color w:val="000000"/>
          <w:sz w:val="24"/>
          <w:szCs w:val="24"/>
        </w:rPr>
        <w:t xml:space="preserve"> is the diameter of each plume </w:t>
      </w:r>
      <w:proofErr w:type="spellStart"/>
      <w:r w:rsidRPr="00DA641C">
        <w:rPr>
          <w:rFonts w:ascii="Times New Roman" w:eastAsia="HBGEXN+TimesNewRomanPS-ItalicMT" w:hAnsi="Times New Roman" w:cs="Times New Roman"/>
          <w:i/>
          <w:iCs/>
          <w:color w:val="000000"/>
          <w:sz w:val="24"/>
          <w:szCs w:val="24"/>
        </w:rPr>
        <w:t>i</w:t>
      </w:r>
      <w:proofErr w:type="spellEnd"/>
      <w:r w:rsidRPr="00DA641C">
        <w:rPr>
          <w:rFonts w:ascii="Times New Roman" w:eastAsia="GEVPWL+TimesNewRomanPSMT" w:hAnsi="Times New Roman" w:cs="Times New Roman"/>
          <w:color w:val="000000"/>
          <w:sz w:val="24"/>
          <w:szCs w:val="24"/>
        </w:rPr>
        <w:t xml:space="preserve">. </w:t>
      </w:r>
      <w:r w:rsidRPr="00A56186">
        <w:rPr>
          <w:rFonts w:ascii="Times New Roman" w:eastAsia="GEVPWL+TimesNewRomanPSMT" w:hAnsi="Times New Roman" w:cs="Times New Roman"/>
          <w:color w:val="000000" w:themeColor="text1"/>
          <w:sz w:val="24"/>
          <w:szCs w:val="24"/>
          <w:rPrChange w:id="1145" w:author="Liu, Yangang" w:date="2020-12-05T16:47:00Z">
            <w:rPr>
              <w:rFonts w:ascii="Times New Roman" w:eastAsia="GEVPWL+TimesNewRomanPSMT" w:hAnsi="Times New Roman" w:cs="Times New Roman"/>
              <w:color w:val="FF0000"/>
              <w:sz w:val="24"/>
              <w:szCs w:val="24"/>
            </w:rPr>
          </w:rPrChange>
        </w:rPr>
        <w:t xml:space="preserve">The constant </w:t>
      </w:r>
      <w:r w:rsidRPr="00A56186">
        <w:rPr>
          <w:rFonts w:ascii="Times New Roman" w:eastAsia="HBGEXN+TimesNewRomanPS-ItalicMT" w:hAnsi="Times New Roman" w:cs="Times New Roman"/>
          <w:i/>
          <w:iCs/>
          <w:color w:val="000000" w:themeColor="text1"/>
          <w:sz w:val="24"/>
          <w:szCs w:val="24"/>
          <w:rPrChange w:id="1146" w:author="Liu, Yangang" w:date="2020-12-05T16:47:00Z">
            <w:rPr>
              <w:rFonts w:ascii="Times New Roman" w:eastAsia="HBGEXN+TimesNewRomanPS-ItalicMT" w:hAnsi="Times New Roman" w:cs="Times New Roman"/>
              <w:i/>
              <w:iCs/>
              <w:color w:val="FF0000"/>
              <w:sz w:val="24"/>
              <w:szCs w:val="24"/>
            </w:rPr>
          </w:rPrChange>
        </w:rPr>
        <w:t>ε</w:t>
      </w:r>
      <w:r w:rsidRPr="00A56186">
        <w:rPr>
          <w:rFonts w:ascii="Times New Roman" w:eastAsia="VOYQAY+CambriaMath" w:hAnsi="Times New Roman" w:cs="Times New Roman"/>
          <w:color w:val="000000" w:themeColor="text1"/>
          <w:sz w:val="24"/>
          <w:szCs w:val="24"/>
          <w:rPrChange w:id="1147" w:author="Liu, Yangang" w:date="2020-12-05T16:47:00Z">
            <w:rPr>
              <w:rFonts w:ascii="Times New Roman" w:eastAsia="VOYQAY+CambriaMath" w:hAnsi="Times New Roman" w:cs="Times New Roman"/>
              <w:color w:val="FF0000"/>
              <w:sz w:val="24"/>
              <w:szCs w:val="24"/>
            </w:rPr>
          </w:rPrChange>
        </w:rPr>
        <w:t xml:space="preserve"> </w:t>
      </w:r>
      <w:r w:rsidRPr="00A56186">
        <w:rPr>
          <w:rFonts w:ascii="Times New Roman" w:eastAsia="GEVPWL+TimesNewRomanPSMT" w:hAnsi="Times New Roman" w:cs="Times New Roman"/>
          <w:color w:val="000000" w:themeColor="text1"/>
          <w:sz w:val="24"/>
          <w:szCs w:val="24"/>
          <w:rPrChange w:id="1148" w:author="Liu, Yangang" w:date="2020-12-05T16:47:00Z">
            <w:rPr>
              <w:rFonts w:ascii="Times New Roman" w:eastAsia="GEVPWL+TimesNewRomanPSMT" w:hAnsi="Times New Roman" w:cs="Times New Roman"/>
              <w:color w:val="FF0000"/>
              <w:sz w:val="24"/>
              <w:szCs w:val="24"/>
            </w:rPr>
          </w:rPrChange>
        </w:rPr>
        <w:t>is set to 0.35</w:t>
      </w:r>
      <w:r w:rsidRPr="00A56186">
        <w:rPr>
          <w:rFonts w:ascii="Times New Roman" w:eastAsia="GEVPWL+TimesNewRomanPSMT" w:hAnsi="Times New Roman" w:cs="Times New Roman"/>
          <w:color w:val="000000" w:themeColor="text1"/>
          <w:sz w:val="24"/>
          <w:szCs w:val="24"/>
          <w:rPrChange w:id="1149" w:author="Liu, Yangang" w:date="2020-12-05T16:47:00Z">
            <w:rPr>
              <w:rFonts w:ascii="Times New Roman" w:eastAsia="GEVPWL+TimesNewRomanPSMT" w:hAnsi="Times New Roman" w:cs="Times New Roman"/>
              <w:color w:val="000000"/>
              <w:sz w:val="24"/>
              <w:szCs w:val="24"/>
            </w:rPr>
          </w:rPrChange>
        </w:rPr>
        <w:t xml:space="preserve">. </w:t>
      </w:r>
      <w:r w:rsidRPr="00DA641C">
        <w:rPr>
          <w:rFonts w:ascii="Times New Roman" w:eastAsia="GEVPWL+TimesNewRomanPSMT" w:hAnsi="Times New Roman" w:cs="Times New Roman"/>
          <w:color w:val="000000"/>
          <w:sz w:val="24"/>
          <w:szCs w:val="24"/>
        </w:rPr>
        <w:t xml:space="preserve">The vertical velocity equation using a modified version of that from </w:t>
      </w:r>
      <w:r w:rsidRPr="00DA641C">
        <w:rPr>
          <w:rFonts w:ascii="Times New Roman" w:eastAsia="GEVPWL+TimesNewRomanPSMT" w:hAnsi="Times New Roman" w:cs="Times New Roman"/>
          <w:noProof/>
          <w:color w:val="000000"/>
          <w:sz w:val="24"/>
          <w:szCs w:val="24"/>
        </w:rPr>
        <w:t>Simpson and Wiggert</w:t>
      </w:r>
      <w:r w:rsidR="001612DA">
        <w:rPr>
          <w:rFonts w:ascii="Times New Roman" w:eastAsia="GEVPWL+TimesNewRomanPSMT" w:hAnsi="Times New Roman" w:cs="Times New Roman"/>
          <w:noProof/>
          <w:color w:val="000000"/>
          <w:sz w:val="24"/>
          <w:szCs w:val="24"/>
        </w:rPr>
        <w:t xml:space="preserve"> (</w:t>
      </w:r>
      <w:r w:rsidRPr="00DA641C">
        <w:rPr>
          <w:rFonts w:ascii="Times New Roman" w:eastAsia="GEVPWL+TimesNewRomanPSMT" w:hAnsi="Times New Roman" w:cs="Times New Roman"/>
          <w:noProof/>
          <w:color w:val="000000"/>
          <w:sz w:val="24"/>
          <w:szCs w:val="24"/>
        </w:rPr>
        <w:t>1969)</w:t>
      </w:r>
      <w:r w:rsidRPr="00DA641C">
        <w:rPr>
          <w:rFonts w:ascii="Times New Roman" w:eastAsia="GEVPWL+TimesNewRomanPSMT" w:hAnsi="Times New Roman" w:cs="Times New Roman"/>
          <w:color w:val="000000"/>
          <w:sz w:val="24"/>
          <w:szCs w:val="24"/>
        </w:rPr>
        <w:t xml:space="preserve">, with the buoyancy </w:t>
      </w:r>
      <m:oMath>
        <m:r>
          <w:rPr>
            <w:rFonts w:ascii="Cambria Math" w:eastAsia="GEVPWL+TimesNewRomanPSMT" w:hAnsi="Cambria Math" w:cs="Times New Roman"/>
            <w:color w:val="000000"/>
            <w:sz w:val="24"/>
            <w:szCs w:val="24"/>
          </w:rPr>
          <m:t>B=g(</m:t>
        </m:r>
        <m:sSub>
          <m:sSubPr>
            <m:ctrlPr>
              <w:rPr>
                <w:rFonts w:ascii="Cambria Math" w:eastAsia="GEVPWL+TimesNewRomanPSMT" w:hAnsi="Cambria Math" w:cs="Times New Roman"/>
                <w:i/>
                <w:color w:val="000000"/>
                <w:sz w:val="24"/>
                <w:szCs w:val="24"/>
              </w:rPr>
            </m:ctrlPr>
          </m:sSubPr>
          <m:e>
            <m:r>
              <w:rPr>
                <w:rFonts w:ascii="Cambria Math" w:eastAsia="GEVPWL+TimesNewRomanPSMT" w:hAnsi="Cambria Math" w:cs="Times New Roman"/>
                <w:color w:val="000000"/>
                <w:sz w:val="24"/>
                <w:szCs w:val="24"/>
              </w:rPr>
              <m:t>θ</m:t>
            </m:r>
          </m:e>
          <m:sub>
            <m:r>
              <w:rPr>
                <w:rFonts w:ascii="Cambria Math" w:eastAsia="GEVPWL+TimesNewRomanPSMT" w:hAnsi="Cambria Math" w:cs="Times New Roman"/>
                <w:color w:val="000000"/>
                <w:sz w:val="24"/>
                <w:szCs w:val="24"/>
              </w:rPr>
              <m:t>v,ui</m:t>
            </m:r>
          </m:sub>
        </m:sSub>
        <m:r>
          <w:rPr>
            <w:rFonts w:ascii="Cambria Math" w:eastAsia="GEVPWL+TimesNewRomanPSMT" w:hAnsi="Cambria Math" w:cs="Times New Roman"/>
            <w:color w:val="000000"/>
            <w:sz w:val="24"/>
            <w:szCs w:val="24"/>
          </w:rPr>
          <m:t>-</m:t>
        </m:r>
        <m:sSub>
          <m:sSubPr>
            <m:ctrlPr>
              <w:rPr>
                <w:rFonts w:ascii="Cambria Math" w:eastAsia="GEVPWL+TimesNewRomanPSMT" w:hAnsi="Cambria Math" w:cs="Times New Roman"/>
                <w:i/>
                <w:color w:val="000000"/>
                <w:sz w:val="24"/>
                <w:szCs w:val="24"/>
              </w:rPr>
            </m:ctrlPr>
          </m:sSubPr>
          <m:e>
            <m:r>
              <w:rPr>
                <w:rFonts w:ascii="Cambria Math" w:eastAsia="GEVPWL+TimesNewRomanPSMT" w:hAnsi="Cambria Math" w:cs="Times New Roman"/>
                <w:color w:val="000000"/>
                <w:sz w:val="24"/>
                <w:szCs w:val="24"/>
              </w:rPr>
              <m:t>θ</m:t>
            </m:r>
          </m:e>
          <m:sub>
            <m:r>
              <w:rPr>
                <w:rFonts w:ascii="Cambria Math" w:eastAsia="GEVPWL+TimesNewRomanPSMT" w:hAnsi="Cambria Math" w:cs="Times New Roman"/>
                <w:color w:val="000000"/>
                <w:sz w:val="24"/>
                <w:szCs w:val="24"/>
              </w:rPr>
              <m:t>v</m:t>
            </m:r>
          </m:sub>
        </m:sSub>
        <m:r>
          <w:rPr>
            <w:rFonts w:ascii="Cambria Math" w:eastAsia="GEVPWL+TimesNewRomanPSMT" w:hAnsi="Cambria Math" w:cs="Times New Roman"/>
            <w:color w:val="000000"/>
            <w:sz w:val="24"/>
            <w:szCs w:val="24"/>
          </w:rPr>
          <m:t>)/</m:t>
        </m:r>
        <m:sSub>
          <m:sSubPr>
            <m:ctrlPr>
              <w:rPr>
                <w:rFonts w:ascii="Cambria Math" w:eastAsia="GEVPWL+TimesNewRomanPSMT" w:hAnsi="Cambria Math" w:cs="Times New Roman"/>
                <w:i/>
                <w:color w:val="000000"/>
                <w:sz w:val="24"/>
                <w:szCs w:val="24"/>
              </w:rPr>
            </m:ctrlPr>
          </m:sSubPr>
          <m:e>
            <m:r>
              <w:rPr>
                <w:rFonts w:ascii="Cambria Math" w:eastAsia="GEVPWL+TimesNewRomanPSMT" w:hAnsi="Cambria Math" w:cs="Times New Roman"/>
                <w:color w:val="000000"/>
                <w:sz w:val="24"/>
                <w:szCs w:val="24"/>
              </w:rPr>
              <m:t>θ</m:t>
            </m:r>
          </m:e>
          <m:sub>
            <m:r>
              <w:rPr>
                <w:rFonts w:ascii="Cambria Math" w:eastAsia="GEVPWL+TimesNewRomanPSMT" w:hAnsi="Cambria Math" w:cs="Times New Roman"/>
                <w:color w:val="000000"/>
                <w:sz w:val="24"/>
                <w:szCs w:val="24"/>
              </w:rPr>
              <m:t>v</m:t>
            </m:r>
          </m:sub>
        </m:sSub>
      </m:oMath>
      <w:r w:rsidRPr="00DA641C">
        <w:rPr>
          <w:rFonts w:ascii="Times New Roman" w:eastAsia="GEVPWL+TimesNewRomanPSMT" w:hAnsi="Times New Roman" w:cs="Times New Roman"/>
          <w:color w:val="000000"/>
          <w:sz w:val="24"/>
          <w:szCs w:val="24"/>
        </w:rPr>
        <w:t xml:space="preserve"> as a source term: </w:t>
      </w:r>
    </w:p>
    <w:p w14:paraId="42B49121" w14:textId="038CF4D5" w:rsidR="00A73F86" w:rsidRPr="00DA641C" w:rsidRDefault="00CC1315" w:rsidP="00A73F86">
      <w:pPr>
        <w:widowControl w:val="0"/>
        <w:autoSpaceDE w:val="0"/>
        <w:autoSpaceDN w:val="0"/>
        <w:adjustRightInd w:val="0"/>
        <w:spacing w:after="100" w:line="480" w:lineRule="auto"/>
        <w:jc w:val="both"/>
        <w:rPr>
          <w:rFonts w:ascii="Times New Roman" w:eastAsia="GEVPWL+TimesNewRomanPSMT" w:hAnsi="Times New Roman" w:cs="Times New Roman"/>
          <w:color w:val="000000"/>
          <w:sz w:val="24"/>
          <w:szCs w:val="24"/>
        </w:rPr>
      </w:pPr>
      <m:oMath>
        <m:sSub>
          <m:sSubPr>
            <m:ctrlPr>
              <w:rPr>
                <w:rFonts w:ascii="Cambria Math" w:eastAsia="VOYQAY+CambriaMath" w:hAnsi="Cambria Math" w:cs="Times New Roman"/>
                <w:i/>
                <w:color w:val="000000"/>
                <w:sz w:val="24"/>
                <w:szCs w:val="24"/>
              </w:rPr>
            </m:ctrlPr>
          </m:sSubPr>
          <m:e>
            <m:r>
              <w:rPr>
                <w:rFonts w:ascii="Cambria Math" w:eastAsia="VOYQAY+CambriaMath" w:hAnsi="Cambria Math" w:cs="Times New Roman"/>
                <w:color w:val="000000"/>
                <w:sz w:val="24"/>
                <w:szCs w:val="24"/>
              </w:rPr>
              <m:t>w</m:t>
            </m:r>
          </m:e>
          <m:sub>
            <m:sSub>
              <m:sSubPr>
                <m:ctrlPr>
                  <w:rPr>
                    <w:rFonts w:ascii="Cambria Math" w:eastAsia="VOYQAY+CambriaMath" w:hAnsi="Cambria Math" w:cs="Times New Roman"/>
                    <w:i/>
                    <w:color w:val="000000"/>
                    <w:sz w:val="24"/>
                    <w:szCs w:val="24"/>
                  </w:rPr>
                </m:ctrlPr>
              </m:sSubPr>
              <m:e>
                <m:r>
                  <w:rPr>
                    <w:rFonts w:ascii="Cambria Math" w:eastAsia="VOYQAY+CambriaMath" w:hAnsi="Cambria Math" w:cs="Times New Roman"/>
                    <w:color w:val="000000"/>
                    <w:sz w:val="24"/>
                    <w:szCs w:val="24"/>
                  </w:rPr>
                  <m:t>u</m:t>
                </m:r>
              </m:e>
              <m:sub>
                <m:r>
                  <w:rPr>
                    <w:rFonts w:ascii="Cambria Math" w:eastAsia="VOYQAY+CambriaMath" w:hAnsi="Cambria Math" w:cs="Times New Roman"/>
                    <w:color w:val="000000"/>
                    <w:sz w:val="24"/>
                    <w:szCs w:val="24"/>
                  </w:rPr>
                  <m:t>i</m:t>
                </m:r>
              </m:sub>
            </m:sSub>
          </m:sub>
        </m:sSub>
        <m:f>
          <m:fPr>
            <m:ctrlPr>
              <w:rPr>
                <w:rFonts w:ascii="Cambria Math" w:eastAsia="VOYQAY+CambriaMath" w:hAnsi="Cambria Math" w:cs="Times New Roman"/>
                <w:i/>
                <w:color w:val="000000"/>
                <w:sz w:val="24"/>
                <w:szCs w:val="24"/>
              </w:rPr>
            </m:ctrlPr>
          </m:fPr>
          <m:num>
            <m:r>
              <w:rPr>
                <w:rFonts w:ascii="Cambria Math" w:eastAsia="VOYQAY+CambriaMath" w:hAnsi="Cambria Math" w:cs="Times New Roman"/>
                <w:color w:val="000000"/>
                <w:sz w:val="24"/>
                <w:szCs w:val="24"/>
              </w:rPr>
              <m:t>∂</m:t>
            </m:r>
            <m:sSub>
              <m:sSubPr>
                <m:ctrlPr>
                  <w:rPr>
                    <w:rFonts w:ascii="Cambria Math" w:eastAsia="VOYQAY+CambriaMath" w:hAnsi="Cambria Math" w:cs="Times New Roman"/>
                    <w:i/>
                    <w:color w:val="000000"/>
                    <w:sz w:val="24"/>
                    <w:szCs w:val="24"/>
                  </w:rPr>
                </m:ctrlPr>
              </m:sSubPr>
              <m:e>
                <m:r>
                  <w:rPr>
                    <w:rFonts w:ascii="Cambria Math" w:eastAsia="VOYQAY+CambriaMath" w:hAnsi="Cambria Math" w:cs="Times New Roman"/>
                    <w:color w:val="000000"/>
                    <w:sz w:val="24"/>
                    <w:szCs w:val="24"/>
                  </w:rPr>
                  <m:t>w</m:t>
                </m:r>
              </m:e>
              <m:sub>
                <m:sSub>
                  <m:sSubPr>
                    <m:ctrlPr>
                      <w:rPr>
                        <w:rFonts w:ascii="Cambria Math" w:eastAsia="VOYQAY+CambriaMath" w:hAnsi="Cambria Math" w:cs="Times New Roman"/>
                        <w:i/>
                        <w:color w:val="000000"/>
                        <w:sz w:val="24"/>
                        <w:szCs w:val="24"/>
                      </w:rPr>
                    </m:ctrlPr>
                  </m:sSubPr>
                  <m:e>
                    <m:r>
                      <w:rPr>
                        <w:rFonts w:ascii="Cambria Math" w:eastAsia="VOYQAY+CambriaMath" w:hAnsi="Cambria Math" w:cs="Times New Roman"/>
                        <w:color w:val="000000"/>
                        <w:sz w:val="24"/>
                        <w:szCs w:val="24"/>
                      </w:rPr>
                      <m:t>u</m:t>
                    </m:r>
                  </m:e>
                  <m:sub>
                    <m:r>
                      <w:rPr>
                        <w:rFonts w:ascii="Cambria Math" w:eastAsia="VOYQAY+CambriaMath" w:hAnsi="Cambria Math" w:cs="Times New Roman"/>
                        <w:color w:val="000000"/>
                        <w:sz w:val="24"/>
                        <w:szCs w:val="24"/>
                      </w:rPr>
                      <m:t>i</m:t>
                    </m:r>
                  </m:sub>
                </m:sSub>
              </m:sub>
            </m:sSub>
          </m:num>
          <m:den>
            <m:r>
              <w:rPr>
                <w:rFonts w:ascii="Cambria Math" w:eastAsia="VOYQAY+CambriaMath" w:hAnsi="Cambria Math" w:cs="Times New Roman"/>
                <w:color w:val="000000"/>
                <w:sz w:val="24"/>
                <w:szCs w:val="24"/>
              </w:rPr>
              <m:t>∂z</m:t>
            </m:r>
          </m:den>
        </m:f>
        <m:r>
          <w:rPr>
            <w:rFonts w:ascii="Cambria Math" w:eastAsia="VOYQAY+CambriaMath" w:hAnsi="Cambria Math" w:cs="Times New Roman"/>
            <w:color w:val="000000"/>
            <w:sz w:val="24"/>
            <w:szCs w:val="24"/>
          </w:rPr>
          <m:t>=-</m:t>
        </m:r>
        <m:sSub>
          <m:sSubPr>
            <m:ctrlPr>
              <w:rPr>
                <w:rFonts w:ascii="Cambria Math" w:eastAsia="VOYQAY+CambriaMath" w:hAnsi="Cambria Math" w:cs="Times New Roman"/>
                <w:i/>
                <w:color w:val="000000"/>
                <w:sz w:val="24"/>
                <w:szCs w:val="24"/>
              </w:rPr>
            </m:ctrlPr>
          </m:sSubPr>
          <m:e>
            <m:r>
              <w:rPr>
                <w:rFonts w:ascii="Cambria Math" w:eastAsia="VOYQAY+CambriaMath" w:hAnsi="Cambria Math" w:cs="Times New Roman"/>
                <w:color w:val="000000"/>
                <w:sz w:val="24"/>
                <w:szCs w:val="24"/>
              </w:rPr>
              <m:t>ε</m:t>
            </m:r>
          </m:e>
          <m:sub>
            <m:r>
              <w:rPr>
                <w:rFonts w:ascii="Cambria Math" w:eastAsia="VOYQAY+CambriaMath" w:hAnsi="Cambria Math" w:cs="Times New Roman"/>
                <w:color w:val="000000"/>
                <w:sz w:val="24"/>
                <w:szCs w:val="24"/>
              </w:rPr>
              <m:t>i</m:t>
            </m:r>
          </m:sub>
        </m:sSub>
        <m:r>
          <w:rPr>
            <w:rFonts w:ascii="Cambria Math" w:eastAsia="VOYQAY+CambriaMath" w:hAnsi="Cambria Math" w:cs="Times New Roman"/>
            <w:color w:val="000000"/>
            <w:sz w:val="24"/>
            <w:szCs w:val="24"/>
          </w:rPr>
          <m:t>a</m:t>
        </m:r>
        <m:sSubSup>
          <m:sSubSupPr>
            <m:ctrlPr>
              <w:rPr>
                <w:rFonts w:ascii="Cambria Math" w:eastAsia="VOYQAY+CambriaMath" w:hAnsi="Cambria Math" w:cs="Times New Roman"/>
                <w:i/>
                <w:color w:val="000000"/>
                <w:sz w:val="24"/>
                <w:szCs w:val="24"/>
              </w:rPr>
            </m:ctrlPr>
          </m:sSubSupPr>
          <m:e>
            <m:r>
              <w:rPr>
                <w:rFonts w:ascii="Cambria Math" w:eastAsia="VOYQAY+CambriaMath" w:hAnsi="Cambria Math" w:cs="Times New Roman"/>
                <w:color w:val="000000"/>
                <w:sz w:val="24"/>
                <w:szCs w:val="24"/>
              </w:rPr>
              <m:t>w</m:t>
            </m:r>
          </m:e>
          <m:sub>
            <m:sSub>
              <m:sSubPr>
                <m:ctrlPr>
                  <w:rPr>
                    <w:rFonts w:ascii="Cambria Math" w:eastAsia="VOYQAY+CambriaMath" w:hAnsi="Cambria Math" w:cs="Times New Roman"/>
                    <w:i/>
                    <w:color w:val="000000"/>
                    <w:sz w:val="24"/>
                    <w:szCs w:val="24"/>
                  </w:rPr>
                </m:ctrlPr>
              </m:sSubPr>
              <m:e>
                <m:r>
                  <w:rPr>
                    <w:rFonts w:ascii="Cambria Math" w:eastAsia="VOYQAY+CambriaMath" w:hAnsi="Cambria Math" w:cs="Times New Roman"/>
                    <w:color w:val="000000"/>
                    <w:sz w:val="24"/>
                    <w:szCs w:val="24"/>
                  </w:rPr>
                  <m:t>u</m:t>
                </m:r>
              </m:e>
              <m:sub>
                <m:r>
                  <w:rPr>
                    <w:rFonts w:ascii="Cambria Math" w:eastAsia="VOYQAY+CambriaMath" w:hAnsi="Cambria Math" w:cs="Times New Roman"/>
                    <w:color w:val="000000"/>
                    <w:sz w:val="24"/>
                    <w:szCs w:val="24"/>
                  </w:rPr>
                  <m:t>i</m:t>
                </m:r>
              </m:sub>
            </m:sSub>
          </m:sub>
          <m:sup>
            <m:r>
              <w:rPr>
                <w:rFonts w:ascii="Cambria Math" w:eastAsia="VOYQAY+CambriaMath" w:hAnsi="Cambria Math" w:cs="Times New Roman"/>
                <w:color w:val="000000"/>
                <w:sz w:val="24"/>
                <w:szCs w:val="24"/>
              </w:rPr>
              <m:t>2</m:t>
            </m:r>
          </m:sup>
        </m:sSubSup>
        <m:r>
          <w:rPr>
            <w:rFonts w:ascii="Cambria Math" w:eastAsia="VOYQAY+CambriaMath" w:hAnsi="Cambria Math" w:cs="Times New Roman"/>
            <w:color w:val="000000"/>
            <w:sz w:val="24"/>
            <w:szCs w:val="24"/>
          </w:rPr>
          <m:t>-bB</m:t>
        </m:r>
      </m:oMath>
      <w:r w:rsidR="00A73F86" w:rsidRPr="00DA641C">
        <w:rPr>
          <w:rFonts w:ascii="Times New Roman" w:eastAsia="GEVPWL+TimesNewRomanPSMT" w:hAnsi="Times New Roman" w:cs="Times New Roman"/>
          <w:color w:val="000000"/>
          <w:sz w:val="24"/>
          <w:szCs w:val="24"/>
        </w:rPr>
        <w:t xml:space="preserve">,                                           </w:t>
      </w:r>
      <w:r w:rsidR="00C76894">
        <w:rPr>
          <w:rFonts w:ascii="Times New Roman" w:eastAsia="GEVPWL+TimesNewRomanPSMT" w:hAnsi="Times New Roman" w:cs="Times New Roman"/>
          <w:color w:val="000000"/>
          <w:sz w:val="24"/>
          <w:szCs w:val="24"/>
        </w:rPr>
        <w:t xml:space="preserve">                                                             </w:t>
      </w:r>
      <w:r w:rsidR="00A73F86" w:rsidRPr="00DA641C">
        <w:rPr>
          <w:rFonts w:ascii="Times New Roman" w:eastAsia="GEVPWL+TimesNewRomanPSMT" w:hAnsi="Times New Roman" w:cs="Times New Roman"/>
          <w:color w:val="000000"/>
          <w:sz w:val="24"/>
          <w:szCs w:val="24"/>
        </w:rPr>
        <w:t xml:space="preserve"> (</w:t>
      </w:r>
      <w:r w:rsidR="00C76894">
        <w:rPr>
          <w:rFonts w:ascii="Times New Roman" w:eastAsia="GEVPWL+TimesNewRomanPSMT" w:hAnsi="Times New Roman" w:cs="Times New Roman"/>
          <w:color w:val="000000"/>
          <w:sz w:val="24"/>
          <w:szCs w:val="24"/>
        </w:rPr>
        <w:t>7.4</w:t>
      </w:r>
      <w:r w:rsidR="00A73F86" w:rsidRPr="00DA641C">
        <w:rPr>
          <w:rFonts w:ascii="Times New Roman" w:eastAsia="GEVPWL+TimesNewRomanPSMT" w:hAnsi="Times New Roman" w:cs="Times New Roman"/>
          <w:color w:val="000000"/>
          <w:sz w:val="24"/>
          <w:szCs w:val="24"/>
        </w:rPr>
        <w:t>)</w:t>
      </w:r>
    </w:p>
    <w:p w14:paraId="24307874" w14:textId="04A10DB6" w:rsidR="00A73F86" w:rsidRPr="00DA641C" w:rsidRDefault="00A73F86" w:rsidP="00A73F86">
      <w:pPr>
        <w:widowControl w:val="0"/>
        <w:autoSpaceDE w:val="0"/>
        <w:autoSpaceDN w:val="0"/>
        <w:adjustRightInd w:val="0"/>
        <w:spacing w:after="100" w:line="480" w:lineRule="auto"/>
        <w:jc w:val="both"/>
        <w:rPr>
          <w:rFonts w:ascii="Times New Roman" w:eastAsia="GEVPWL+TimesNewRomanPSMT" w:hAnsi="Times New Roman" w:cs="Times New Roman"/>
          <w:color w:val="000000"/>
          <w:sz w:val="24"/>
          <w:szCs w:val="24"/>
        </w:rPr>
      </w:pPr>
      <w:r w:rsidRPr="00DA641C">
        <w:rPr>
          <w:rFonts w:ascii="Times New Roman" w:eastAsia="GEVPWL+TimesNewRomanPSMT" w:hAnsi="Times New Roman" w:cs="Times New Roman"/>
          <w:color w:val="000000"/>
          <w:sz w:val="24"/>
          <w:szCs w:val="24"/>
        </w:rPr>
        <w:t xml:space="preserve">The coefficients </w:t>
      </w:r>
      <w:r w:rsidRPr="00DA641C">
        <w:rPr>
          <w:rFonts w:ascii="Times New Roman" w:eastAsia="HBGEXN+TimesNewRomanPS-ItalicMT" w:hAnsi="Times New Roman" w:cs="Times New Roman"/>
          <w:i/>
          <w:iCs/>
          <w:color w:val="000000"/>
          <w:sz w:val="24"/>
          <w:szCs w:val="24"/>
        </w:rPr>
        <w:t xml:space="preserve">a </w:t>
      </w:r>
      <w:r w:rsidRPr="00DA641C">
        <w:rPr>
          <w:rFonts w:ascii="Times New Roman" w:eastAsia="GEVPWL+TimesNewRomanPSMT" w:hAnsi="Times New Roman" w:cs="Times New Roman"/>
          <w:color w:val="000000"/>
          <w:sz w:val="24"/>
          <w:szCs w:val="24"/>
        </w:rPr>
        <w:t xml:space="preserve">and </w:t>
      </w:r>
      <w:r w:rsidRPr="00DA641C">
        <w:rPr>
          <w:rFonts w:ascii="Times New Roman" w:eastAsia="HBGEXN+TimesNewRomanPS-ItalicMT" w:hAnsi="Times New Roman" w:cs="Times New Roman"/>
          <w:i/>
          <w:iCs/>
          <w:color w:val="000000"/>
          <w:sz w:val="24"/>
          <w:szCs w:val="24"/>
        </w:rPr>
        <w:t xml:space="preserve">b </w:t>
      </w:r>
      <w:r w:rsidRPr="00DA641C">
        <w:rPr>
          <w:rFonts w:ascii="Times New Roman" w:eastAsia="GEVPWL+TimesNewRomanPSMT" w:hAnsi="Times New Roman" w:cs="Times New Roman"/>
          <w:color w:val="000000"/>
          <w:sz w:val="24"/>
          <w:szCs w:val="24"/>
        </w:rPr>
        <w:t xml:space="preserve">are discussed in several papers </w:t>
      </w:r>
      <w:r w:rsidR="00C76894">
        <w:rPr>
          <w:rFonts w:ascii="Times New Roman" w:eastAsia="GEVPWL+TimesNewRomanPSMT" w:hAnsi="Times New Roman" w:cs="Times New Roman"/>
          <w:color w:val="000000"/>
          <w:sz w:val="24"/>
          <w:szCs w:val="24"/>
        </w:rPr>
        <w:t>[</w:t>
      </w:r>
      <w:r w:rsidR="00C76894" w:rsidRPr="00DA641C">
        <w:rPr>
          <w:rFonts w:ascii="Times New Roman" w:eastAsia="GEVPWL+TimesNewRomanPSMT" w:hAnsi="Times New Roman" w:cs="Times New Roman"/>
          <w:color w:val="000000"/>
          <w:sz w:val="24"/>
          <w:szCs w:val="24"/>
        </w:rPr>
        <w:t xml:space="preserve">e.g. </w:t>
      </w:r>
      <w:r w:rsidR="00C76894" w:rsidRPr="00DA641C">
        <w:rPr>
          <w:rFonts w:ascii="Times New Roman" w:eastAsia="GEVPWL+TimesNewRomanPSMT" w:hAnsi="Times New Roman" w:cs="Times New Roman"/>
          <w:noProof/>
          <w:color w:val="000000"/>
          <w:sz w:val="24"/>
          <w:szCs w:val="24"/>
        </w:rPr>
        <w:t>de Roode et al.</w:t>
      </w:r>
      <w:r w:rsidR="00C76894">
        <w:rPr>
          <w:rFonts w:ascii="Times New Roman" w:eastAsia="GEVPWL+TimesNewRomanPSMT" w:hAnsi="Times New Roman" w:cs="Times New Roman"/>
          <w:noProof/>
          <w:color w:val="000000"/>
          <w:sz w:val="24"/>
          <w:szCs w:val="24"/>
        </w:rPr>
        <w:t xml:space="preserve"> (</w:t>
      </w:r>
      <w:r w:rsidR="00C76894" w:rsidRPr="00DA641C">
        <w:rPr>
          <w:rFonts w:ascii="Times New Roman" w:eastAsia="GEVPWL+TimesNewRomanPSMT" w:hAnsi="Times New Roman" w:cs="Times New Roman"/>
          <w:noProof/>
          <w:color w:val="000000"/>
          <w:sz w:val="24"/>
          <w:szCs w:val="24"/>
        </w:rPr>
        <w:t>2012</w:t>
      </w:r>
      <w:r w:rsidR="00C76894">
        <w:rPr>
          <w:rFonts w:ascii="Times New Roman" w:eastAsia="GEVPWL+TimesNewRomanPSMT" w:hAnsi="Times New Roman" w:cs="Times New Roman"/>
          <w:noProof/>
          <w:color w:val="000000"/>
          <w:sz w:val="24"/>
          <w:szCs w:val="24"/>
        </w:rPr>
        <w:t>) and</w:t>
      </w:r>
      <w:r w:rsidR="00C76894" w:rsidRPr="00DA641C">
        <w:rPr>
          <w:rFonts w:ascii="Times New Roman" w:eastAsia="GEVPWL+TimesNewRomanPSMT" w:hAnsi="Times New Roman" w:cs="Times New Roman"/>
          <w:noProof/>
          <w:color w:val="000000"/>
          <w:sz w:val="24"/>
          <w:szCs w:val="24"/>
        </w:rPr>
        <w:t xml:space="preserve"> Siebesma et al., </w:t>
      </w:r>
      <w:r w:rsidR="00C76894">
        <w:rPr>
          <w:rFonts w:ascii="Times New Roman" w:eastAsia="GEVPWL+TimesNewRomanPSMT" w:hAnsi="Times New Roman" w:cs="Times New Roman"/>
          <w:noProof/>
          <w:color w:val="000000"/>
          <w:sz w:val="24"/>
          <w:szCs w:val="24"/>
        </w:rPr>
        <w:t>(</w:t>
      </w:r>
      <w:r w:rsidR="00C76894" w:rsidRPr="00DA641C">
        <w:rPr>
          <w:rFonts w:ascii="Times New Roman" w:eastAsia="GEVPWL+TimesNewRomanPSMT" w:hAnsi="Times New Roman" w:cs="Times New Roman"/>
          <w:noProof/>
          <w:color w:val="000000"/>
          <w:sz w:val="24"/>
          <w:szCs w:val="24"/>
        </w:rPr>
        <w:t>2003)</w:t>
      </w:r>
      <w:r w:rsidR="00C76894">
        <w:rPr>
          <w:rFonts w:ascii="Times New Roman" w:eastAsia="GEVPWL+TimesNewRomanPSMT" w:hAnsi="Times New Roman" w:cs="Times New Roman"/>
          <w:color w:val="000000"/>
          <w:sz w:val="24"/>
          <w:szCs w:val="24"/>
        </w:rPr>
        <w:t>]</w:t>
      </w:r>
      <w:r w:rsidRPr="00DA641C">
        <w:rPr>
          <w:rFonts w:ascii="Times New Roman" w:eastAsia="GEVPWL+TimesNewRomanPSMT" w:hAnsi="Times New Roman" w:cs="Times New Roman"/>
          <w:color w:val="000000"/>
          <w:sz w:val="24"/>
          <w:szCs w:val="24"/>
        </w:rPr>
        <w:t xml:space="preserve">. </w:t>
      </w:r>
      <w:r w:rsidRPr="008902CC">
        <w:rPr>
          <w:rFonts w:ascii="Times New Roman" w:eastAsia="GEVPWL+TimesNewRomanPSMT" w:hAnsi="Times New Roman" w:cs="Times New Roman"/>
          <w:color w:val="000000" w:themeColor="text1"/>
          <w:sz w:val="24"/>
          <w:szCs w:val="24"/>
          <w:rPrChange w:id="1150" w:author="Liu, Yangang" w:date="2020-12-05T16:33:00Z">
            <w:rPr>
              <w:rFonts w:ascii="Times New Roman" w:eastAsia="GEVPWL+TimesNewRomanPSMT" w:hAnsi="Times New Roman" w:cs="Times New Roman"/>
              <w:color w:val="FF0000"/>
              <w:sz w:val="24"/>
              <w:szCs w:val="24"/>
            </w:rPr>
          </w:rPrChange>
        </w:rPr>
        <w:t xml:space="preserve">They represent the effect of pressure perturbations and </w:t>
      </w:r>
      <w:proofErr w:type="spellStart"/>
      <w:r w:rsidRPr="008902CC">
        <w:rPr>
          <w:rFonts w:ascii="Times New Roman" w:eastAsia="GEVPWL+TimesNewRomanPSMT" w:hAnsi="Times New Roman" w:cs="Times New Roman"/>
          <w:color w:val="000000" w:themeColor="text1"/>
          <w:sz w:val="24"/>
          <w:szCs w:val="24"/>
          <w:rPrChange w:id="1151" w:author="Liu, Yangang" w:date="2020-12-05T16:33:00Z">
            <w:rPr>
              <w:rFonts w:ascii="Times New Roman" w:eastAsia="GEVPWL+TimesNewRomanPSMT" w:hAnsi="Times New Roman" w:cs="Times New Roman"/>
              <w:color w:val="FF0000"/>
              <w:sz w:val="24"/>
              <w:szCs w:val="24"/>
            </w:rPr>
          </w:rPrChange>
        </w:rPr>
        <w:t>subplume</w:t>
      </w:r>
      <w:proofErr w:type="spellEnd"/>
      <w:r w:rsidRPr="008902CC">
        <w:rPr>
          <w:rFonts w:ascii="Times New Roman" w:eastAsia="GEVPWL+TimesNewRomanPSMT" w:hAnsi="Times New Roman" w:cs="Times New Roman"/>
          <w:color w:val="000000" w:themeColor="text1"/>
          <w:sz w:val="24"/>
          <w:szCs w:val="24"/>
          <w:rPrChange w:id="1152" w:author="Liu, Yangang" w:date="2020-12-05T16:33:00Z">
            <w:rPr>
              <w:rFonts w:ascii="Times New Roman" w:eastAsia="GEVPWL+TimesNewRomanPSMT" w:hAnsi="Times New Roman" w:cs="Times New Roman"/>
              <w:color w:val="FF0000"/>
              <w:sz w:val="24"/>
              <w:szCs w:val="24"/>
            </w:rPr>
          </w:rPrChange>
        </w:rPr>
        <w:t xml:space="preserve"> turbulence terms.</w:t>
      </w:r>
      <w:r w:rsidRPr="008902CC">
        <w:rPr>
          <w:rFonts w:ascii="Times New Roman" w:eastAsia="GEVPWL+TimesNewRomanPSMT" w:hAnsi="Times New Roman" w:cs="Times New Roman"/>
          <w:color w:val="000000" w:themeColor="text1"/>
          <w:sz w:val="24"/>
          <w:szCs w:val="24"/>
          <w:rPrChange w:id="1153" w:author="Liu, Yangang" w:date="2020-12-05T16:33:00Z">
            <w:rPr>
              <w:rFonts w:ascii="Times New Roman" w:eastAsia="GEVPWL+TimesNewRomanPSMT" w:hAnsi="Times New Roman" w:cs="Times New Roman"/>
              <w:color w:val="000000"/>
              <w:sz w:val="24"/>
              <w:szCs w:val="24"/>
            </w:rPr>
          </w:rPrChange>
        </w:rPr>
        <w:t xml:space="preserve"> </w:t>
      </w:r>
      <w:r w:rsidRPr="00DA641C">
        <w:rPr>
          <w:rFonts w:ascii="Times New Roman" w:eastAsia="GEVPWL+TimesNewRomanPSMT" w:hAnsi="Times New Roman" w:cs="Times New Roman"/>
          <w:color w:val="000000"/>
          <w:sz w:val="24"/>
          <w:szCs w:val="24"/>
        </w:rPr>
        <w:t xml:space="preserve">The precise value of these coefficients is still a subject of research and diagnosed values from LES studies give different results in the cloud layer and in the </w:t>
      </w:r>
      <w:proofErr w:type="spellStart"/>
      <w:r w:rsidRPr="00DA641C">
        <w:rPr>
          <w:rFonts w:ascii="Times New Roman" w:eastAsia="GEVPWL+TimesNewRomanPSMT" w:hAnsi="Times New Roman" w:cs="Times New Roman"/>
          <w:color w:val="000000"/>
          <w:sz w:val="24"/>
          <w:szCs w:val="24"/>
        </w:rPr>
        <w:t>subcloud</w:t>
      </w:r>
      <w:proofErr w:type="spellEnd"/>
      <w:r w:rsidRPr="00DA641C">
        <w:rPr>
          <w:rFonts w:ascii="Times New Roman" w:eastAsia="GEVPWL+TimesNewRomanPSMT" w:hAnsi="Times New Roman" w:cs="Times New Roman"/>
          <w:color w:val="000000"/>
          <w:sz w:val="24"/>
          <w:szCs w:val="24"/>
        </w:rPr>
        <w:t xml:space="preserve"> layer. Here </w:t>
      </w:r>
      <w:r w:rsidRPr="00DA641C">
        <w:rPr>
          <w:rFonts w:ascii="Times New Roman" w:eastAsia="HBGEXN+TimesNewRomanPS-ItalicMT" w:hAnsi="Times New Roman" w:cs="Times New Roman"/>
          <w:i/>
          <w:iCs/>
          <w:color w:val="000000"/>
          <w:sz w:val="24"/>
          <w:szCs w:val="24"/>
        </w:rPr>
        <w:t xml:space="preserve">a </w:t>
      </w:r>
      <w:r w:rsidRPr="00DA641C">
        <w:rPr>
          <w:rFonts w:ascii="Times New Roman" w:eastAsia="GEVPWL+TimesNewRomanPSMT" w:hAnsi="Times New Roman" w:cs="Times New Roman"/>
          <w:color w:val="000000"/>
          <w:sz w:val="24"/>
          <w:szCs w:val="24"/>
        </w:rPr>
        <w:t xml:space="preserve">= 2.0. The impact </w:t>
      </w:r>
      <w:r w:rsidRPr="00DA641C">
        <w:rPr>
          <w:rFonts w:ascii="Times New Roman" w:eastAsia="GEVPWL+TimesNewRomanPSMT" w:hAnsi="Times New Roman" w:cs="Times New Roman"/>
          <w:color w:val="000000"/>
          <w:sz w:val="24"/>
          <w:szCs w:val="24"/>
        </w:rPr>
        <w:lastRenderedPageBreak/>
        <w:t xml:space="preserve">of buoyancy is governed by </w:t>
      </w:r>
      <w:r w:rsidRPr="00DA641C">
        <w:rPr>
          <w:rFonts w:ascii="Times New Roman" w:eastAsia="HBGEXN+TimesNewRomanPS-ItalicMT" w:hAnsi="Times New Roman" w:cs="Times New Roman"/>
          <w:i/>
          <w:iCs/>
          <w:color w:val="000000"/>
          <w:sz w:val="24"/>
          <w:szCs w:val="24"/>
        </w:rPr>
        <w:t>b</w:t>
      </w:r>
      <w:r w:rsidRPr="00DA641C">
        <w:rPr>
          <w:rFonts w:ascii="Times New Roman" w:eastAsia="GEVPWL+TimesNewRomanPSMT" w:hAnsi="Times New Roman" w:cs="Times New Roman"/>
          <w:color w:val="000000"/>
          <w:sz w:val="24"/>
          <w:szCs w:val="24"/>
        </w:rPr>
        <w:t xml:space="preserve">, which takes the value 0.15 when the buoyancy </w:t>
      </w:r>
      <w:r w:rsidRPr="00DA641C">
        <w:rPr>
          <w:rFonts w:ascii="Times New Roman" w:eastAsia="HBGEXN+TimesNewRomanPS-ItalicMT" w:hAnsi="Times New Roman" w:cs="Times New Roman"/>
          <w:i/>
          <w:iCs/>
          <w:color w:val="000000"/>
          <w:sz w:val="24"/>
          <w:szCs w:val="24"/>
        </w:rPr>
        <w:t xml:space="preserve">B </w:t>
      </w:r>
      <w:r w:rsidRPr="00DA641C">
        <w:rPr>
          <w:rFonts w:ascii="Times New Roman" w:eastAsia="GEVPWL+TimesNewRomanPSMT" w:hAnsi="Times New Roman" w:cs="Times New Roman"/>
          <w:color w:val="000000"/>
          <w:sz w:val="24"/>
          <w:szCs w:val="24"/>
        </w:rPr>
        <w:t xml:space="preserve">is positive and 0.2 when </w:t>
      </w:r>
      <w:r w:rsidRPr="00DA641C">
        <w:rPr>
          <w:rFonts w:ascii="Times New Roman" w:eastAsia="HBGEXN+TimesNewRomanPS-ItalicMT" w:hAnsi="Times New Roman" w:cs="Times New Roman"/>
          <w:i/>
          <w:iCs/>
          <w:color w:val="000000"/>
          <w:sz w:val="24"/>
          <w:szCs w:val="24"/>
        </w:rPr>
        <w:t xml:space="preserve">B </w:t>
      </w:r>
      <w:r w:rsidRPr="00DA641C">
        <w:rPr>
          <w:rFonts w:ascii="Times New Roman" w:eastAsia="GEVPWL+TimesNewRomanPSMT" w:hAnsi="Times New Roman" w:cs="Times New Roman"/>
          <w:color w:val="000000"/>
          <w:sz w:val="24"/>
          <w:szCs w:val="24"/>
        </w:rPr>
        <w:t xml:space="preserve">is negative. Some limits are in place to prevent unreasonably large values of </w:t>
      </w:r>
      <w:r w:rsidRPr="00DA641C">
        <w:rPr>
          <w:rFonts w:ascii="Times New Roman" w:eastAsia="HBGEXN+TimesNewRomanPS-ItalicMT" w:hAnsi="Times New Roman" w:cs="Times New Roman"/>
          <w:i/>
          <w:iCs/>
          <w:color w:val="000000"/>
          <w:sz w:val="24"/>
          <w:szCs w:val="24"/>
        </w:rPr>
        <w:t xml:space="preserve">w </w:t>
      </w:r>
      <w:r w:rsidRPr="00DA641C">
        <w:rPr>
          <w:rFonts w:ascii="Times New Roman" w:eastAsia="GEVPWL+TimesNewRomanPSMT" w:hAnsi="Times New Roman" w:cs="Times New Roman"/>
          <w:color w:val="000000"/>
          <w:sz w:val="24"/>
          <w:szCs w:val="24"/>
        </w:rPr>
        <w:t xml:space="preserve">from developing, such as a maximum layer depth of </w:t>
      </w:r>
      <w:r w:rsidRPr="00DA641C">
        <w:rPr>
          <w:rFonts w:ascii="Times New Roman" w:eastAsia="GEVPWL+TimesNewRomanPSMT" w:hAnsi="Times New Roman" w:cs="Times New Roman"/>
          <w:i/>
          <w:iCs/>
          <w:color w:val="000000"/>
          <w:sz w:val="24"/>
          <w:szCs w:val="24"/>
        </w:rPr>
        <w:t>z</w:t>
      </w:r>
      <w:r w:rsidRPr="00DA641C">
        <w:rPr>
          <w:rFonts w:ascii="Times New Roman" w:eastAsia="GEVPWL+TimesNewRomanPSMT" w:hAnsi="Times New Roman" w:cs="Times New Roman"/>
          <w:color w:val="000000"/>
          <w:sz w:val="24"/>
          <w:szCs w:val="24"/>
        </w:rPr>
        <w:t xml:space="preserve"> = 250 m and a maximum updraft vertical velocity of </w:t>
      </w:r>
      <w:proofErr w:type="spellStart"/>
      <w:r w:rsidRPr="00DA641C">
        <w:rPr>
          <w:rFonts w:ascii="Times New Roman" w:eastAsia="HBGEXN+TimesNewRomanPS-ItalicMT" w:hAnsi="Times New Roman" w:cs="Times New Roman"/>
          <w:i/>
          <w:iCs/>
          <w:color w:val="000000"/>
          <w:sz w:val="24"/>
          <w:szCs w:val="24"/>
        </w:rPr>
        <w:t>w</w:t>
      </w:r>
      <w:r w:rsidRPr="00DA641C">
        <w:rPr>
          <w:rFonts w:ascii="Times New Roman" w:eastAsia="HBGEXN+TimesNewRomanPS-ItalicMT" w:hAnsi="Times New Roman" w:cs="Times New Roman"/>
          <w:i/>
          <w:iCs/>
          <w:color w:val="000000"/>
          <w:sz w:val="24"/>
          <w:szCs w:val="24"/>
          <w:vertAlign w:val="subscript"/>
        </w:rPr>
        <w:t>ui</w:t>
      </w:r>
      <w:proofErr w:type="spellEnd"/>
      <w:r w:rsidRPr="00DA641C">
        <w:rPr>
          <w:rFonts w:ascii="Times New Roman" w:eastAsia="HBGEXN+TimesNewRomanPS-ItalicMT" w:hAnsi="Times New Roman" w:cs="Times New Roman"/>
          <w:i/>
          <w:iCs/>
          <w:color w:val="000000"/>
          <w:sz w:val="24"/>
          <w:szCs w:val="24"/>
        </w:rPr>
        <w:t xml:space="preserve"> </w:t>
      </w:r>
      <w:r w:rsidRPr="00DA641C">
        <w:rPr>
          <w:rFonts w:ascii="Times New Roman" w:eastAsia="GEVPWL+TimesNewRomanPSMT" w:hAnsi="Times New Roman" w:cs="Times New Roman"/>
          <w:color w:val="000000"/>
          <w:sz w:val="24"/>
          <w:szCs w:val="24"/>
        </w:rPr>
        <w:t>= 3 m s</w:t>
      </w:r>
      <w:r w:rsidRPr="00DA641C">
        <w:rPr>
          <w:rFonts w:ascii="Times New Roman" w:eastAsia="GEVPWL+TimesNewRomanPSMT" w:hAnsi="Times New Roman" w:cs="Times New Roman"/>
          <w:color w:val="000000"/>
          <w:position w:val="8"/>
          <w:sz w:val="24"/>
          <w:szCs w:val="24"/>
          <w:vertAlign w:val="superscript"/>
        </w:rPr>
        <w:t>-1</w:t>
      </w:r>
      <w:r w:rsidRPr="00DA641C">
        <w:rPr>
          <w:rFonts w:ascii="Times New Roman" w:eastAsia="GEVPWL+TimesNewRomanPSMT" w:hAnsi="Times New Roman" w:cs="Times New Roman"/>
          <w:color w:val="000000"/>
          <w:sz w:val="24"/>
          <w:szCs w:val="24"/>
        </w:rPr>
        <w:t>.</w:t>
      </w:r>
    </w:p>
    <w:p w14:paraId="7289CF55" w14:textId="77777777" w:rsidR="00A73F86" w:rsidRPr="00DA641C" w:rsidRDefault="00A73F86" w:rsidP="00A73F86">
      <w:pPr>
        <w:spacing w:after="200" w:line="480" w:lineRule="auto"/>
        <w:jc w:val="both"/>
        <w:rPr>
          <w:rFonts w:ascii="Times New Roman" w:eastAsia="DengXian" w:hAnsi="Times New Roman" w:cs="Times New Roman"/>
          <w:sz w:val="24"/>
          <w:szCs w:val="24"/>
        </w:rPr>
      </w:pPr>
      <w:r w:rsidRPr="00DA641C">
        <w:rPr>
          <w:rFonts w:ascii="Times New Roman" w:eastAsia="DengXian" w:hAnsi="Times New Roman" w:cs="Times New Roman"/>
          <w:color w:val="000000"/>
          <w:sz w:val="24"/>
          <w:szCs w:val="24"/>
          <w:lang w:eastAsia="en-US"/>
        </w:rPr>
        <w:t>The activation criteria of the mass-flux scheme in the MYNN-EDMF is threefold, where all three conditions must be met. (1) The conditions above that determine the maximum number (or largest size) of plumes to be activated must specify at least one plume is to be used [namely the total cloud fraction should be larger than 100*100/(</w:t>
      </w:r>
      <w:proofErr w:type="spellStart"/>
      <w:r w:rsidRPr="00DA641C">
        <w:rPr>
          <w:rFonts w:ascii="Times New Roman" w:eastAsia="DengXian" w:hAnsi="Times New Roman" w:cs="Times New Roman"/>
          <w:color w:val="000000"/>
          <w:sz w:val="24"/>
          <w:szCs w:val="24"/>
          <w:lang w:eastAsia="en-US"/>
        </w:rPr>
        <w:t>Δx</w:t>
      </w:r>
      <w:proofErr w:type="spellEnd"/>
      <w:r w:rsidRPr="00DA641C">
        <w:rPr>
          <w:rFonts w:ascii="Times New Roman" w:eastAsia="DengXian" w:hAnsi="Times New Roman" w:cs="Times New Roman"/>
          <w:color w:val="000000"/>
          <w:sz w:val="24"/>
          <w:szCs w:val="24"/>
          <w:lang w:eastAsia="en-US"/>
        </w:rPr>
        <w:t>)</w:t>
      </w:r>
      <w:r w:rsidRPr="00DA641C">
        <w:rPr>
          <w:rFonts w:ascii="Times New Roman" w:eastAsia="DengXian" w:hAnsi="Times New Roman" w:cs="Times New Roman"/>
          <w:color w:val="000000"/>
          <w:sz w:val="24"/>
          <w:szCs w:val="24"/>
          <w:vertAlign w:val="superscript"/>
          <w:lang w:eastAsia="en-US"/>
        </w:rPr>
        <w:t>2</w:t>
      </w:r>
      <w:r w:rsidRPr="00DA641C">
        <w:rPr>
          <w:rFonts w:ascii="Times New Roman" w:eastAsia="DengXian" w:hAnsi="Times New Roman" w:cs="Times New Roman"/>
          <w:color w:val="000000"/>
          <w:sz w:val="24"/>
          <w:szCs w:val="24"/>
          <w:lang w:eastAsia="en-US"/>
        </w:rPr>
        <w:t xml:space="preserve">]; (2) there must be a positive surface buoyancy flux; (3) the model surface layer must be </w:t>
      </w:r>
      <w:proofErr w:type="spellStart"/>
      <w:r w:rsidRPr="00DA641C">
        <w:rPr>
          <w:rFonts w:ascii="Times New Roman" w:eastAsia="DengXian" w:hAnsi="Times New Roman" w:cs="Times New Roman"/>
          <w:color w:val="000000"/>
          <w:sz w:val="24"/>
          <w:szCs w:val="24"/>
          <w:lang w:eastAsia="en-US"/>
        </w:rPr>
        <w:t>superadiabatic</w:t>
      </w:r>
      <w:proofErr w:type="spellEnd"/>
      <w:r w:rsidRPr="00DA641C">
        <w:rPr>
          <w:rFonts w:ascii="Times New Roman" w:eastAsia="DengXian" w:hAnsi="Times New Roman" w:cs="Times New Roman"/>
          <w:color w:val="000000"/>
          <w:sz w:val="24"/>
          <w:szCs w:val="24"/>
          <w:lang w:eastAsia="en-US"/>
        </w:rPr>
        <w:t xml:space="preserve"> in the lowest 50 m. If any one of these conditions fail, then the mass-flux scheme will be inactive and the MYNN-EDMF is run in eddy-diffusivity configuration only for that model grid column at that specific time step.</w:t>
      </w:r>
    </w:p>
    <w:p w14:paraId="2BE3DDE0" w14:textId="37505B1D" w:rsidR="00A73F86" w:rsidRDefault="00A73F86" w:rsidP="00A73F86">
      <w:pPr>
        <w:keepNext/>
        <w:keepLines/>
        <w:spacing w:before="200" w:after="0" w:line="276"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8.</w:t>
      </w:r>
      <w:r w:rsidRPr="00DA641C">
        <w:rPr>
          <w:rFonts w:ascii="Times New Roman" w:eastAsia="Times New Roman" w:hAnsi="Times New Roman" w:cs="Times New Roman"/>
          <w:b/>
          <w:bCs/>
          <w:sz w:val="28"/>
          <w:szCs w:val="28"/>
        </w:rPr>
        <w:t xml:space="preserve"> Subgrid-scale cloud parameterization</w:t>
      </w:r>
      <w:r>
        <w:rPr>
          <w:rFonts w:ascii="Times New Roman" w:eastAsia="Times New Roman" w:hAnsi="Times New Roman" w:cs="Times New Roman"/>
          <w:b/>
          <w:bCs/>
          <w:sz w:val="28"/>
          <w:szCs w:val="28"/>
        </w:rPr>
        <w:t xml:space="preserve"> in MYNN-EDMF</w:t>
      </w:r>
    </w:p>
    <w:p w14:paraId="5FC3A6BA" w14:textId="77777777" w:rsidR="00A73F86" w:rsidRPr="00D013EA" w:rsidRDefault="00A73F86" w:rsidP="00A73F86">
      <w:pPr>
        <w:keepNext/>
        <w:keepLines/>
        <w:spacing w:before="200" w:after="0" w:line="276"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4"/>
          <w:szCs w:val="24"/>
          <w:lang w:eastAsia="en-US"/>
        </w:rPr>
        <w:t>8</w:t>
      </w:r>
      <w:r w:rsidRPr="00DA641C">
        <w:rPr>
          <w:rFonts w:ascii="Times New Roman" w:eastAsia="Times New Roman" w:hAnsi="Times New Roman" w:cs="Times New Roman"/>
          <w:b/>
          <w:bCs/>
          <w:sz w:val="24"/>
          <w:szCs w:val="24"/>
          <w:lang w:eastAsia="en-US"/>
        </w:rPr>
        <w:t>.1 Cloud PDF Options</w:t>
      </w:r>
    </w:p>
    <w:p w14:paraId="6FE00AEE" w14:textId="616D94AA" w:rsidR="00A73F86" w:rsidRPr="00DA641C" w:rsidRDefault="00A73F86" w:rsidP="00A73F86">
      <w:pPr>
        <w:spacing w:after="200" w:line="480" w:lineRule="auto"/>
        <w:jc w:val="both"/>
        <w:rPr>
          <w:rFonts w:ascii="Times New Roman" w:eastAsia="DengXian" w:hAnsi="Times New Roman" w:cs="Times New Roman"/>
          <w:b/>
          <w:bCs/>
          <w:color w:val="131413"/>
          <w:sz w:val="24"/>
          <w:szCs w:val="24"/>
          <w:lang w:eastAsia="en-US"/>
        </w:rPr>
      </w:pPr>
      <w:r w:rsidRPr="00DA641C">
        <w:rPr>
          <w:rFonts w:ascii="Times New Roman" w:eastAsia="DengXian" w:hAnsi="Times New Roman" w:cs="Times New Roman"/>
          <w:color w:val="000000"/>
          <w:sz w:val="24"/>
          <w:szCs w:val="24"/>
          <w:lang w:eastAsia="en-US"/>
        </w:rPr>
        <w:t xml:space="preserve">The representation of subgrid-scale (SGS) clouds and their connection to SGS turbulence is an important aspect in both general circulation and limited-area mesoscale models. This is typically accomplished by use of joint probability distribution functions, known as cloud probability distribution functions (cloud PDFs, also known as partial-condensation schemes), which can either make use of the higher-order moments or vertical gradients of the resolved-scale fields to determine the SGS cloud mixing ratio, cloud fraction, and the buoyancy flux. The more sophisticated forms </w:t>
      </w:r>
      <w:r w:rsidR="00065E94">
        <w:rPr>
          <w:rFonts w:ascii="Times New Roman" w:eastAsia="DengXian" w:hAnsi="Times New Roman" w:cs="Times New Roman"/>
          <w:color w:val="000000"/>
          <w:sz w:val="24"/>
          <w:szCs w:val="24"/>
          <w:lang w:eastAsia="en-US"/>
        </w:rPr>
        <w:t>[</w:t>
      </w:r>
      <w:r w:rsidR="00065E94" w:rsidRPr="00DA641C">
        <w:rPr>
          <w:rFonts w:ascii="Times New Roman" w:eastAsia="DengXian" w:hAnsi="Times New Roman" w:cs="Times New Roman"/>
          <w:color w:val="000000"/>
          <w:sz w:val="24"/>
          <w:szCs w:val="24"/>
          <w:lang w:eastAsia="en-US"/>
        </w:rPr>
        <w:t xml:space="preserve">i.e., </w:t>
      </w:r>
      <w:r w:rsidR="00065E94" w:rsidRPr="00DA641C">
        <w:rPr>
          <w:rFonts w:ascii="Times New Roman" w:eastAsia="DengXian" w:hAnsi="Times New Roman" w:cs="Times New Roman"/>
          <w:noProof/>
          <w:color w:val="000000"/>
          <w:sz w:val="24"/>
          <w:szCs w:val="24"/>
          <w:lang w:eastAsia="en-US"/>
        </w:rPr>
        <w:t>Golaz et al.</w:t>
      </w:r>
      <w:r w:rsidR="00730795">
        <w:rPr>
          <w:rFonts w:ascii="Times New Roman" w:eastAsia="DengXian" w:hAnsi="Times New Roman" w:cs="Times New Roman"/>
          <w:noProof/>
          <w:color w:val="000000"/>
          <w:sz w:val="24"/>
          <w:szCs w:val="24"/>
          <w:lang w:eastAsia="en-US"/>
        </w:rPr>
        <w:t xml:space="preserve"> (</w:t>
      </w:r>
      <w:r w:rsidR="00065E94" w:rsidRPr="00DA641C">
        <w:rPr>
          <w:rFonts w:ascii="Times New Roman" w:eastAsia="DengXian" w:hAnsi="Times New Roman" w:cs="Times New Roman"/>
          <w:noProof/>
          <w:color w:val="000000"/>
          <w:sz w:val="24"/>
          <w:szCs w:val="24"/>
          <w:lang w:eastAsia="en-US"/>
        </w:rPr>
        <w:t>2002)</w:t>
      </w:r>
      <w:r w:rsidR="00065E94">
        <w:rPr>
          <w:rFonts w:ascii="Times New Roman" w:eastAsia="DengXian" w:hAnsi="Times New Roman" w:cs="Times New Roman"/>
          <w:color w:val="000000"/>
          <w:sz w:val="24"/>
          <w:szCs w:val="24"/>
          <w:lang w:eastAsia="en-US"/>
        </w:rPr>
        <w:t>]</w:t>
      </w:r>
      <w:r w:rsidRPr="00DA641C">
        <w:rPr>
          <w:rFonts w:ascii="Times New Roman" w:eastAsia="DengXian" w:hAnsi="Times New Roman" w:cs="Times New Roman"/>
          <w:color w:val="000000"/>
          <w:sz w:val="24"/>
          <w:szCs w:val="24"/>
          <w:lang w:eastAsia="en-US"/>
        </w:rPr>
        <w:t xml:space="preserve">, which rely on additional prognostic equations, allow for a more direct physically consistent interaction between the higher-order turbulent quantities and the clouds, but come with a computational cost. The simpler forms, such as </w:t>
      </w:r>
      <w:r w:rsidRPr="00DA641C">
        <w:rPr>
          <w:rFonts w:ascii="Times New Roman" w:eastAsia="DengXian" w:hAnsi="Times New Roman" w:cs="Times New Roman"/>
          <w:noProof/>
          <w:color w:val="000000"/>
          <w:sz w:val="24"/>
          <w:szCs w:val="24"/>
          <w:lang w:eastAsia="en-US"/>
        </w:rPr>
        <w:t>Sommeria and Deardorff</w:t>
      </w:r>
      <w:r w:rsidR="00065E94">
        <w:rPr>
          <w:rFonts w:ascii="Times New Roman" w:eastAsia="DengXian" w:hAnsi="Times New Roman" w:cs="Times New Roman"/>
          <w:noProof/>
          <w:color w:val="000000"/>
          <w:sz w:val="24"/>
          <w:szCs w:val="24"/>
          <w:lang w:eastAsia="en-US"/>
        </w:rPr>
        <w:t xml:space="preserve"> (</w:t>
      </w:r>
      <w:r w:rsidRPr="00DA641C">
        <w:rPr>
          <w:rFonts w:ascii="Times New Roman" w:eastAsia="DengXian" w:hAnsi="Times New Roman" w:cs="Times New Roman"/>
          <w:noProof/>
          <w:color w:val="000000"/>
          <w:sz w:val="24"/>
          <w:szCs w:val="24"/>
          <w:lang w:eastAsia="en-US"/>
        </w:rPr>
        <w:t>1977)</w:t>
      </w:r>
      <w:r w:rsidRPr="00DA641C">
        <w:rPr>
          <w:rFonts w:ascii="Times New Roman" w:eastAsia="DengXian" w:hAnsi="Times New Roman" w:cs="Times New Roman"/>
          <w:color w:val="000000"/>
          <w:sz w:val="24"/>
          <w:szCs w:val="24"/>
          <w:lang w:eastAsia="en-US"/>
        </w:rPr>
        <w:t xml:space="preserve">, </w:t>
      </w:r>
      <w:r w:rsidRPr="00DA641C">
        <w:rPr>
          <w:rFonts w:ascii="Times New Roman" w:eastAsia="DengXian" w:hAnsi="Times New Roman" w:cs="Times New Roman"/>
          <w:noProof/>
          <w:color w:val="000000"/>
          <w:sz w:val="24"/>
          <w:szCs w:val="24"/>
          <w:lang w:eastAsia="en-US"/>
        </w:rPr>
        <w:t>Mellor</w:t>
      </w:r>
      <w:r w:rsidR="00065E94">
        <w:rPr>
          <w:rFonts w:ascii="Times New Roman" w:eastAsia="DengXian" w:hAnsi="Times New Roman" w:cs="Times New Roman"/>
          <w:noProof/>
          <w:color w:val="000000"/>
          <w:sz w:val="24"/>
          <w:szCs w:val="24"/>
          <w:lang w:eastAsia="en-US"/>
        </w:rPr>
        <w:t xml:space="preserve"> (</w:t>
      </w:r>
      <w:r w:rsidRPr="00DA641C">
        <w:rPr>
          <w:rFonts w:ascii="Times New Roman" w:eastAsia="DengXian" w:hAnsi="Times New Roman" w:cs="Times New Roman"/>
          <w:noProof/>
          <w:color w:val="000000"/>
          <w:sz w:val="24"/>
          <w:szCs w:val="24"/>
          <w:lang w:eastAsia="en-US"/>
        </w:rPr>
        <w:t>1973)</w:t>
      </w:r>
      <w:r w:rsidRPr="00DA641C">
        <w:rPr>
          <w:rFonts w:ascii="Times New Roman" w:eastAsia="DengXian" w:hAnsi="Times New Roman" w:cs="Times New Roman"/>
          <w:color w:val="000000"/>
          <w:sz w:val="24"/>
          <w:szCs w:val="24"/>
          <w:lang w:eastAsia="en-US"/>
        </w:rPr>
        <w:t xml:space="preserve">, </w:t>
      </w:r>
      <w:r w:rsidRPr="00DA641C">
        <w:rPr>
          <w:rFonts w:ascii="Times New Roman" w:eastAsia="DengXian" w:hAnsi="Times New Roman" w:cs="Times New Roman"/>
          <w:noProof/>
          <w:color w:val="000000"/>
          <w:sz w:val="24"/>
          <w:szCs w:val="24"/>
          <w:lang w:eastAsia="en-US"/>
        </w:rPr>
        <w:t>Chaboureau and Bechtold</w:t>
      </w:r>
      <w:r w:rsidR="00065E94">
        <w:rPr>
          <w:rFonts w:ascii="Times New Roman" w:eastAsia="DengXian" w:hAnsi="Times New Roman" w:cs="Times New Roman"/>
          <w:noProof/>
          <w:color w:val="000000"/>
          <w:sz w:val="24"/>
          <w:szCs w:val="24"/>
          <w:lang w:eastAsia="en-US"/>
        </w:rPr>
        <w:t xml:space="preserve"> (</w:t>
      </w:r>
      <w:r w:rsidRPr="00DA641C">
        <w:rPr>
          <w:rFonts w:ascii="Times New Roman" w:eastAsia="DengXian" w:hAnsi="Times New Roman" w:cs="Times New Roman"/>
          <w:noProof/>
          <w:color w:val="000000"/>
          <w:sz w:val="24"/>
          <w:szCs w:val="24"/>
          <w:lang w:eastAsia="en-US"/>
        </w:rPr>
        <w:t>2005</w:t>
      </w:r>
      <w:r w:rsidR="00065E94">
        <w:rPr>
          <w:rFonts w:ascii="Times New Roman" w:eastAsia="DengXian" w:hAnsi="Times New Roman" w:cs="Times New Roman"/>
          <w:noProof/>
          <w:color w:val="000000"/>
          <w:sz w:val="24"/>
          <w:szCs w:val="24"/>
          <w:lang w:eastAsia="en-US"/>
        </w:rPr>
        <w:t>) and</w:t>
      </w:r>
      <w:r w:rsidRPr="00DA641C">
        <w:rPr>
          <w:rFonts w:ascii="Times New Roman" w:eastAsia="DengXian" w:hAnsi="Times New Roman" w:cs="Times New Roman"/>
          <w:noProof/>
          <w:color w:val="000000"/>
          <w:sz w:val="24"/>
          <w:szCs w:val="24"/>
          <w:lang w:eastAsia="en-US"/>
        </w:rPr>
        <w:t xml:space="preserve"> </w:t>
      </w:r>
      <w:r w:rsidR="00065E94">
        <w:rPr>
          <w:rFonts w:ascii="Times New Roman" w:eastAsia="DengXian" w:hAnsi="Times New Roman" w:cs="Times New Roman"/>
          <w:noProof/>
          <w:color w:val="000000"/>
          <w:sz w:val="24"/>
          <w:szCs w:val="24"/>
          <w:lang w:eastAsia="en-US"/>
        </w:rPr>
        <w:t>Jean-Christophe</w:t>
      </w:r>
      <w:r w:rsidRPr="00DA641C">
        <w:rPr>
          <w:rFonts w:ascii="Times New Roman" w:eastAsia="DengXian" w:hAnsi="Times New Roman" w:cs="Times New Roman"/>
          <w:noProof/>
          <w:color w:val="000000"/>
          <w:sz w:val="24"/>
          <w:szCs w:val="24"/>
          <w:lang w:eastAsia="en-US"/>
        </w:rPr>
        <w:t xml:space="preserve"> and </w:t>
      </w:r>
      <w:r w:rsidRPr="00DA641C">
        <w:rPr>
          <w:rFonts w:ascii="Times New Roman" w:eastAsia="DengXian" w:hAnsi="Times New Roman" w:cs="Times New Roman"/>
          <w:noProof/>
          <w:color w:val="000000"/>
          <w:sz w:val="24"/>
          <w:szCs w:val="24"/>
          <w:lang w:eastAsia="en-US"/>
        </w:rPr>
        <w:lastRenderedPageBreak/>
        <w:t>Bechtold</w:t>
      </w:r>
      <w:r w:rsidR="00065E94">
        <w:rPr>
          <w:rFonts w:ascii="Times New Roman" w:eastAsia="DengXian" w:hAnsi="Times New Roman" w:cs="Times New Roman"/>
          <w:noProof/>
          <w:color w:val="000000"/>
          <w:sz w:val="24"/>
          <w:szCs w:val="24"/>
          <w:lang w:eastAsia="en-US"/>
        </w:rPr>
        <w:t xml:space="preserve"> (</w:t>
      </w:r>
      <w:r w:rsidRPr="00DA641C">
        <w:rPr>
          <w:rFonts w:ascii="Times New Roman" w:eastAsia="DengXian" w:hAnsi="Times New Roman" w:cs="Times New Roman"/>
          <w:noProof/>
          <w:color w:val="000000"/>
          <w:sz w:val="24"/>
          <w:szCs w:val="24"/>
          <w:lang w:eastAsia="en-US"/>
        </w:rPr>
        <w:t>2002)</w:t>
      </w:r>
      <w:r w:rsidR="00065E94">
        <w:rPr>
          <w:rFonts w:ascii="Times New Roman" w:eastAsia="DengXian" w:hAnsi="Times New Roman" w:cs="Times New Roman"/>
          <w:noProof/>
          <w:color w:val="000000"/>
          <w:sz w:val="24"/>
          <w:szCs w:val="24"/>
          <w:lang w:eastAsia="en-US"/>
        </w:rPr>
        <w:t>,</w:t>
      </w:r>
      <w:r w:rsidRPr="00DA641C">
        <w:rPr>
          <w:rFonts w:ascii="Times New Roman" w:eastAsia="DengXian" w:hAnsi="Times New Roman" w:cs="Times New Roman"/>
          <w:color w:val="000000"/>
          <w:sz w:val="24"/>
          <w:szCs w:val="24"/>
          <w:lang w:eastAsia="en-US"/>
        </w:rPr>
        <w:t xml:space="preserve"> are generally capable of representing first-order </w:t>
      </w:r>
      <w:proofErr w:type="spellStart"/>
      <w:r w:rsidRPr="00DA641C">
        <w:rPr>
          <w:rFonts w:ascii="Times New Roman" w:eastAsia="DengXian" w:hAnsi="Times New Roman" w:cs="Times New Roman"/>
          <w:color w:val="000000"/>
          <w:sz w:val="24"/>
          <w:szCs w:val="24"/>
          <w:lang w:eastAsia="en-US"/>
        </w:rPr>
        <w:t>macrophysical</w:t>
      </w:r>
      <w:proofErr w:type="spellEnd"/>
      <w:r w:rsidRPr="00DA641C">
        <w:rPr>
          <w:rFonts w:ascii="Times New Roman" w:eastAsia="DengXian" w:hAnsi="Times New Roman" w:cs="Times New Roman"/>
          <w:color w:val="000000"/>
          <w:sz w:val="24"/>
          <w:szCs w:val="24"/>
          <w:lang w:eastAsia="en-US"/>
        </w:rPr>
        <w:t xml:space="preserve"> aspects of subgrid clouds and are effective at reducing time step variability in TKE-based schemes associated with grid-scale condensation. This is because the statistical representation of the SGS cloud properties evolve more continuously and consistently as the background moisture changes in the model grid cell </w:t>
      </w:r>
      <w:r w:rsidRPr="00DA641C">
        <w:rPr>
          <w:rFonts w:ascii="Times New Roman" w:eastAsia="DengXian" w:hAnsi="Times New Roman" w:cs="Times New Roman"/>
          <w:noProof/>
          <w:color w:val="000000"/>
          <w:sz w:val="24"/>
          <w:szCs w:val="24"/>
          <w:lang w:eastAsia="en-US"/>
        </w:rPr>
        <w:t>(Sommeria and Deardorff, 1977)</w:t>
      </w:r>
      <w:r w:rsidRPr="00DA641C">
        <w:rPr>
          <w:rFonts w:ascii="Times New Roman" w:eastAsia="DengXian" w:hAnsi="Times New Roman" w:cs="Times New Roman"/>
          <w:color w:val="000000"/>
          <w:sz w:val="24"/>
          <w:szCs w:val="24"/>
          <w:lang w:eastAsia="en-US"/>
        </w:rPr>
        <w:t>.</w:t>
      </w:r>
    </w:p>
    <w:p w14:paraId="011032BE" w14:textId="12C202A5" w:rsidR="00A73F86" w:rsidRPr="00DA641C" w:rsidRDefault="00A73F86" w:rsidP="00A73F86">
      <w:pPr>
        <w:spacing w:after="200" w:line="480" w:lineRule="auto"/>
        <w:jc w:val="both"/>
        <w:rPr>
          <w:rFonts w:ascii="Times New Roman" w:eastAsia="DengXian" w:hAnsi="Times New Roman" w:cs="Times New Roman"/>
          <w:b/>
          <w:bCs/>
          <w:color w:val="131413"/>
          <w:sz w:val="24"/>
          <w:szCs w:val="24"/>
          <w:lang w:eastAsia="en-US"/>
        </w:rPr>
      </w:pPr>
      <w:r w:rsidRPr="00DA641C">
        <w:rPr>
          <w:rFonts w:ascii="Times New Roman" w:eastAsia="DengXian" w:hAnsi="Times New Roman" w:cs="Times New Roman"/>
          <w:color w:val="000000"/>
          <w:sz w:val="24"/>
          <w:szCs w:val="24"/>
          <w:lang w:eastAsia="en-US"/>
        </w:rPr>
        <w:t>The original MYNN was designed with the representation of SGS clouds</w:t>
      </w:r>
      <w:r>
        <w:rPr>
          <w:rFonts w:ascii="Times New Roman" w:eastAsia="DengXian" w:hAnsi="Times New Roman" w:cs="Times New Roman"/>
          <w:color w:val="000000"/>
          <w:sz w:val="24"/>
          <w:szCs w:val="24"/>
          <w:lang w:eastAsia="en-US"/>
        </w:rPr>
        <w:t xml:space="preserve"> according to the</w:t>
      </w:r>
      <w:r w:rsidRPr="00DA641C">
        <w:rPr>
          <w:rFonts w:ascii="Times New Roman" w:eastAsia="DengXian" w:hAnsi="Times New Roman" w:cs="Times New Roman"/>
          <w:color w:val="000000"/>
          <w:sz w:val="24"/>
          <w:szCs w:val="24"/>
          <w:lang w:eastAsia="en-US"/>
        </w:rPr>
        <w:t xml:space="preserve"> cloud PDF from </w:t>
      </w:r>
      <w:r w:rsidRPr="00DA641C">
        <w:rPr>
          <w:rFonts w:ascii="Times New Roman" w:eastAsia="DengXian" w:hAnsi="Times New Roman" w:cs="Times New Roman"/>
          <w:noProof/>
          <w:color w:val="000000"/>
          <w:sz w:val="24"/>
          <w:szCs w:val="24"/>
          <w:lang w:eastAsia="en-US"/>
        </w:rPr>
        <w:t>Sommeria and Deardorff (1977)</w:t>
      </w:r>
      <w:r w:rsidRPr="00DA641C">
        <w:rPr>
          <w:rFonts w:ascii="Times New Roman" w:eastAsia="DengXian" w:hAnsi="Times New Roman" w:cs="Times New Roman"/>
          <w:color w:val="000000"/>
          <w:sz w:val="24"/>
          <w:szCs w:val="24"/>
          <w:lang w:eastAsia="en-US"/>
        </w:rPr>
        <w:t xml:space="preserve">. In early versions of WRF–ARW (pre-v3.8), the </w:t>
      </w:r>
      <w:proofErr w:type="spellStart"/>
      <w:r w:rsidRPr="00DA641C">
        <w:rPr>
          <w:rFonts w:ascii="Times New Roman" w:eastAsia="DengXian" w:hAnsi="Times New Roman" w:cs="Times New Roman"/>
          <w:color w:val="000000"/>
          <w:sz w:val="24"/>
          <w:szCs w:val="24"/>
          <w:lang w:eastAsia="en-US"/>
        </w:rPr>
        <w:t>macrophysical</w:t>
      </w:r>
      <w:proofErr w:type="spellEnd"/>
      <w:r w:rsidRPr="00DA641C">
        <w:rPr>
          <w:rFonts w:ascii="Times New Roman" w:eastAsia="DengXian" w:hAnsi="Times New Roman" w:cs="Times New Roman"/>
          <w:color w:val="000000"/>
          <w:sz w:val="24"/>
          <w:szCs w:val="24"/>
          <w:lang w:eastAsia="en-US"/>
        </w:rPr>
        <w:t xml:space="preserve"> properties (SGS cloud fraction and SGS liquid water content) from this cloud PDF were only used to parameterize the SGS buoyancy flux; coupling to the radiation scheme was not yet performed. Since v3.8, more cloud PDFs have been integrated into the MYNN with full coupling to the radiation. </w:t>
      </w:r>
      <w:proofErr w:type="spellStart"/>
      <w:r w:rsidRPr="00DA641C">
        <w:rPr>
          <w:rFonts w:ascii="Times New Roman" w:eastAsia="DengXian" w:hAnsi="Times New Roman" w:cs="Times New Roman"/>
          <w:color w:val="000000"/>
          <w:sz w:val="24"/>
          <w:szCs w:val="24"/>
          <w:lang w:eastAsia="en-US"/>
        </w:rPr>
        <w:t>Namelist</w:t>
      </w:r>
      <w:proofErr w:type="spellEnd"/>
      <w:r w:rsidRPr="00DA641C">
        <w:rPr>
          <w:rFonts w:ascii="Times New Roman" w:eastAsia="DengXian" w:hAnsi="Times New Roman" w:cs="Times New Roman"/>
          <w:color w:val="000000"/>
          <w:sz w:val="24"/>
          <w:szCs w:val="24"/>
          <w:lang w:eastAsia="en-US"/>
        </w:rPr>
        <w:t xml:space="preserve"> parameters were added to WRF–ARW to switch between different cloud PDFs (i.e., </w:t>
      </w:r>
      <w:proofErr w:type="spellStart"/>
      <w:r w:rsidRPr="00DA641C">
        <w:rPr>
          <w:rFonts w:ascii="Times New Roman" w:eastAsia="HBGEXN+TimesNewRomanPS-ItalicMT" w:hAnsi="Times New Roman" w:cs="Times New Roman"/>
          <w:i/>
          <w:iCs/>
          <w:color w:val="000000"/>
          <w:sz w:val="24"/>
          <w:szCs w:val="24"/>
          <w:lang w:eastAsia="en-US"/>
        </w:rPr>
        <w:t>bl_mynn_cloudpdf</w:t>
      </w:r>
      <w:proofErr w:type="spellEnd"/>
      <w:r w:rsidRPr="00DA641C">
        <w:rPr>
          <w:rFonts w:ascii="Times New Roman" w:eastAsia="DengXian" w:hAnsi="Times New Roman" w:cs="Times New Roman"/>
          <w:color w:val="000000"/>
          <w:sz w:val="24"/>
          <w:szCs w:val="24"/>
          <w:lang w:eastAsia="en-US"/>
        </w:rPr>
        <w:t xml:space="preserve">) and to active the coupling to the radiation scheme (i.e., </w:t>
      </w:r>
      <w:proofErr w:type="spellStart"/>
      <w:r w:rsidRPr="00DA641C">
        <w:rPr>
          <w:rFonts w:ascii="Times New Roman" w:eastAsia="HBGEXN+TimesNewRomanPS-ItalicMT" w:hAnsi="Times New Roman" w:cs="Times New Roman"/>
          <w:i/>
          <w:iCs/>
          <w:color w:val="000000"/>
          <w:sz w:val="24"/>
          <w:szCs w:val="24"/>
          <w:lang w:eastAsia="en-US"/>
        </w:rPr>
        <w:t>icloud_bl</w:t>
      </w:r>
      <w:proofErr w:type="spellEnd"/>
      <w:r w:rsidRPr="00DA641C">
        <w:rPr>
          <w:rFonts w:ascii="Times New Roman" w:eastAsia="DengXian" w:hAnsi="Times New Roman" w:cs="Times New Roman"/>
          <w:color w:val="000000"/>
          <w:sz w:val="24"/>
          <w:szCs w:val="24"/>
          <w:lang w:eastAsia="en-US"/>
        </w:rPr>
        <w:t xml:space="preserve">) (refer to Appendix). </w:t>
      </w:r>
      <w:commentRangeStart w:id="1154"/>
      <w:commentRangeStart w:id="1155"/>
      <w:r w:rsidRPr="00DA641C">
        <w:rPr>
          <w:rFonts w:ascii="Times New Roman" w:eastAsia="DengXian" w:hAnsi="Times New Roman" w:cs="Times New Roman"/>
          <w:color w:val="000000"/>
          <w:sz w:val="24"/>
          <w:szCs w:val="24"/>
          <w:lang w:eastAsia="en-US"/>
        </w:rPr>
        <w:t xml:space="preserve">We describe a description of each option for the </w:t>
      </w:r>
      <w:proofErr w:type="spellStart"/>
      <w:r w:rsidRPr="00DA641C">
        <w:rPr>
          <w:rFonts w:ascii="Times New Roman" w:eastAsia="DengXian" w:hAnsi="Times New Roman" w:cs="Times New Roman"/>
          <w:color w:val="000000"/>
          <w:sz w:val="24"/>
          <w:szCs w:val="24"/>
          <w:lang w:eastAsia="en-US"/>
        </w:rPr>
        <w:t>namelist</w:t>
      </w:r>
      <w:proofErr w:type="spellEnd"/>
      <w:r w:rsidRPr="00DA641C">
        <w:rPr>
          <w:rFonts w:ascii="Times New Roman" w:eastAsia="DengXian" w:hAnsi="Times New Roman" w:cs="Times New Roman"/>
          <w:color w:val="000000"/>
          <w:sz w:val="24"/>
          <w:szCs w:val="24"/>
          <w:lang w:eastAsia="en-US"/>
        </w:rPr>
        <w:t xml:space="preserve"> parameter </w:t>
      </w:r>
      <w:proofErr w:type="spellStart"/>
      <w:r w:rsidRPr="00DA641C">
        <w:rPr>
          <w:rFonts w:ascii="Times New Roman" w:eastAsia="HBGEXN+TimesNewRomanPS-ItalicMT" w:hAnsi="Times New Roman" w:cs="Times New Roman"/>
          <w:i/>
          <w:iCs/>
          <w:color w:val="000000"/>
          <w:sz w:val="24"/>
          <w:szCs w:val="24"/>
          <w:lang w:eastAsia="en-US"/>
        </w:rPr>
        <w:t>bl_mynn_cloudpdf</w:t>
      </w:r>
      <w:proofErr w:type="spellEnd"/>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below.</w:t>
      </w:r>
      <w:commentRangeEnd w:id="1154"/>
      <w:r>
        <w:rPr>
          <w:rStyle w:val="CommentReference"/>
        </w:rPr>
        <w:commentReference w:id="1154"/>
      </w:r>
      <w:commentRangeEnd w:id="1155"/>
      <w:r w:rsidR="00126664">
        <w:rPr>
          <w:rStyle w:val="CommentReference"/>
        </w:rPr>
        <w:commentReference w:id="1155"/>
      </w:r>
    </w:p>
    <w:p w14:paraId="65775440" w14:textId="77777777" w:rsidR="00A73F86" w:rsidRPr="00DA641C" w:rsidRDefault="00A73F86" w:rsidP="00A73F86">
      <w:pPr>
        <w:widowControl w:val="0"/>
        <w:autoSpaceDE w:val="0"/>
        <w:autoSpaceDN w:val="0"/>
        <w:adjustRightInd w:val="0"/>
        <w:spacing w:after="0" w:line="480" w:lineRule="auto"/>
        <w:jc w:val="both"/>
        <w:rPr>
          <w:rFonts w:ascii="Times New Roman" w:eastAsia="GEVPWL+TimesNewRomanPSMT" w:hAnsi="Times New Roman" w:cs="Times New Roman"/>
          <w:color w:val="000000"/>
          <w:sz w:val="24"/>
          <w:szCs w:val="24"/>
        </w:rPr>
      </w:pPr>
      <w:proofErr w:type="spellStart"/>
      <w:r w:rsidRPr="00DA641C">
        <w:rPr>
          <w:rFonts w:ascii="Times New Roman" w:eastAsia="GEVPWL+TimesNewRomanPSMT" w:hAnsi="Times New Roman" w:cs="Times New Roman"/>
          <w:color w:val="000000"/>
          <w:sz w:val="24"/>
          <w:szCs w:val="24"/>
        </w:rPr>
        <w:t>i</w:t>
      </w:r>
      <w:proofErr w:type="spellEnd"/>
      <w:r w:rsidRPr="00DA641C">
        <w:rPr>
          <w:rFonts w:ascii="Times New Roman" w:eastAsia="GEVPWL+TimesNewRomanPSMT" w:hAnsi="Times New Roman" w:cs="Times New Roman"/>
          <w:color w:val="000000"/>
          <w:sz w:val="24"/>
          <w:szCs w:val="24"/>
        </w:rPr>
        <w:t xml:space="preserve">. Original (Gaussian) form: </w:t>
      </w:r>
      <w:proofErr w:type="spellStart"/>
      <w:r w:rsidRPr="00DA641C">
        <w:rPr>
          <w:rFonts w:ascii="Times New Roman" w:eastAsia="HBGEXN+TimesNewRomanPS-ItalicMT" w:hAnsi="Times New Roman" w:cs="Times New Roman"/>
          <w:i/>
          <w:iCs/>
          <w:color w:val="000000"/>
          <w:sz w:val="24"/>
          <w:szCs w:val="24"/>
        </w:rPr>
        <w:t>bl_mynn_cloudpdf</w:t>
      </w:r>
      <w:proofErr w:type="spellEnd"/>
      <w:r w:rsidRPr="00DA641C">
        <w:rPr>
          <w:rFonts w:ascii="Times New Roman" w:eastAsia="HBGEXN+TimesNewRomanPS-ItalicMT" w:hAnsi="Times New Roman" w:cs="Times New Roman"/>
          <w:i/>
          <w:iCs/>
          <w:color w:val="000000"/>
          <w:sz w:val="24"/>
          <w:szCs w:val="24"/>
        </w:rPr>
        <w:t xml:space="preserve"> </w:t>
      </w:r>
      <w:r w:rsidRPr="00DA641C">
        <w:rPr>
          <w:rFonts w:ascii="Times New Roman" w:eastAsia="GEVPWL+TimesNewRomanPSMT" w:hAnsi="Times New Roman" w:cs="Times New Roman"/>
          <w:color w:val="000000"/>
          <w:sz w:val="24"/>
          <w:szCs w:val="24"/>
        </w:rPr>
        <w:t xml:space="preserve">= 0 </w:t>
      </w:r>
    </w:p>
    <w:p w14:paraId="2DE8020E" w14:textId="4C50D5D2" w:rsidR="00A73F86" w:rsidRPr="00DA641C" w:rsidRDefault="00A73F86" w:rsidP="00A73F86">
      <w:pPr>
        <w:widowControl w:val="0"/>
        <w:autoSpaceDE w:val="0"/>
        <w:autoSpaceDN w:val="0"/>
        <w:adjustRightInd w:val="0"/>
        <w:spacing w:after="0" w:line="480" w:lineRule="auto"/>
        <w:jc w:val="both"/>
        <w:rPr>
          <w:rFonts w:ascii="Times New Roman" w:eastAsia="GEVPWL+TimesNewRomanPSMT" w:hAnsi="Times New Roman" w:cs="Times New Roman"/>
          <w:b/>
          <w:bCs/>
          <w:color w:val="131413"/>
          <w:sz w:val="24"/>
          <w:szCs w:val="24"/>
        </w:rPr>
      </w:pPr>
      <w:r w:rsidRPr="00DA641C">
        <w:rPr>
          <w:rFonts w:ascii="Times New Roman" w:eastAsia="GEVPWL+TimesNewRomanPSMT" w:hAnsi="Times New Roman" w:cs="Times New Roman"/>
          <w:sz w:val="24"/>
          <w:szCs w:val="24"/>
        </w:rPr>
        <w:t xml:space="preserve">The original cloud PDF described in </w:t>
      </w:r>
      <w:r w:rsidR="00C24921">
        <w:rPr>
          <w:rFonts w:ascii="Times New Roman" w:eastAsia="GEVPWL+TimesNewRomanPSMT" w:hAnsi="Times New Roman" w:cs="Times New Roman"/>
          <w:noProof/>
          <w:sz w:val="24"/>
          <w:szCs w:val="24"/>
        </w:rPr>
        <w:t>Nakanishi</w:t>
      </w:r>
      <w:r w:rsidRPr="00DA641C">
        <w:rPr>
          <w:rFonts w:ascii="Times New Roman" w:eastAsia="GEVPWL+TimesNewRomanPSMT" w:hAnsi="Times New Roman" w:cs="Times New Roman"/>
          <w:noProof/>
          <w:sz w:val="24"/>
          <w:szCs w:val="24"/>
        </w:rPr>
        <w:t xml:space="preserve"> and N</w:t>
      </w:r>
      <w:r w:rsidR="00C24921">
        <w:rPr>
          <w:rFonts w:ascii="Times New Roman" w:eastAsia="GEVPWL+TimesNewRomanPSMT" w:hAnsi="Times New Roman" w:cs="Times New Roman"/>
          <w:noProof/>
          <w:sz w:val="24"/>
          <w:szCs w:val="24"/>
        </w:rPr>
        <w:t>iino</w:t>
      </w:r>
      <w:r w:rsidR="001612DA">
        <w:rPr>
          <w:rFonts w:ascii="Times New Roman" w:eastAsia="GEVPWL+TimesNewRomanPSMT" w:hAnsi="Times New Roman" w:cs="Times New Roman"/>
          <w:noProof/>
          <w:sz w:val="24"/>
          <w:szCs w:val="24"/>
        </w:rPr>
        <w:t xml:space="preserve"> (</w:t>
      </w:r>
      <w:r w:rsidRPr="00DA641C">
        <w:rPr>
          <w:rFonts w:ascii="Times New Roman" w:eastAsia="GEVPWL+TimesNewRomanPSMT" w:hAnsi="Times New Roman" w:cs="Times New Roman"/>
          <w:noProof/>
          <w:sz w:val="24"/>
          <w:szCs w:val="24"/>
        </w:rPr>
        <w:t>2004)</w:t>
      </w:r>
      <w:r w:rsidRPr="00DA641C">
        <w:rPr>
          <w:rFonts w:ascii="Times New Roman" w:eastAsia="GEVPWL+TimesNewRomanPSMT" w:hAnsi="Times New Roman" w:cs="Times New Roman"/>
          <w:sz w:val="24"/>
          <w:szCs w:val="24"/>
        </w:rPr>
        <w:t xml:space="preserve"> is based on the joint-Gaussian probability distribution functions for the liquid potential temperature </w:t>
      </w:r>
      <w:proofErr w:type="spellStart"/>
      <w:r w:rsidRPr="00DA641C">
        <w:rPr>
          <w:rFonts w:ascii="Times New Roman" w:eastAsia="KYAJKY+TimesNewRomanPS-ItalicMT" w:hAnsi="Times New Roman" w:cs="Times New Roman"/>
          <w:i/>
          <w:iCs/>
          <w:sz w:val="24"/>
          <w:szCs w:val="24"/>
        </w:rPr>
        <w:t>θ</w:t>
      </w:r>
      <w:r w:rsidRPr="00DA641C">
        <w:rPr>
          <w:rFonts w:ascii="Times New Roman" w:eastAsia="HBGEXN+TimesNewRomanPS-ItalicMT" w:hAnsi="Times New Roman" w:cs="Times New Roman"/>
          <w:i/>
          <w:iCs/>
          <w:sz w:val="24"/>
          <w:szCs w:val="24"/>
          <w:vertAlign w:val="subscript"/>
        </w:rPr>
        <w:t>l</w:t>
      </w:r>
      <w:proofErr w:type="spellEnd"/>
      <w:r w:rsidRPr="00DA641C">
        <w:rPr>
          <w:rFonts w:ascii="Times New Roman" w:eastAsia="HBGEXN+TimesNewRomanPS-ItalicMT" w:hAnsi="Times New Roman" w:cs="Times New Roman"/>
          <w:i/>
          <w:iCs/>
          <w:sz w:val="24"/>
          <w:szCs w:val="24"/>
        </w:rPr>
        <w:t xml:space="preserve"> </w:t>
      </w:r>
      <w:r w:rsidRPr="00DA641C">
        <w:rPr>
          <w:rFonts w:ascii="Times New Roman" w:eastAsia="GEVPWL+TimesNewRomanPSMT" w:hAnsi="Times New Roman" w:cs="Times New Roman"/>
          <w:sz w:val="24"/>
          <w:szCs w:val="24"/>
        </w:rPr>
        <w:t xml:space="preserve">and total water content </w:t>
      </w:r>
      <w:r w:rsidRPr="00DA641C">
        <w:rPr>
          <w:rFonts w:ascii="Times New Roman" w:eastAsia="HBGEXN+TimesNewRomanPS-ItalicMT" w:hAnsi="Times New Roman" w:cs="Times New Roman"/>
          <w:i/>
          <w:iCs/>
          <w:sz w:val="24"/>
          <w:szCs w:val="24"/>
        </w:rPr>
        <w:t>q</w:t>
      </w:r>
      <w:r w:rsidRPr="00DA641C">
        <w:rPr>
          <w:rFonts w:ascii="Times New Roman" w:eastAsia="HBGEXN+TimesNewRomanPS-ItalicMT" w:hAnsi="Times New Roman" w:cs="Times New Roman"/>
          <w:i/>
          <w:iCs/>
          <w:sz w:val="24"/>
          <w:szCs w:val="24"/>
          <w:vertAlign w:val="subscript"/>
        </w:rPr>
        <w:t>t</w:t>
      </w:r>
      <w:r w:rsidRPr="00DA641C">
        <w:rPr>
          <w:rFonts w:ascii="Times New Roman" w:eastAsia="HBGEXN+TimesNewRomanPS-ItalicMT" w:hAnsi="Times New Roman" w:cs="Times New Roman"/>
          <w:i/>
          <w:iCs/>
          <w:sz w:val="24"/>
          <w:szCs w:val="24"/>
        </w:rPr>
        <w:t xml:space="preserve"> </w:t>
      </w:r>
      <w:r w:rsidRPr="00DA641C">
        <w:rPr>
          <w:rFonts w:ascii="Times New Roman" w:eastAsia="GEVPWL+TimesNewRomanPSMT" w:hAnsi="Times New Roman" w:cs="Times New Roman"/>
          <w:sz w:val="24"/>
          <w:szCs w:val="24"/>
        </w:rPr>
        <w:t xml:space="preserve">proposed by </w:t>
      </w:r>
      <w:r w:rsidRPr="00DA641C">
        <w:rPr>
          <w:rFonts w:ascii="Times New Roman" w:eastAsia="GEVPWL+TimesNewRomanPSMT" w:hAnsi="Times New Roman" w:cs="Times New Roman"/>
          <w:noProof/>
          <w:sz w:val="24"/>
          <w:szCs w:val="24"/>
        </w:rPr>
        <w:t>Sommeria and Deardorff</w:t>
      </w:r>
      <w:r w:rsidR="00C24921">
        <w:rPr>
          <w:rFonts w:ascii="Times New Roman" w:eastAsia="GEVPWL+TimesNewRomanPSMT" w:hAnsi="Times New Roman" w:cs="Times New Roman"/>
          <w:noProof/>
          <w:sz w:val="24"/>
          <w:szCs w:val="24"/>
        </w:rPr>
        <w:t xml:space="preserve"> (</w:t>
      </w:r>
      <w:r w:rsidRPr="00DA641C">
        <w:rPr>
          <w:rFonts w:ascii="Times New Roman" w:eastAsia="GEVPWL+TimesNewRomanPSMT" w:hAnsi="Times New Roman" w:cs="Times New Roman"/>
          <w:noProof/>
          <w:sz w:val="24"/>
          <w:szCs w:val="24"/>
        </w:rPr>
        <w:t>1977)</w:t>
      </w:r>
      <w:r w:rsidRPr="00DA641C">
        <w:rPr>
          <w:rFonts w:ascii="Times New Roman" w:eastAsia="GEVPWL+TimesNewRomanPSMT" w:hAnsi="Times New Roman" w:cs="Times New Roman"/>
          <w:sz w:val="24"/>
          <w:szCs w:val="24"/>
        </w:rPr>
        <w:t xml:space="preserve"> and </w:t>
      </w:r>
      <w:r w:rsidRPr="00DA641C">
        <w:rPr>
          <w:rFonts w:ascii="Times New Roman" w:eastAsia="GEVPWL+TimesNewRomanPSMT" w:hAnsi="Times New Roman" w:cs="Times New Roman"/>
          <w:noProof/>
          <w:sz w:val="24"/>
          <w:szCs w:val="24"/>
        </w:rPr>
        <w:t>Mellor</w:t>
      </w:r>
      <w:r w:rsidR="00C24921">
        <w:rPr>
          <w:rFonts w:ascii="Times New Roman" w:eastAsia="GEVPWL+TimesNewRomanPSMT" w:hAnsi="Times New Roman" w:cs="Times New Roman"/>
          <w:noProof/>
          <w:sz w:val="24"/>
          <w:szCs w:val="24"/>
        </w:rPr>
        <w:t xml:space="preserve"> (</w:t>
      </w:r>
      <w:r w:rsidRPr="00DA641C">
        <w:rPr>
          <w:rFonts w:ascii="Times New Roman" w:eastAsia="GEVPWL+TimesNewRomanPSMT" w:hAnsi="Times New Roman" w:cs="Times New Roman"/>
          <w:noProof/>
          <w:sz w:val="24"/>
          <w:szCs w:val="24"/>
        </w:rPr>
        <w:t>1973)</w:t>
      </w:r>
      <w:r w:rsidRPr="00DA641C">
        <w:rPr>
          <w:rFonts w:ascii="Times New Roman" w:eastAsia="GEVPWL+TimesNewRomanPSMT" w:hAnsi="Times New Roman" w:cs="Times New Roman"/>
          <w:sz w:val="24"/>
          <w:szCs w:val="24"/>
        </w:rPr>
        <w:t>. We essentially repeat the description here for comparison to alternative approaches later. In this approach</w:t>
      </w:r>
      <w:r w:rsidRPr="00DA641C">
        <w:rPr>
          <w:rFonts w:ascii="Times New Roman" w:eastAsia="GEVPWL+TimesNewRomanPSMT" w:hAnsi="Times New Roman" w:cs="Times New Roman"/>
          <w:color w:val="FF0000"/>
          <w:sz w:val="24"/>
          <w:szCs w:val="24"/>
        </w:rPr>
        <w:t xml:space="preserve">, </w:t>
      </w:r>
      <w:r w:rsidRPr="008902CC">
        <w:rPr>
          <w:rFonts w:ascii="Times New Roman" w:eastAsia="GEVPWL+TimesNewRomanPSMT" w:hAnsi="Times New Roman" w:cs="Times New Roman"/>
          <w:color w:val="000000" w:themeColor="text1"/>
          <w:sz w:val="24"/>
          <w:szCs w:val="24"/>
          <w:rPrChange w:id="1156" w:author="Liu, Yangang" w:date="2020-12-05T16:36:00Z">
            <w:rPr>
              <w:rFonts w:ascii="Times New Roman" w:eastAsia="GEVPWL+TimesNewRomanPSMT" w:hAnsi="Times New Roman" w:cs="Times New Roman"/>
              <w:color w:val="FF0000"/>
              <w:sz w:val="24"/>
              <w:szCs w:val="24"/>
            </w:rPr>
          </w:rPrChange>
        </w:rPr>
        <w:t>the standard deviation is estimated using the second-order moments in the MYNN</w:t>
      </w:r>
      <w:r w:rsidRPr="00DA641C">
        <w:rPr>
          <w:rFonts w:ascii="Times New Roman" w:eastAsia="GEVPWL+TimesNewRomanPSMT" w:hAnsi="Times New Roman" w:cs="Times New Roman"/>
          <w:sz w:val="24"/>
          <w:szCs w:val="24"/>
        </w:rPr>
        <w:t xml:space="preserve">. The cloud water content </w:t>
      </w:r>
      <w:proofErr w:type="spellStart"/>
      <w:r w:rsidRPr="00DA641C">
        <w:rPr>
          <w:rFonts w:ascii="Times New Roman" w:eastAsia="HBGEXN+TimesNewRomanPS-ItalicMT" w:hAnsi="Times New Roman" w:cs="Times New Roman"/>
          <w:i/>
          <w:iCs/>
          <w:sz w:val="24"/>
          <w:szCs w:val="24"/>
        </w:rPr>
        <w:t>q</w:t>
      </w:r>
      <w:r w:rsidRPr="00DA641C">
        <w:rPr>
          <w:rFonts w:ascii="Times New Roman" w:eastAsia="HBGEXN+TimesNewRomanPS-ItalicMT" w:hAnsi="Times New Roman" w:cs="Times New Roman"/>
          <w:i/>
          <w:iCs/>
          <w:sz w:val="24"/>
          <w:szCs w:val="24"/>
          <w:vertAlign w:val="subscript"/>
        </w:rPr>
        <w:t>l</w:t>
      </w:r>
      <w:proofErr w:type="spellEnd"/>
      <w:r w:rsidRPr="00DA641C">
        <w:rPr>
          <w:rFonts w:ascii="Times New Roman" w:eastAsia="HBGEXN+TimesNewRomanPS-ItalicMT" w:hAnsi="Times New Roman" w:cs="Times New Roman"/>
          <w:i/>
          <w:iCs/>
          <w:sz w:val="24"/>
          <w:szCs w:val="24"/>
        </w:rPr>
        <w:t xml:space="preserve"> </w:t>
      </w:r>
      <w:r w:rsidRPr="00DA641C">
        <w:rPr>
          <w:rFonts w:ascii="Times New Roman" w:eastAsia="GEVPWL+TimesNewRomanPSMT" w:hAnsi="Times New Roman" w:cs="Times New Roman"/>
          <w:sz w:val="24"/>
          <w:szCs w:val="24"/>
        </w:rPr>
        <w:t>can be written as</w:t>
      </w:r>
    </w:p>
    <w:p w14:paraId="38A39A1E" w14:textId="4FD96B70" w:rsidR="00A73F86" w:rsidRPr="00DA641C" w:rsidRDefault="00CC1315" w:rsidP="00A73F86">
      <w:pPr>
        <w:spacing w:after="200" w:line="480" w:lineRule="auto"/>
        <w:jc w:val="both"/>
        <w:rPr>
          <w:rFonts w:ascii="Times New Roman" w:eastAsia="DengXian" w:hAnsi="Times New Roman" w:cs="Times New Roman"/>
          <w:color w:val="131413"/>
          <w:sz w:val="24"/>
          <w:szCs w:val="24"/>
          <w:lang w:eastAsia="en-US"/>
        </w:rPr>
      </w:pPr>
      <m:oMath>
        <m:sSub>
          <m:sSubPr>
            <m:ctrlPr>
              <w:rPr>
                <w:rFonts w:ascii="Cambria Math" w:eastAsia="DengXian" w:hAnsi="Cambria Math" w:cs="Times New Roman"/>
                <w:i/>
                <w:color w:val="131413"/>
                <w:sz w:val="24"/>
                <w:szCs w:val="24"/>
                <w:lang w:eastAsia="en-US"/>
              </w:rPr>
            </m:ctrlPr>
          </m:sSubPr>
          <m:e>
            <m:r>
              <w:rPr>
                <w:rFonts w:ascii="Cambria Math" w:eastAsia="DengXian" w:hAnsi="Cambria Math" w:cs="Times New Roman"/>
                <w:color w:val="131413"/>
                <w:sz w:val="24"/>
                <w:szCs w:val="24"/>
                <w:lang w:eastAsia="en-US"/>
              </w:rPr>
              <m:t>q</m:t>
            </m:r>
          </m:e>
          <m:sub>
            <m:r>
              <w:rPr>
                <w:rFonts w:ascii="Cambria Math" w:eastAsia="DengXian" w:hAnsi="Cambria Math" w:cs="Times New Roman"/>
                <w:color w:val="131413"/>
                <w:sz w:val="24"/>
                <w:szCs w:val="24"/>
                <w:lang w:eastAsia="en-US"/>
              </w:rPr>
              <m:t>l</m:t>
            </m:r>
          </m:sub>
        </m:sSub>
        <m:r>
          <w:rPr>
            <w:rFonts w:ascii="Cambria Math" w:eastAsia="DengXian" w:hAnsi="Cambria Math" w:cs="Times New Roman"/>
            <w:color w:val="131413"/>
            <w:sz w:val="24"/>
            <w:szCs w:val="24"/>
            <w:lang w:eastAsia="en-US"/>
          </w:rPr>
          <m:t>=2</m:t>
        </m:r>
        <m:sSub>
          <m:sSubPr>
            <m:ctrlPr>
              <w:rPr>
                <w:rFonts w:ascii="Cambria Math" w:eastAsia="DengXian" w:hAnsi="Cambria Math" w:cs="Times New Roman"/>
                <w:i/>
                <w:color w:val="131413"/>
                <w:sz w:val="24"/>
                <w:szCs w:val="24"/>
                <w:lang w:eastAsia="en-US"/>
              </w:rPr>
            </m:ctrlPr>
          </m:sSubPr>
          <m:e>
            <m:r>
              <w:rPr>
                <w:rFonts w:ascii="Cambria Math" w:eastAsia="DengXian" w:hAnsi="Cambria Math" w:cs="Times New Roman"/>
                <w:color w:val="131413"/>
                <w:sz w:val="24"/>
                <w:szCs w:val="24"/>
                <w:lang w:eastAsia="en-US"/>
              </w:rPr>
              <m:t>σ</m:t>
            </m:r>
          </m:e>
          <m:sub>
            <m:r>
              <w:rPr>
                <w:rFonts w:ascii="Cambria Math" w:eastAsia="DengXian" w:hAnsi="Cambria Math" w:cs="Times New Roman"/>
                <w:color w:val="131413"/>
                <w:sz w:val="24"/>
                <w:szCs w:val="24"/>
                <w:lang w:eastAsia="en-US"/>
              </w:rPr>
              <m:t>s</m:t>
            </m:r>
          </m:sub>
        </m:sSub>
        <m:r>
          <w:rPr>
            <w:rFonts w:ascii="Cambria Math" w:eastAsia="DengXian" w:hAnsi="Cambria Math" w:cs="Times New Roman"/>
            <w:color w:val="131413"/>
            <w:sz w:val="24"/>
            <w:szCs w:val="24"/>
            <w:lang w:eastAsia="en-US"/>
          </w:rPr>
          <m:t>[</m:t>
        </m:r>
        <m:sSub>
          <m:sSubPr>
            <m:ctrlPr>
              <w:rPr>
                <w:rFonts w:ascii="Cambria Math" w:eastAsia="DengXian" w:hAnsi="Cambria Math" w:cs="Times New Roman"/>
                <w:i/>
                <w:color w:val="131413"/>
                <w:sz w:val="24"/>
                <w:szCs w:val="24"/>
                <w:lang w:eastAsia="en-US"/>
              </w:rPr>
            </m:ctrlPr>
          </m:sSubPr>
          <m:e>
            <m:r>
              <w:rPr>
                <w:rFonts w:ascii="Cambria Math" w:eastAsia="DengXian" w:hAnsi="Cambria Math" w:cs="Times New Roman"/>
                <w:color w:val="131413"/>
                <w:sz w:val="24"/>
                <w:szCs w:val="24"/>
                <w:lang w:eastAsia="en-US"/>
              </w:rPr>
              <m:t>A</m:t>
            </m:r>
          </m:e>
          <m:sub>
            <m:r>
              <w:rPr>
                <w:rFonts w:ascii="Cambria Math" w:eastAsia="DengXian" w:hAnsi="Cambria Math" w:cs="Times New Roman"/>
                <w:color w:val="131413"/>
                <w:sz w:val="24"/>
                <w:szCs w:val="24"/>
                <w:lang w:eastAsia="en-US"/>
              </w:rPr>
              <m:t>cf</m:t>
            </m:r>
          </m:sub>
        </m:sSub>
        <m:sSub>
          <m:sSubPr>
            <m:ctrlPr>
              <w:rPr>
                <w:rFonts w:ascii="Cambria Math" w:eastAsia="DengXian" w:hAnsi="Cambria Math" w:cs="Times New Roman"/>
                <w:i/>
                <w:color w:val="131413"/>
                <w:sz w:val="24"/>
                <w:szCs w:val="24"/>
                <w:lang w:eastAsia="en-US"/>
              </w:rPr>
            </m:ctrlPr>
          </m:sSubPr>
          <m:e>
            <m:r>
              <w:rPr>
                <w:rFonts w:ascii="Cambria Math" w:eastAsia="DengXian" w:hAnsi="Cambria Math" w:cs="Times New Roman"/>
                <w:color w:val="131413"/>
                <w:sz w:val="24"/>
                <w:szCs w:val="24"/>
                <w:lang w:eastAsia="en-US"/>
              </w:rPr>
              <m:t>Q</m:t>
            </m:r>
          </m:e>
          <m:sub>
            <m:r>
              <w:rPr>
                <w:rFonts w:ascii="Cambria Math" w:eastAsia="DengXian" w:hAnsi="Cambria Math" w:cs="Times New Roman"/>
                <w:color w:val="131413"/>
                <w:sz w:val="24"/>
                <w:szCs w:val="24"/>
                <w:lang w:eastAsia="en-US"/>
              </w:rPr>
              <m:t>1</m:t>
            </m:r>
          </m:sub>
        </m:sSub>
        <m:r>
          <w:rPr>
            <w:rFonts w:ascii="Cambria Math" w:eastAsia="DengXian" w:hAnsi="Cambria Math" w:cs="Times New Roman"/>
            <w:color w:val="131413"/>
            <w:sz w:val="24"/>
            <w:szCs w:val="24"/>
            <w:lang w:eastAsia="en-US"/>
          </w:rPr>
          <m:t>+</m:t>
        </m:r>
        <m:f>
          <m:fPr>
            <m:ctrlPr>
              <w:rPr>
                <w:rFonts w:ascii="Cambria Math" w:eastAsia="DengXian" w:hAnsi="Cambria Math" w:cs="Times New Roman"/>
                <w:i/>
                <w:color w:val="131413"/>
                <w:sz w:val="24"/>
                <w:szCs w:val="24"/>
                <w:lang w:eastAsia="en-US"/>
              </w:rPr>
            </m:ctrlPr>
          </m:fPr>
          <m:num>
            <m:r>
              <w:rPr>
                <w:rFonts w:ascii="Cambria Math" w:eastAsia="DengXian" w:hAnsi="Cambria Math" w:cs="Times New Roman"/>
                <w:color w:val="131413"/>
                <w:sz w:val="24"/>
                <w:szCs w:val="24"/>
                <w:lang w:eastAsia="en-US"/>
              </w:rPr>
              <m:t>1</m:t>
            </m:r>
          </m:num>
          <m:den>
            <m:rad>
              <m:radPr>
                <m:degHide m:val="1"/>
                <m:ctrlPr>
                  <w:rPr>
                    <w:rFonts w:ascii="Cambria Math" w:eastAsia="DengXian" w:hAnsi="Cambria Math" w:cs="Times New Roman"/>
                    <w:i/>
                    <w:color w:val="131413"/>
                    <w:sz w:val="24"/>
                    <w:szCs w:val="24"/>
                    <w:lang w:eastAsia="en-US"/>
                  </w:rPr>
                </m:ctrlPr>
              </m:radPr>
              <m:deg/>
              <m:e>
                <m:r>
                  <w:rPr>
                    <w:rFonts w:ascii="Cambria Math" w:eastAsia="DengXian" w:hAnsi="Cambria Math" w:cs="Times New Roman"/>
                    <w:color w:val="131413"/>
                    <w:sz w:val="24"/>
                    <w:szCs w:val="24"/>
                    <w:lang w:eastAsia="en-US"/>
                  </w:rPr>
                  <m:t>2π</m:t>
                </m:r>
              </m:e>
            </m:rad>
          </m:den>
        </m:f>
        <m:r>
          <w:rPr>
            <w:rFonts w:ascii="Cambria Math" w:eastAsia="DengXian" w:hAnsi="Cambria Math" w:cs="Times New Roman"/>
            <w:color w:val="131413"/>
            <w:sz w:val="24"/>
            <w:szCs w:val="24"/>
            <w:lang w:eastAsia="en-US"/>
          </w:rPr>
          <m:t>exp(-</m:t>
        </m:r>
        <m:f>
          <m:fPr>
            <m:ctrlPr>
              <w:rPr>
                <w:rFonts w:ascii="Cambria Math" w:eastAsia="DengXian" w:hAnsi="Cambria Math" w:cs="Times New Roman"/>
                <w:i/>
                <w:color w:val="131413"/>
                <w:sz w:val="24"/>
                <w:szCs w:val="24"/>
                <w:lang w:eastAsia="en-US"/>
              </w:rPr>
            </m:ctrlPr>
          </m:fPr>
          <m:num>
            <m:sSubSup>
              <m:sSubSupPr>
                <m:ctrlPr>
                  <w:rPr>
                    <w:rFonts w:ascii="Cambria Math" w:eastAsia="DengXian" w:hAnsi="Cambria Math" w:cs="Times New Roman"/>
                    <w:i/>
                    <w:color w:val="131413"/>
                    <w:sz w:val="24"/>
                    <w:szCs w:val="24"/>
                    <w:lang w:eastAsia="en-US"/>
                  </w:rPr>
                </m:ctrlPr>
              </m:sSubSupPr>
              <m:e>
                <m:r>
                  <w:rPr>
                    <w:rFonts w:ascii="Cambria Math" w:eastAsia="DengXian" w:hAnsi="Cambria Math" w:cs="Times New Roman"/>
                    <w:color w:val="131413"/>
                    <w:sz w:val="24"/>
                    <w:szCs w:val="24"/>
                    <w:lang w:eastAsia="en-US"/>
                  </w:rPr>
                  <m:t>Q</m:t>
                </m:r>
              </m:e>
              <m:sub>
                <m:r>
                  <w:rPr>
                    <w:rFonts w:ascii="Cambria Math" w:eastAsia="DengXian" w:hAnsi="Cambria Math" w:cs="Times New Roman"/>
                    <w:color w:val="131413"/>
                    <w:sz w:val="24"/>
                    <w:szCs w:val="24"/>
                    <w:lang w:eastAsia="en-US"/>
                  </w:rPr>
                  <m:t>1</m:t>
                </m:r>
              </m:sub>
              <m:sup>
                <m:r>
                  <w:rPr>
                    <w:rFonts w:ascii="Cambria Math" w:eastAsia="DengXian" w:hAnsi="Cambria Math" w:cs="Times New Roman"/>
                    <w:color w:val="131413"/>
                    <w:sz w:val="24"/>
                    <w:szCs w:val="24"/>
                    <w:lang w:eastAsia="en-US"/>
                  </w:rPr>
                  <m:t>2</m:t>
                </m:r>
              </m:sup>
            </m:sSubSup>
          </m:num>
          <m:den>
            <m:r>
              <w:rPr>
                <w:rFonts w:ascii="Cambria Math" w:eastAsia="DengXian" w:hAnsi="Cambria Math" w:cs="Times New Roman"/>
                <w:color w:val="131413"/>
                <w:sz w:val="24"/>
                <w:szCs w:val="24"/>
                <w:lang w:eastAsia="en-US"/>
              </w:rPr>
              <m:t>2</m:t>
            </m:r>
          </m:den>
        </m:f>
        <m:r>
          <w:rPr>
            <w:rFonts w:ascii="Cambria Math" w:eastAsia="DengXian" w:hAnsi="Cambria Math" w:cs="Times New Roman"/>
            <w:color w:val="131413"/>
            <w:sz w:val="24"/>
            <w:szCs w:val="24"/>
            <w:lang w:eastAsia="en-US"/>
          </w:rPr>
          <m:t>)]</m:t>
        </m:r>
      </m:oMath>
      <w:r w:rsidR="00A73F86" w:rsidRPr="00DA641C">
        <w:rPr>
          <w:rFonts w:ascii="Times New Roman" w:eastAsia="DengXian" w:hAnsi="Times New Roman" w:cs="Times New Roman"/>
          <w:color w:val="131413"/>
          <w:sz w:val="24"/>
          <w:szCs w:val="24"/>
          <w:lang w:eastAsia="en-US"/>
        </w:rPr>
        <w:t xml:space="preserve">                                    </w:t>
      </w:r>
      <w:r w:rsidR="00065E94">
        <w:rPr>
          <w:rFonts w:ascii="Times New Roman" w:eastAsia="DengXian" w:hAnsi="Times New Roman" w:cs="Times New Roman"/>
          <w:color w:val="131413"/>
          <w:sz w:val="24"/>
          <w:szCs w:val="24"/>
          <w:lang w:eastAsia="en-US"/>
        </w:rPr>
        <w:t xml:space="preserve">                                                      </w:t>
      </w:r>
      <w:r w:rsidR="00A73F86" w:rsidRPr="00DA641C">
        <w:rPr>
          <w:rFonts w:ascii="Times New Roman" w:eastAsia="DengXian" w:hAnsi="Times New Roman" w:cs="Times New Roman"/>
          <w:color w:val="131413"/>
          <w:sz w:val="24"/>
          <w:szCs w:val="24"/>
          <w:lang w:eastAsia="en-US"/>
        </w:rPr>
        <w:t xml:space="preserve">  (</w:t>
      </w:r>
      <w:r w:rsidR="00065E94">
        <w:rPr>
          <w:rFonts w:ascii="Times New Roman" w:eastAsia="DengXian" w:hAnsi="Times New Roman" w:cs="Times New Roman"/>
          <w:color w:val="131413"/>
          <w:sz w:val="24"/>
          <w:szCs w:val="24"/>
          <w:lang w:eastAsia="en-US"/>
        </w:rPr>
        <w:t>8.1</w:t>
      </w:r>
      <w:r w:rsidR="00A73F86" w:rsidRPr="00DA641C">
        <w:rPr>
          <w:rFonts w:ascii="Times New Roman" w:eastAsia="DengXian" w:hAnsi="Times New Roman" w:cs="Times New Roman"/>
          <w:color w:val="131413"/>
          <w:sz w:val="24"/>
          <w:szCs w:val="24"/>
          <w:lang w:eastAsia="en-US"/>
        </w:rPr>
        <w:t>)</w:t>
      </w:r>
    </w:p>
    <w:p w14:paraId="775C523A" w14:textId="77777777" w:rsidR="00A73F86" w:rsidRPr="00DA641C" w:rsidRDefault="00A73F86" w:rsidP="00A73F86">
      <w:pPr>
        <w:spacing w:after="200" w:line="480" w:lineRule="auto"/>
        <w:jc w:val="both"/>
        <w:rPr>
          <w:rFonts w:ascii="Times New Roman" w:eastAsia="DengXian" w:hAnsi="Times New Roman" w:cs="Times New Roman"/>
          <w:b/>
          <w:bCs/>
          <w:color w:val="131413"/>
          <w:sz w:val="24"/>
          <w:szCs w:val="24"/>
          <w:lang w:eastAsia="en-US"/>
        </w:rPr>
      </w:pPr>
      <w:r w:rsidRPr="00DA641C">
        <w:rPr>
          <w:rFonts w:ascii="Times New Roman" w:eastAsia="DengXian" w:hAnsi="Times New Roman" w:cs="Times New Roman"/>
          <w:color w:val="000000"/>
          <w:sz w:val="24"/>
          <w:szCs w:val="24"/>
          <w:lang w:eastAsia="en-US"/>
        </w:rPr>
        <w:lastRenderedPageBreak/>
        <w:t xml:space="preserve">and the areal cloud fraction </w:t>
      </w:r>
      <w:proofErr w:type="spellStart"/>
      <w:r w:rsidRPr="00DA641C">
        <w:rPr>
          <w:rFonts w:ascii="Times New Roman" w:eastAsia="HBGEXN+TimesNewRomanPS-ItalicMT" w:hAnsi="Times New Roman" w:cs="Times New Roman"/>
          <w:i/>
          <w:iCs/>
          <w:color w:val="000000"/>
          <w:sz w:val="24"/>
          <w:szCs w:val="24"/>
          <w:lang w:eastAsia="en-US"/>
        </w:rPr>
        <w:t>A</w:t>
      </w:r>
      <w:r w:rsidRPr="00DA641C">
        <w:rPr>
          <w:rFonts w:ascii="Times New Roman" w:eastAsia="HBGEXN+TimesNewRomanPS-ItalicMT" w:hAnsi="Times New Roman" w:cs="Times New Roman"/>
          <w:i/>
          <w:iCs/>
          <w:color w:val="000000"/>
          <w:sz w:val="24"/>
          <w:szCs w:val="24"/>
          <w:vertAlign w:val="subscript"/>
          <w:lang w:eastAsia="en-US"/>
        </w:rPr>
        <w:t>cf</w:t>
      </w:r>
      <w:proofErr w:type="spellEnd"/>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is:</w:t>
      </w:r>
    </w:p>
    <w:p w14:paraId="2BCB7967" w14:textId="1FA0039E" w:rsidR="00A73F86" w:rsidRPr="00DA641C" w:rsidRDefault="00CC1315" w:rsidP="00A73F86">
      <w:pPr>
        <w:spacing w:after="200" w:line="480" w:lineRule="auto"/>
        <w:jc w:val="both"/>
        <w:rPr>
          <w:rFonts w:ascii="Times New Roman" w:eastAsia="DengXian" w:hAnsi="Times New Roman" w:cs="Times New Roman"/>
          <w:color w:val="131413"/>
          <w:sz w:val="24"/>
          <w:szCs w:val="24"/>
          <w:lang w:eastAsia="en-US"/>
        </w:rPr>
      </w:pPr>
      <m:oMath>
        <m:sSub>
          <m:sSubPr>
            <m:ctrlPr>
              <w:rPr>
                <w:rFonts w:ascii="Cambria Math" w:eastAsia="DengXian" w:hAnsi="Cambria Math" w:cs="Times New Roman"/>
                <w:i/>
                <w:color w:val="131413"/>
                <w:sz w:val="24"/>
                <w:szCs w:val="24"/>
                <w:lang w:eastAsia="en-US"/>
              </w:rPr>
            </m:ctrlPr>
          </m:sSubPr>
          <m:e>
            <m:r>
              <w:rPr>
                <w:rFonts w:ascii="Cambria Math" w:eastAsia="DengXian" w:hAnsi="Cambria Math" w:cs="Times New Roman"/>
                <w:color w:val="131413"/>
                <w:sz w:val="24"/>
                <w:szCs w:val="24"/>
                <w:lang w:eastAsia="en-US"/>
              </w:rPr>
              <m:t>A</m:t>
            </m:r>
          </m:e>
          <m:sub>
            <m:r>
              <w:rPr>
                <w:rFonts w:ascii="Cambria Math" w:eastAsia="DengXian" w:hAnsi="Cambria Math" w:cs="Times New Roman"/>
                <w:color w:val="131413"/>
                <w:sz w:val="24"/>
                <w:szCs w:val="24"/>
                <w:lang w:eastAsia="en-US"/>
              </w:rPr>
              <m:t>cf</m:t>
            </m:r>
          </m:sub>
        </m:sSub>
        <m:r>
          <w:rPr>
            <w:rFonts w:ascii="Cambria Math" w:eastAsia="DengXian" w:hAnsi="Cambria Math" w:cs="Times New Roman"/>
            <w:color w:val="131413"/>
            <w:sz w:val="24"/>
            <w:szCs w:val="24"/>
            <w:lang w:eastAsia="en-US"/>
          </w:rPr>
          <m:t>=</m:t>
        </m:r>
        <m:f>
          <m:fPr>
            <m:ctrlPr>
              <w:rPr>
                <w:rFonts w:ascii="Cambria Math" w:eastAsia="DengXian" w:hAnsi="Cambria Math" w:cs="Times New Roman"/>
                <w:i/>
                <w:color w:val="131413"/>
                <w:sz w:val="24"/>
                <w:szCs w:val="24"/>
                <w:lang w:eastAsia="en-US"/>
              </w:rPr>
            </m:ctrlPr>
          </m:fPr>
          <m:num>
            <m:r>
              <w:rPr>
                <w:rFonts w:ascii="Cambria Math" w:eastAsia="DengXian" w:hAnsi="Cambria Math" w:cs="Times New Roman"/>
                <w:color w:val="131413"/>
                <w:sz w:val="24"/>
                <w:szCs w:val="24"/>
                <w:lang w:eastAsia="en-US"/>
              </w:rPr>
              <m:t>1</m:t>
            </m:r>
          </m:num>
          <m:den>
            <m:r>
              <w:rPr>
                <w:rFonts w:ascii="Cambria Math" w:eastAsia="DengXian" w:hAnsi="Cambria Math" w:cs="Times New Roman"/>
                <w:color w:val="131413"/>
                <w:sz w:val="24"/>
                <w:szCs w:val="24"/>
                <w:lang w:eastAsia="en-US"/>
              </w:rPr>
              <m:t>2</m:t>
            </m:r>
          </m:den>
        </m:f>
        <m:r>
          <w:rPr>
            <w:rFonts w:ascii="Cambria Math" w:eastAsia="DengXian" w:hAnsi="Cambria Math" w:cs="Times New Roman"/>
            <w:color w:val="131413"/>
            <w:sz w:val="24"/>
            <w:szCs w:val="24"/>
            <w:lang w:eastAsia="en-US"/>
          </w:rPr>
          <m:t>[1+erf(</m:t>
        </m:r>
        <m:f>
          <m:fPr>
            <m:ctrlPr>
              <w:rPr>
                <w:rFonts w:ascii="Cambria Math" w:eastAsia="DengXian" w:hAnsi="Cambria Math" w:cs="Times New Roman"/>
                <w:i/>
                <w:color w:val="131413"/>
                <w:sz w:val="24"/>
                <w:szCs w:val="24"/>
                <w:lang w:eastAsia="en-US"/>
              </w:rPr>
            </m:ctrlPr>
          </m:fPr>
          <m:num>
            <m:sSub>
              <m:sSubPr>
                <m:ctrlPr>
                  <w:rPr>
                    <w:rFonts w:ascii="Cambria Math" w:eastAsia="DengXian" w:hAnsi="Cambria Math" w:cs="Times New Roman"/>
                    <w:i/>
                    <w:color w:val="131413"/>
                    <w:sz w:val="24"/>
                    <w:szCs w:val="24"/>
                    <w:lang w:eastAsia="en-US"/>
                  </w:rPr>
                </m:ctrlPr>
              </m:sSubPr>
              <m:e>
                <m:r>
                  <w:rPr>
                    <w:rFonts w:ascii="Cambria Math" w:eastAsia="DengXian" w:hAnsi="Cambria Math" w:cs="Times New Roman"/>
                    <w:color w:val="131413"/>
                    <w:sz w:val="24"/>
                    <w:szCs w:val="24"/>
                    <w:lang w:eastAsia="en-US"/>
                  </w:rPr>
                  <m:t>Q</m:t>
                </m:r>
              </m:e>
              <m:sub>
                <m:r>
                  <w:rPr>
                    <w:rFonts w:ascii="Cambria Math" w:eastAsia="DengXian" w:hAnsi="Cambria Math" w:cs="Times New Roman"/>
                    <w:color w:val="131413"/>
                    <w:sz w:val="24"/>
                    <w:szCs w:val="24"/>
                    <w:lang w:eastAsia="en-US"/>
                  </w:rPr>
                  <m:t>1</m:t>
                </m:r>
              </m:sub>
            </m:sSub>
          </m:num>
          <m:den>
            <m:rad>
              <m:radPr>
                <m:degHide m:val="1"/>
                <m:ctrlPr>
                  <w:rPr>
                    <w:rFonts w:ascii="Cambria Math" w:eastAsia="DengXian" w:hAnsi="Cambria Math" w:cs="Times New Roman"/>
                    <w:i/>
                    <w:color w:val="131413"/>
                    <w:sz w:val="24"/>
                    <w:szCs w:val="24"/>
                    <w:lang w:eastAsia="en-US"/>
                  </w:rPr>
                </m:ctrlPr>
              </m:radPr>
              <m:deg/>
              <m:e>
                <m:r>
                  <w:rPr>
                    <w:rFonts w:ascii="Cambria Math" w:eastAsia="DengXian" w:hAnsi="Cambria Math" w:cs="Times New Roman"/>
                    <w:color w:val="131413"/>
                    <w:sz w:val="24"/>
                    <w:szCs w:val="24"/>
                    <w:lang w:eastAsia="en-US"/>
                  </w:rPr>
                  <m:t>2</m:t>
                </m:r>
              </m:e>
            </m:rad>
          </m:den>
        </m:f>
        <m:r>
          <w:rPr>
            <w:rFonts w:ascii="Cambria Math" w:eastAsia="DengXian" w:hAnsi="Cambria Math" w:cs="Times New Roman"/>
            <w:color w:val="131413"/>
            <w:sz w:val="24"/>
            <w:szCs w:val="24"/>
            <w:lang w:eastAsia="en-US"/>
          </w:rPr>
          <m:t>)]</m:t>
        </m:r>
      </m:oMath>
      <w:r w:rsidR="00A73F86" w:rsidRPr="00DA641C">
        <w:rPr>
          <w:rFonts w:ascii="Times New Roman" w:eastAsia="DengXian" w:hAnsi="Times New Roman" w:cs="Times New Roman"/>
          <w:color w:val="131413"/>
          <w:sz w:val="24"/>
          <w:szCs w:val="24"/>
          <w:lang w:eastAsia="en-US"/>
        </w:rPr>
        <w:t xml:space="preserve">                                           </w:t>
      </w:r>
      <w:r w:rsidR="00065E94">
        <w:rPr>
          <w:rFonts w:ascii="Times New Roman" w:eastAsia="DengXian" w:hAnsi="Times New Roman" w:cs="Times New Roman"/>
          <w:color w:val="131413"/>
          <w:sz w:val="24"/>
          <w:szCs w:val="24"/>
          <w:lang w:eastAsia="en-US"/>
        </w:rPr>
        <w:t xml:space="preserve">                                                               </w:t>
      </w:r>
      <w:r w:rsidR="00A73F86" w:rsidRPr="00DA641C">
        <w:rPr>
          <w:rFonts w:ascii="Times New Roman" w:eastAsia="DengXian" w:hAnsi="Times New Roman" w:cs="Times New Roman"/>
          <w:color w:val="131413"/>
          <w:sz w:val="24"/>
          <w:szCs w:val="24"/>
          <w:lang w:eastAsia="en-US"/>
        </w:rPr>
        <w:t xml:space="preserve">   </w:t>
      </w:r>
      <w:r w:rsidR="00065E94">
        <w:rPr>
          <w:rFonts w:ascii="Times New Roman" w:eastAsia="DengXian" w:hAnsi="Times New Roman" w:cs="Times New Roman"/>
          <w:color w:val="131413"/>
          <w:sz w:val="24"/>
          <w:szCs w:val="24"/>
          <w:lang w:eastAsia="en-US"/>
        </w:rPr>
        <w:t xml:space="preserve"> </w:t>
      </w:r>
      <w:r w:rsidR="00A73F86" w:rsidRPr="00DA641C">
        <w:rPr>
          <w:rFonts w:ascii="Times New Roman" w:eastAsia="DengXian" w:hAnsi="Times New Roman" w:cs="Times New Roman"/>
          <w:color w:val="131413"/>
          <w:sz w:val="24"/>
          <w:szCs w:val="24"/>
          <w:lang w:eastAsia="en-US"/>
        </w:rPr>
        <w:t xml:space="preserve"> (</w:t>
      </w:r>
      <w:r w:rsidR="00065E94">
        <w:rPr>
          <w:rFonts w:ascii="Times New Roman" w:eastAsia="DengXian" w:hAnsi="Times New Roman" w:cs="Times New Roman"/>
          <w:color w:val="131413"/>
          <w:sz w:val="24"/>
          <w:szCs w:val="24"/>
          <w:lang w:eastAsia="en-US"/>
        </w:rPr>
        <w:t>8.2</w:t>
      </w:r>
      <w:r w:rsidR="00A73F86" w:rsidRPr="00DA641C">
        <w:rPr>
          <w:rFonts w:ascii="Times New Roman" w:eastAsia="DengXian" w:hAnsi="Times New Roman" w:cs="Times New Roman"/>
          <w:color w:val="131413"/>
          <w:sz w:val="24"/>
          <w:szCs w:val="24"/>
          <w:lang w:eastAsia="en-US"/>
        </w:rPr>
        <w:t>)</w:t>
      </w:r>
    </w:p>
    <w:p w14:paraId="37FD217C" w14:textId="77777777" w:rsidR="00A73F86" w:rsidRPr="00DA641C" w:rsidRDefault="00A73F86" w:rsidP="00A73F86">
      <w:pPr>
        <w:spacing w:after="200" w:line="480" w:lineRule="auto"/>
        <w:jc w:val="both"/>
        <w:rPr>
          <w:rFonts w:ascii="Times New Roman" w:eastAsia="DengXian" w:hAnsi="Times New Roman" w:cs="Times New Roman"/>
          <w:color w:val="131413"/>
          <w:sz w:val="24"/>
          <w:szCs w:val="24"/>
          <w:lang w:eastAsia="en-US"/>
        </w:rPr>
      </w:pPr>
      <w:r w:rsidRPr="00DA641C">
        <w:rPr>
          <w:rFonts w:ascii="Times New Roman" w:eastAsia="DengXian" w:hAnsi="Times New Roman" w:cs="Times New Roman"/>
          <w:sz w:val="24"/>
          <w:szCs w:val="24"/>
          <w:lang w:eastAsia="en-US"/>
        </w:rPr>
        <w:t xml:space="preserve">The normalized saturation deficit is: </w:t>
      </w:r>
    </w:p>
    <w:p w14:paraId="04FA6D50" w14:textId="28E64A4B" w:rsidR="00A73F86" w:rsidRPr="00DA641C" w:rsidRDefault="00CC1315" w:rsidP="00A73F86">
      <w:pPr>
        <w:spacing w:after="200" w:line="480" w:lineRule="auto"/>
        <w:jc w:val="both"/>
        <w:rPr>
          <w:rFonts w:ascii="Times New Roman" w:eastAsia="DengXian" w:hAnsi="Times New Roman" w:cs="Times New Roman"/>
          <w:color w:val="131413"/>
          <w:sz w:val="24"/>
          <w:szCs w:val="24"/>
          <w:lang w:eastAsia="en-US"/>
        </w:rPr>
      </w:pPr>
      <m:oMath>
        <m:sSub>
          <m:sSubPr>
            <m:ctrlPr>
              <w:rPr>
                <w:rFonts w:ascii="Cambria Math" w:eastAsia="DengXian" w:hAnsi="Cambria Math" w:cs="Times New Roman"/>
                <w:i/>
                <w:color w:val="131413"/>
                <w:sz w:val="24"/>
                <w:szCs w:val="24"/>
                <w:lang w:eastAsia="en-US"/>
              </w:rPr>
            </m:ctrlPr>
          </m:sSubPr>
          <m:e>
            <m:r>
              <w:rPr>
                <w:rFonts w:ascii="Cambria Math" w:eastAsia="DengXian" w:hAnsi="Cambria Math" w:cs="Times New Roman"/>
                <w:color w:val="131413"/>
                <w:sz w:val="24"/>
                <w:szCs w:val="24"/>
                <w:lang w:eastAsia="en-US"/>
              </w:rPr>
              <m:t>Q</m:t>
            </m:r>
          </m:e>
          <m:sub>
            <m:r>
              <w:rPr>
                <w:rFonts w:ascii="Cambria Math" w:eastAsia="DengXian" w:hAnsi="Cambria Math" w:cs="Times New Roman"/>
                <w:color w:val="131413"/>
                <w:sz w:val="24"/>
                <w:szCs w:val="24"/>
                <w:lang w:eastAsia="en-US"/>
              </w:rPr>
              <m:t>1</m:t>
            </m:r>
          </m:sub>
        </m:sSub>
        <m:r>
          <w:rPr>
            <w:rFonts w:ascii="Cambria Math" w:eastAsia="DengXian" w:hAnsi="Cambria Math" w:cs="Times New Roman"/>
            <w:color w:val="131413"/>
            <w:sz w:val="24"/>
            <w:szCs w:val="24"/>
            <w:lang w:eastAsia="en-US"/>
          </w:rPr>
          <m:t>=</m:t>
        </m:r>
        <m:f>
          <m:fPr>
            <m:ctrlPr>
              <w:rPr>
                <w:rFonts w:ascii="Cambria Math" w:eastAsia="DengXian" w:hAnsi="Cambria Math" w:cs="Times New Roman"/>
                <w:i/>
                <w:color w:val="131413"/>
                <w:sz w:val="24"/>
                <w:szCs w:val="24"/>
                <w:lang w:eastAsia="en-US"/>
              </w:rPr>
            </m:ctrlPr>
          </m:fPr>
          <m:num>
            <m:r>
              <w:rPr>
                <w:rFonts w:ascii="Cambria Math" w:eastAsia="DengXian" w:hAnsi="Cambria Math" w:cs="Times New Roman"/>
                <w:color w:val="131413"/>
                <w:sz w:val="24"/>
                <w:szCs w:val="24"/>
                <w:lang w:eastAsia="en-US"/>
              </w:rPr>
              <m:t>a(</m:t>
            </m:r>
            <m:sSub>
              <m:sSubPr>
                <m:ctrlPr>
                  <w:rPr>
                    <w:rFonts w:ascii="Cambria Math" w:eastAsia="DengXian" w:hAnsi="Cambria Math" w:cs="Times New Roman"/>
                    <w:i/>
                    <w:color w:val="131413"/>
                    <w:sz w:val="24"/>
                    <w:szCs w:val="24"/>
                    <w:lang w:eastAsia="en-US"/>
                  </w:rPr>
                </m:ctrlPr>
              </m:sSubPr>
              <m:e>
                <m:r>
                  <w:rPr>
                    <w:rFonts w:ascii="Cambria Math" w:eastAsia="DengXian" w:hAnsi="Cambria Math" w:cs="Times New Roman"/>
                    <w:color w:val="131413"/>
                    <w:sz w:val="24"/>
                    <w:szCs w:val="24"/>
                    <w:lang w:eastAsia="en-US"/>
                  </w:rPr>
                  <m:t>q</m:t>
                </m:r>
              </m:e>
              <m:sub>
                <m:r>
                  <w:rPr>
                    <w:rFonts w:ascii="Cambria Math" w:eastAsia="DengXian" w:hAnsi="Cambria Math" w:cs="Times New Roman"/>
                    <w:color w:val="131413"/>
                    <w:sz w:val="24"/>
                    <w:szCs w:val="24"/>
                    <w:lang w:eastAsia="en-US"/>
                  </w:rPr>
                  <m:t>t</m:t>
                </m:r>
              </m:sub>
            </m:sSub>
            <m:r>
              <w:rPr>
                <w:rFonts w:ascii="Cambria Math" w:eastAsia="DengXian" w:hAnsi="Cambria Math" w:cs="Times New Roman"/>
                <w:color w:val="131413"/>
                <w:sz w:val="24"/>
                <w:szCs w:val="24"/>
                <w:lang w:eastAsia="en-US"/>
              </w:rPr>
              <m:t>-</m:t>
            </m:r>
            <m:sSub>
              <m:sSubPr>
                <m:ctrlPr>
                  <w:rPr>
                    <w:rFonts w:ascii="Cambria Math" w:eastAsia="DengXian" w:hAnsi="Cambria Math" w:cs="Times New Roman"/>
                    <w:i/>
                    <w:color w:val="131413"/>
                    <w:sz w:val="24"/>
                    <w:szCs w:val="24"/>
                    <w:lang w:eastAsia="en-US"/>
                  </w:rPr>
                </m:ctrlPr>
              </m:sSubPr>
              <m:e>
                <m:r>
                  <w:rPr>
                    <w:rFonts w:ascii="Cambria Math" w:eastAsia="DengXian" w:hAnsi="Cambria Math" w:cs="Times New Roman"/>
                    <w:color w:val="131413"/>
                    <w:sz w:val="24"/>
                    <w:szCs w:val="24"/>
                    <w:lang w:eastAsia="en-US"/>
                  </w:rPr>
                  <m:t>q</m:t>
                </m:r>
              </m:e>
              <m:sub>
                <m:r>
                  <w:rPr>
                    <w:rFonts w:ascii="Cambria Math" w:eastAsia="DengXian" w:hAnsi="Cambria Math" w:cs="Times New Roman"/>
                    <w:color w:val="131413"/>
                    <w:sz w:val="24"/>
                    <w:szCs w:val="24"/>
                    <w:lang w:eastAsia="en-US"/>
                  </w:rPr>
                  <m:t>sat</m:t>
                </m:r>
              </m:sub>
            </m:sSub>
            <m:r>
              <w:rPr>
                <w:rFonts w:ascii="Cambria Math" w:eastAsia="DengXian" w:hAnsi="Cambria Math" w:cs="Times New Roman"/>
                <w:color w:val="131413"/>
                <w:sz w:val="24"/>
                <w:szCs w:val="24"/>
                <w:lang w:eastAsia="en-US"/>
              </w:rPr>
              <m:t>)</m:t>
            </m:r>
          </m:num>
          <m:den>
            <m:r>
              <w:rPr>
                <w:rFonts w:ascii="Cambria Math" w:eastAsia="DengXian" w:hAnsi="Cambria Math" w:cs="Times New Roman"/>
                <w:color w:val="131413"/>
                <w:sz w:val="24"/>
                <w:szCs w:val="24"/>
                <w:lang w:eastAsia="en-US"/>
              </w:rPr>
              <m:t>2</m:t>
            </m:r>
            <m:sSub>
              <m:sSubPr>
                <m:ctrlPr>
                  <w:rPr>
                    <w:rFonts w:ascii="Cambria Math" w:eastAsia="DengXian" w:hAnsi="Cambria Math" w:cs="Times New Roman"/>
                    <w:i/>
                    <w:color w:val="131413"/>
                    <w:sz w:val="24"/>
                    <w:szCs w:val="24"/>
                    <w:lang w:eastAsia="en-US"/>
                  </w:rPr>
                </m:ctrlPr>
              </m:sSubPr>
              <m:e>
                <m:r>
                  <w:rPr>
                    <w:rFonts w:ascii="Cambria Math" w:eastAsia="DengXian" w:hAnsi="Cambria Math" w:cs="Times New Roman"/>
                    <w:color w:val="131413"/>
                    <w:sz w:val="24"/>
                    <w:szCs w:val="24"/>
                    <w:lang w:eastAsia="en-US"/>
                  </w:rPr>
                  <m:t>σ</m:t>
                </m:r>
              </m:e>
              <m:sub>
                <m:r>
                  <w:rPr>
                    <w:rFonts w:ascii="Cambria Math" w:eastAsia="DengXian" w:hAnsi="Cambria Math" w:cs="Times New Roman"/>
                    <w:color w:val="131413"/>
                    <w:sz w:val="24"/>
                    <w:szCs w:val="24"/>
                    <w:lang w:eastAsia="en-US"/>
                  </w:rPr>
                  <m:t>s</m:t>
                </m:r>
              </m:sub>
            </m:sSub>
          </m:den>
        </m:f>
      </m:oMath>
      <w:r w:rsidR="00A73F86" w:rsidRPr="00DA641C">
        <w:rPr>
          <w:rFonts w:ascii="Times New Roman" w:eastAsia="DengXian" w:hAnsi="Times New Roman" w:cs="Times New Roman"/>
          <w:color w:val="131413"/>
          <w:sz w:val="24"/>
          <w:szCs w:val="24"/>
          <w:lang w:eastAsia="en-US"/>
        </w:rPr>
        <w:t xml:space="preserve">                                                    </w:t>
      </w:r>
      <w:r w:rsidR="00065E94">
        <w:rPr>
          <w:rFonts w:ascii="Times New Roman" w:eastAsia="DengXian" w:hAnsi="Times New Roman" w:cs="Times New Roman"/>
          <w:color w:val="131413"/>
          <w:sz w:val="24"/>
          <w:szCs w:val="24"/>
          <w:lang w:eastAsia="en-US"/>
        </w:rPr>
        <w:t xml:space="preserve">                                                                      </w:t>
      </w:r>
      <w:r w:rsidR="00A73F86" w:rsidRPr="00DA641C">
        <w:rPr>
          <w:rFonts w:ascii="Times New Roman" w:eastAsia="DengXian" w:hAnsi="Times New Roman" w:cs="Times New Roman"/>
          <w:color w:val="131413"/>
          <w:sz w:val="24"/>
          <w:szCs w:val="24"/>
          <w:lang w:eastAsia="en-US"/>
        </w:rPr>
        <w:t xml:space="preserve"> (</w:t>
      </w:r>
      <w:r w:rsidR="00065E94">
        <w:rPr>
          <w:rFonts w:ascii="Times New Roman" w:eastAsia="DengXian" w:hAnsi="Times New Roman" w:cs="Times New Roman"/>
          <w:color w:val="131413"/>
          <w:sz w:val="24"/>
          <w:szCs w:val="24"/>
          <w:lang w:eastAsia="en-US"/>
        </w:rPr>
        <w:t>8.3</w:t>
      </w:r>
      <w:r w:rsidR="00A73F86" w:rsidRPr="00DA641C">
        <w:rPr>
          <w:rFonts w:ascii="Times New Roman" w:eastAsia="DengXian" w:hAnsi="Times New Roman" w:cs="Times New Roman"/>
          <w:color w:val="131413"/>
          <w:sz w:val="24"/>
          <w:szCs w:val="24"/>
          <w:lang w:eastAsia="en-US"/>
        </w:rPr>
        <w:t>)</w:t>
      </w:r>
    </w:p>
    <w:p w14:paraId="164052AF" w14:textId="77777777" w:rsidR="00A73F86" w:rsidRPr="00DA641C" w:rsidRDefault="00A73F86" w:rsidP="00A73F86">
      <w:pPr>
        <w:spacing w:after="200" w:line="480" w:lineRule="auto"/>
        <w:jc w:val="both"/>
        <w:rPr>
          <w:rFonts w:ascii="Times New Roman" w:eastAsia="DengXian" w:hAnsi="Times New Roman" w:cs="Times New Roman"/>
          <w:color w:val="131413"/>
          <w:sz w:val="24"/>
          <w:szCs w:val="24"/>
          <w:lang w:eastAsia="en-US"/>
        </w:rPr>
      </w:pPr>
      <w:r w:rsidRPr="00DA641C">
        <w:rPr>
          <w:rFonts w:ascii="Times New Roman" w:eastAsia="DengXian" w:hAnsi="Times New Roman" w:cs="Times New Roman"/>
          <w:color w:val="000000"/>
          <w:sz w:val="24"/>
          <w:szCs w:val="24"/>
          <w:lang w:eastAsia="en-US"/>
        </w:rPr>
        <w:t>and the variance of the saturation deficit,</w:t>
      </w:r>
    </w:p>
    <w:p w14:paraId="3CB0B507" w14:textId="34D333BD" w:rsidR="00A73F86" w:rsidRPr="00DA641C" w:rsidRDefault="00CC1315" w:rsidP="00A73F86">
      <w:pPr>
        <w:spacing w:after="200" w:line="480" w:lineRule="auto"/>
        <w:jc w:val="both"/>
        <w:rPr>
          <w:rFonts w:ascii="Times New Roman" w:eastAsia="DengXian" w:hAnsi="Times New Roman" w:cs="Times New Roman"/>
          <w:color w:val="131413"/>
          <w:sz w:val="24"/>
          <w:szCs w:val="24"/>
          <w:lang w:eastAsia="en-US"/>
        </w:rPr>
      </w:pPr>
      <m:oMath>
        <m:sSubSup>
          <m:sSubSupPr>
            <m:ctrlPr>
              <w:rPr>
                <w:rFonts w:ascii="Cambria Math" w:eastAsia="DengXian" w:hAnsi="Cambria Math" w:cs="Times New Roman"/>
                <w:i/>
                <w:color w:val="131413"/>
                <w:sz w:val="24"/>
                <w:szCs w:val="24"/>
                <w:lang w:eastAsia="en-US"/>
              </w:rPr>
            </m:ctrlPr>
          </m:sSubSupPr>
          <m:e>
            <m:r>
              <w:rPr>
                <w:rFonts w:ascii="Cambria Math" w:eastAsia="DengXian" w:hAnsi="Cambria Math" w:cs="Times New Roman"/>
                <w:color w:val="131413"/>
                <w:sz w:val="24"/>
                <w:szCs w:val="24"/>
                <w:lang w:eastAsia="en-US"/>
              </w:rPr>
              <m:t>σ</m:t>
            </m:r>
          </m:e>
          <m:sub>
            <m:r>
              <w:rPr>
                <w:rFonts w:ascii="Cambria Math" w:eastAsia="DengXian" w:hAnsi="Cambria Math" w:cs="Times New Roman"/>
                <w:color w:val="131413"/>
                <w:sz w:val="24"/>
                <w:szCs w:val="24"/>
                <w:lang w:eastAsia="en-US"/>
              </w:rPr>
              <m:t>s</m:t>
            </m:r>
          </m:sub>
          <m:sup>
            <m:r>
              <w:rPr>
                <w:rFonts w:ascii="Cambria Math" w:eastAsia="DengXian" w:hAnsi="Cambria Math" w:cs="Times New Roman"/>
                <w:color w:val="131413"/>
                <w:sz w:val="24"/>
                <w:szCs w:val="24"/>
                <w:lang w:eastAsia="en-US"/>
              </w:rPr>
              <m:t>2</m:t>
            </m:r>
          </m:sup>
        </m:sSubSup>
        <m:r>
          <w:rPr>
            <w:rFonts w:ascii="Cambria Math" w:eastAsia="DengXian" w:hAnsi="Cambria Math" w:cs="Times New Roman"/>
            <w:color w:val="131413"/>
            <w:sz w:val="24"/>
            <w:szCs w:val="24"/>
            <w:lang w:eastAsia="en-US"/>
          </w:rPr>
          <m:t>=</m:t>
        </m:r>
        <m:f>
          <m:fPr>
            <m:ctrlPr>
              <w:rPr>
                <w:rFonts w:ascii="Cambria Math" w:eastAsia="DengXian" w:hAnsi="Cambria Math" w:cs="Times New Roman"/>
                <w:i/>
                <w:color w:val="131413"/>
                <w:sz w:val="24"/>
                <w:szCs w:val="24"/>
                <w:lang w:eastAsia="en-US"/>
              </w:rPr>
            </m:ctrlPr>
          </m:fPr>
          <m:num>
            <m:sSup>
              <m:sSupPr>
                <m:ctrlPr>
                  <w:rPr>
                    <w:rFonts w:ascii="Cambria Math" w:eastAsia="DengXian" w:hAnsi="Cambria Math" w:cs="Times New Roman"/>
                    <w:i/>
                    <w:color w:val="131413"/>
                    <w:sz w:val="24"/>
                    <w:szCs w:val="24"/>
                    <w:lang w:eastAsia="en-US"/>
                  </w:rPr>
                </m:ctrlPr>
              </m:sSupPr>
              <m:e>
                <m:r>
                  <w:rPr>
                    <w:rFonts w:ascii="Cambria Math" w:eastAsia="DengXian" w:hAnsi="Cambria Math" w:cs="Times New Roman"/>
                    <w:color w:val="131413"/>
                    <w:sz w:val="24"/>
                    <w:szCs w:val="24"/>
                    <w:lang w:eastAsia="en-US"/>
                  </w:rPr>
                  <m:t>a</m:t>
                </m:r>
              </m:e>
              <m:sup>
                <m:r>
                  <w:rPr>
                    <w:rFonts w:ascii="Cambria Math" w:eastAsia="DengXian" w:hAnsi="Cambria Math" w:cs="Times New Roman"/>
                    <w:color w:val="131413"/>
                    <w:sz w:val="24"/>
                    <w:szCs w:val="24"/>
                    <w:lang w:eastAsia="en-US"/>
                  </w:rPr>
                  <m:t>2</m:t>
                </m:r>
              </m:sup>
            </m:sSup>
          </m:num>
          <m:den>
            <m:r>
              <w:rPr>
                <w:rFonts w:ascii="Cambria Math" w:eastAsia="DengXian" w:hAnsi="Cambria Math" w:cs="Times New Roman"/>
                <w:color w:val="131413"/>
                <w:sz w:val="24"/>
                <w:szCs w:val="24"/>
                <w:lang w:eastAsia="en-US"/>
              </w:rPr>
              <m:t>4</m:t>
            </m:r>
          </m:den>
        </m:f>
        <m:r>
          <w:rPr>
            <w:rFonts w:ascii="Cambria Math" w:eastAsia="DengXian" w:hAnsi="Cambria Math" w:cs="Times New Roman"/>
            <w:color w:val="131413"/>
            <w:sz w:val="24"/>
            <w:szCs w:val="24"/>
            <w:lang w:eastAsia="en-US"/>
          </w:rPr>
          <m:t>(&lt;</m:t>
        </m:r>
        <m:sSubSup>
          <m:sSubSupPr>
            <m:ctrlPr>
              <w:rPr>
                <w:rFonts w:ascii="Cambria Math" w:eastAsia="DengXian" w:hAnsi="Cambria Math" w:cs="Times New Roman"/>
                <w:i/>
                <w:color w:val="131413"/>
                <w:sz w:val="24"/>
                <w:szCs w:val="24"/>
                <w:lang w:eastAsia="en-US"/>
              </w:rPr>
            </m:ctrlPr>
          </m:sSubSupPr>
          <m:e>
            <m:r>
              <w:rPr>
                <w:rFonts w:ascii="Cambria Math" w:eastAsia="DengXian" w:hAnsi="Cambria Math" w:cs="Times New Roman"/>
                <w:color w:val="131413"/>
                <w:sz w:val="24"/>
                <w:szCs w:val="24"/>
                <w:lang w:eastAsia="en-US"/>
              </w:rPr>
              <m:t>q'</m:t>
            </m:r>
          </m:e>
          <m:sub>
            <m:r>
              <w:rPr>
                <w:rFonts w:ascii="Cambria Math" w:eastAsia="DengXian" w:hAnsi="Cambria Math" w:cs="Times New Roman"/>
                <w:color w:val="131413"/>
                <w:sz w:val="24"/>
                <w:szCs w:val="24"/>
                <w:lang w:eastAsia="en-US"/>
              </w:rPr>
              <m:t>t</m:t>
            </m:r>
          </m:sub>
          <m:sup>
            <m:r>
              <w:rPr>
                <w:rFonts w:ascii="Cambria Math" w:eastAsia="DengXian" w:hAnsi="Cambria Math" w:cs="Times New Roman"/>
                <w:color w:val="131413"/>
                <w:sz w:val="24"/>
                <w:szCs w:val="24"/>
                <w:lang w:eastAsia="en-US"/>
              </w:rPr>
              <m:t>2</m:t>
            </m:r>
          </m:sup>
        </m:sSubSup>
        <m:r>
          <w:rPr>
            <w:rFonts w:ascii="Cambria Math" w:eastAsia="DengXian" w:hAnsi="Cambria Math" w:cs="Times New Roman"/>
            <w:color w:val="131413"/>
            <w:sz w:val="24"/>
            <w:szCs w:val="24"/>
            <w:lang w:eastAsia="en-US"/>
          </w:rPr>
          <m:t>&gt;-2b&lt;</m:t>
        </m:r>
        <m:sSub>
          <m:sSubPr>
            <m:ctrlPr>
              <w:rPr>
                <w:rFonts w:ascii="Cambria Math" w:eastAsia="DengXian" w:hAnsi="Cambria Math" w:cs="Times New Roman"/>
                <w:i/>
                <w:color w:val="131413"/>
                <w:sz w:val="24"/>
                <w:szCs w:val="24"/>
                <w:lang w:eastAsia="en-US"/>
              </w:rPr>
            </m:ctrlPr>
          </m:sSubPr>
          <m:e>
            <m:r>
              <w:rPr>
                <w:rFonts w:ascii="Cambria Math" w:eastAsia="DengXian" w:hAnsi="Cambria Math" w:cs="Times New Roman"/>
                <w:color w:val="131413"/>
                <w:sz w:val="24"/>
                <w:szCs w:val="24"/>
                <w:lang w:eastAsia="en-US"/>
              </w:rPr>
              <m:t>θ'</m:t>
            </m:r>
          </m:e>
          <m:sub>
            <m:r>
              <w:rPr>
                <w:rFonts w:ascii="Cambria Math" w:eastAsia="DengXian" w:hAnsi="Cambria Math" w:cs="Times New Roman"/>
                <w:color w:val="131413"/>
                <w:sz w:val="24"/>
                <w:szCs w:val="24"/>
                <w:lang w:eastAsia="en-US"/>
              </w:rPr>
              <m:t>l</m:t>
            </m:r>
          </m:sub>
        </m:sSub>
        <m:sSub>
          <m:sSubPr>
            <m:ctrlPr>
              <w:rPr>
                <w:rFonts w:ascii="Cambria Math" w:eastAsia="DengXian" w:hAnsi="Cambria Math" w:cs="Times New Roman"/>
                <w:i/>
                <w:color w:val="131413"/>
                <w:sz w:val="24"/>
                <w:szCs w:val="24"/>
                <w:lang w:eastAsia="en-US"/>
              </w:rPr>
            </m:ctrlPr>
          </m:sSubPr>
          <m:e>
            <m:r>
              <w:rPr>
                <w:rFonts w:ascii="Cambria Math" w:eastAsia="DengXian" w:hAnsi="Cambria Math" w:cs="Times New Roman"/>
                <w:color w:val="131413"/>
                <w:sz w:val="24"/>
                <w:szCs w:val="24"/>
                <w:lang w:eastAsia="en-US"/>
              </w:rPr>
              <m:t>q'</m:t>
            </m:r>
          </m:e>
          <m:sub>
            <m:r>
              <w:rPr>
                <w:rFonts w:ascii="Cambria Math" w:eastAsia="DengXian" w:hAnsi="Cambria Math" w:cs="Times New Roman"/>
                <w:color w:val="131413"/>
                <w:sz w:val="24"/>
                <w:szCs w:val="24"/>
                <w:lang w:eastAsia="en-US"/>
              </w:rPr>
              <m:t>t</m:t>
            </m:r>
          </m:sub>
        </m:sSub>
        <m:r>
          <w:rPr>
            <w:rFonts w:ascii="Cambria Math" w:eastAsia="DengXian" w:hAnsi="Cambria Math" w:cs="Times New Roman"/>
            <w:color w:val="131413"/>
            <w:sz w:val="24"/>
            <w:szCs w:val="24"/>
            <w:lang w:eastAsia="en-US"/>
          </w:rPr>
          <m:t>&gt;+</m:t>
        </m:r>
        <m:sSup>
          <m:sSupPr>
            <m:ctrlPr>
              <w:rPr>
                <w:rFonts w:ascii="Cambria Math" w:eastAsia="DengXian" w:hAnsi="Cambria Math" w:cs="Times New Roman"/>
                <w:i/>
                <w:color w:val="131413"/>
                <w:sz w:val="24"/>
                <w:szCs w:val="24"/>
                <w:lang w:eastAsia="en-US"/>
              </w:rPr>
            </m:ctrlPr>
          </m:sSupPr>
          <m:e>
            <m:r>
              <w:rPr>
                <w:rFonts w:ascii="Cambria Math" w:eastAsia="DengXian" w:hAnsi="Cambria Math" w:cs="Times New Roman"/>
                <w:color w:val="131413"/>
                <w:sz w:val="24"/>
                <w:szCs w:val="24"/>
                <w:lang w:eastAsia="en-US"/>
              </w:rPr>
              <m:t>b</m:t>
            </m:r>
          </m:e>
          <m:sup>
            <m:r>
              <w:rPr>
                <w:rFonts w:ascii="Cambria Math" w:eastAsia="DengXian" w:hAnsi="Cambria Math" w:cs="Times New Roman"/>
                <w:color w:val="131413"/>
                <w:sz w:val="24"/>
                <w:szCs w:val="24"/>
                <w:lang w:eastAsia="en-US"/>
              </w:rPr>
              <m:t>2</m:t>
            </m:r>
          </m:sup>
        </m:sSup>
        <m:r>
          <w:rPr>
            <w:rFonts w:ascii="Cambria Math" w:eastAsia="DengXian" w:hAnsi="Cambria Math" w:cs="Times New Roman"/>
            <w:color w:val="131413"/>
            <w:sz w:val="24"/>
            <w:szCs w:val="24"/>
            <w:lang w:eastAsia="en-US"/>
          </w:rPr>
          <m:t>&lt;</m:t>
        </m:r>
        <m:sSubSup>
          <m:sSubSupPr>
            <m:ctrlPr>
              <w:rPr>
                <w:rFonts w:ascii="Cambria Math" w:eastAsia="DengXian" w:hAnsi="Cambria Math" w:cs="Times New Roman"/>
                <w:i/>
                <w:color w:val="131413"/>
                <w:sz w:val="24"/>
                <w:szCs w:val="24"/>
                <w:lang w:eastAsia="en-US"/>
              </w:rPr>
            </m:ctrlPr>
          </m:sSubSupPr>
          <m:e>
            <m:r>
              <w:rPr>
                <w:rFonts w:ascii="Cambria Math" w:eastAsia="DengXian" w:hAnsi="Cambria Math" w:cs="Times New Roman"/>
                <w:color w:val="131413"/>
                <w:sz w:val="24"/>
                <w:szCs w:val="24"/>
                <w:lang w:eastAsia="en-US"/>
              </w:rPr>
              <m:t>θ'</m:t>
            </m:r>
          </m:e>
          <m:sub>
            <m:r>
              <w:rPr>
                <w:rFonts w:ascii="Cambria Math" w:eastAsia="DengXian" w:hAnsi="Cambria Math" w:cs="Times New Roman"/>
                <w:color w:val="131413"/>
                <w:sz w:val="24"/>
                <w:szCs w:val="24"/>
                <w:lang w:eastAsia="en-US"/>
              </w:rPr>
              <m:t>l</m:t>
            </m:r>
          </m:sub>
          <m:sup>
            <m:r>
              <w:rPr>
                <w:rFonts w:ascii="Cambria Math" w:eastAsia="DengXian" w:hAnsi="Cambria Math" w:cs="Times New Roman"/>
                <w:color w:val="131413"/>
                <w:sz w:val="24"/>
                <w:szCs w:val="24"/>
                <w:lang w:eastAsia="en-US"/>
              </w:rPr>
              <m:t>2</m:t>
            </m:r>
          </m:sup>
        </m:sSubSup>
        <m:r>
          <w:rPr>
            <w:rFonts w:ascii="Cambria Math" w:eastAsia="DengXian" w:hAnsi="Cambria Math" w:cs="Times New Roman"/>
            <w:color w:val="131413"/>
            <w:sz w:val="24"/>
            <w:szCs w:val="24"/>
            <w:lang w:eastAsia="en-US"/>
          </w:rPr>
          <m:t>&gt;)</m:t>
        </m:r>
      </m:oMath>
      <w:r w:rsidR="00A73F86" w:rsidRPr="00DA641C">
        <w:rPr>
          <w:rFonts w:ascii="Times New Roman" w:eastAsia="DengXian" w:hAnsi="Times New Roman" w:cs="Times New Roman"/>
          <w:color w:val="131413"/>
          <w:sz w:val="24"/>
          <w:szCs w:val="24"/>
          <w:lang w:eastAsia="en-US"/>
        </w:rPr>
        <w:t xml:space="preserve">                        </w:t>
      </w:r>
      <w:r w:rsidR="00065E94">
        <w:rPr>
          <w:rFonts w:ascii="Times New Roman" w:eastAsia="DengXian" w:hAnsi="Times New Roman" w:cs="Times New Roman"/>
          <w:color w:val="131413"/>
          <w:sz w:val="24"/>
          <w:szCs w:val="24"/>
          <w:lang w:eastAsia="en-US"/>
        </w:rPr>
        <w:t xml:space="preserve">                                           </w:t>
      </w:r>
      <w:r w:rsidR="00A73F86" w:rsidRPr="00DA641C">
        <w:rPr>
          <w:rFonts w:ascii="Times New Roman" w:eastAsia="DengXian" w:hAnsi="Times New Roman" w:cs="Times New Roman"/>
          <w:color w:val="131413"/>
          <w:sz w:val="24"/>
          <w:szCs w:val="24"/>
          <w:lang w:eastAsia="en-US"/>
        </w:rPr>
        <w:t xml:space="preserve"> (</w:t>
      </w:r>
      <w:r w:rsidR="00065E94">
        <w:rPr>
          <w:rFonts w:ascii="Times New Roman" w:eastAsia="DengXian" w:hAnsi="Times New Roman" w:cs="Times New Roman"/>
          <w:color w:val="131413"/>
          <w:sz w:val="24"/>
          <w:szCs w:val="24"/>
          <w:lang w:eastAsia="en-US"/>
        </w:rPr>
        <w:t>8.4</w:t>
      </w:r>
      <w:r w:rsidR="00A73F86" w:rsidRPr="00DA641C">
        <w:rPr>
          <w:rFonts w:ascii="Times New Roman" w:eastAsia="DengXian" w:hAnsi="Times New Roman" w:cs="Times New Roman"/>
          <w:color w:val="131413"/>
          <w:sz w:val="24"/>
          <w:szCs w:val="24"/>
          <w:lang w:eastAsia="en-US"/>
        </w:rPr>
        <w:t>)</w:t>
      </w:r>
    </w:p>
    <w:p w14:paraId="621DA2E2"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 xml:space="preserve">and </w:t>
      </w:r>
      <w:r w:rsidRPr="00DA641C">
        <w:rPr>
          <w:rFonts w:ascii="Times New Roman" w:eastAsia="HBGEXN+TimesNewRomanPS-ItalicMT" w:hAnsi="Times New Roman" w:cs="Times New Roman"/>
          <w:i/>
          <w:iCs/>
          <w:color w:val="000000"/>
          <w:sz w:val="24"/>
          <w:szCs w:val="24"/>
          <w:lang w:eastAsia="en-US"/>
        </w:rPr>
        <w:t xml:space="preserve">a </w:t>
      </w:r>
      <w:r w:rsidRPr="00DA641C">
        <w:rPr>
          <w:rFonts w:ascii="Times New Roman" w:eastAsia="DengXian" w:hAnsi="Times New Roman" w:cs="Times New Roman"/>
          <w:color w:val="000000"/>
          <w:sz w:val="24"/>
          <w:szCs w:val="24"/>
          <w:lang w:eastAsia="en-US"/>
        </w:rPr>
        <w:t xml:space="preserve">and </w:t>
      </w:r>
      <w:r w:rsidRPr="00DA641C">
        <w:rPr>
          <w:rFonts w:ascii="Times New Roman" w:eastAsia="HBGEXN+TimesNewRomanPS-ItalicMT" w:hAnsi="Times New Roman" w:cs="Times New Roman"/>
          <w:i/>
          <w:iCs/>
          <w:color w:val="000000"/>
          <w:sz w:val="24"/>
          <w:szCs w:val="24"/>
          <w:lang w:eastAsia="en-US"/>
        </w:rPr>
        <w:t xml:space="preserve">b </w:t>
      </w:r>
      <w:r w:rsidRPr="00DA641C">
        <w:rPr>
          <w:rFonts w:ascii="Times New Roman" w:eastAsia="DengXian" w:hAnsi="Times New Roman" w:cs="Times New Roman"/>
          <w:color w:val="000000"/>
          <w:sz w:val="24"/>
          <w:szCs w:val="24"/>
          <w:lang w:eastAsia="en-US"/>
        </w:rPr>
        <w:t>are thermodynamic functions arising from the linearization of the functions for the water vapor saturation mixing ratio:</w:t>
      </w:r>
    </w:p>
    <w:p w14:paraId="25FEB409" w14:textId="256B0858"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m:oMath>
        <m:r>
          <w:rPr>
            <w:rFonts w:ascii="Cambria Math" w:eastAsia="DengXian" w:hAnsi="Cambria Math" w:cs="Times New Roman"/>
            <w:color w:val="000000"/>
            <w:sz w:val="24"/>
            <w:szCs w:val="24"/>
            <w:lang w:eastAsia="en-US"/>
          </w:rPr>
          <m:t>a=</m:t>
        </m:r>
        <m:sSup>
          <m:sSupPr>
            <m:ctrlPr>
              <w:rPr>
                <w:rFonts w:ascii="Cambria Math" w:eastAsia="DengXian" w:hAnsi="Cambria Math" w:cs="Times New Roman"/>
                <w:i/>
                <w:color w:val="000000"/>
                <w:sz w:val="24"/>
                <w:szCs w:val="24"/>
                <w:lang w:eastAsia="en-US"/>
              </w:rPr>
            </m:ctrlPr>
          </m:sSupPr>
          <m:e>
            <m:r>
              <w:rPr>
                <w:rFonts w:ascii="Cambria Math" w:eastAsia="DengXian" w:hAnsi="Cambria Math" w:cs="Times New Roman"/>
                <w:color w:val="000000"/>
                <w:sz w:val="24"/>
                <w:szCs w:val="24"/>
                <w:lang w:eastAsia="en-US"/>
              </w:rPr>
              <m:t>(1+</m:t>
            </m:r>
            <m:f>
              <m:fPr>
                <m:ctrlPr>
                  <w:rPr>
                    <w:rFonts w:ascii="Cambria Math" w:eastAsia="DengXian" w:hAnsi="Cambria Math" w:cs="Times New Roman"/>
                    <w:i/>
                    <w:color w:val="000000"/>
                    <w:sz w:val="24"/>
                    <w:szCs w:val="24"/>
                    <w:lang w:eastAsia="en-US"/>
                  </w:rPr>
                </m:ctrlPr>
              </m:fPr>
              <m:num>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L</m:t>
                    </m:r>
                  </m:e>
                  <m:sub>
                    <m:r>
                      <w:rPr>
                        <w:rFonts w:ascii="Cambria Math" w:eastAsia="DengXian" w:hAnsi="Cambria Math" w:cs="Times New Roman"/>
                        <w:color w:val="000000"/>
                        <w:sz w:val="24"/>
                        <w:szCs w:val="24"/>
                        <w:lang w:eastAsia="en-US"/>
                      </w:rPr>
                      <m:t>v</m:t>
                    </m:r>
                  </m:sub>
                </m:sSub>
              </m:num>
              <m:den>
                <m:r>
                  <w:rPr>
                    <w:rFonts w:ascii="Cambria Math" w:eastAsia="DengXian" w:hAnsi="Cambria Math" w:cs="Times New Roman"/>
                    <w:color w:val="000000"/>
                    <w:sz w:val="24"/>
                    <w:szCs w:val="24"/>
                    <w:lang w:eastAsia="en-US"/>
                  </w:rPr>
                  <m:t>p</m:t>
                </m:r>
              </m:den>
            </m:f>
            <m:r>
              <w:rPr>
                <w:rFonts w:ascii="Cambria Math" w:eastAsia="DengXian" w:hAnsi="Cambria Math" w:cs="Times New Roman"/>
                <w:color w:val="000000"/>
                <w:sz w:val="24"/>
                <w:szCs w:val="24"/>
                <w:lang w:eastAsia="en-US"/>
              </w:rPr>
              <m:t>δ</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Q</m:t>
                </m:r>
              </m:e>
              <m:sub>
                <m:r>
                  <w:rPr>
                    <w:rFonts w:ascii="Cambria Math" w:eastAsia="DengXian" w:hAnsi="Cambria Math" w:cs="Times New Roman"/>
                    <w:color w:val="000000"/>
                    <w:sz w:val="24"/>
                    <w:szCs w:val="24"/>
                    <w:lang w:eastAsia="en-US"/>
                  </w:rPr>
                  <m:t>sat</m:t>
                </m:r>
              </m:sub>
            </m:sSub>
            <m:r>
              <w:rPr>
                <w:rFonts w:ascii="Cambria Math" w:eastAsia="DengXian" w:hAnsi="Cambria Math" w:cs="Times New Roman"/>
                <w:color w:val="000000"/>
                <w:sz w:val="24"/>
                <w:szCs w:val="24"/>
                <w:lang w:eastAsia="en-US"/>
              </w:rPr>
              <m:t>)</m:t>
            </m:r>
          </m:e>
          <m:sup>
            <m:r>
              <w:rPr>
                <w:rFonts w:ascii="Cambria Math" w:eastAsia="DengXian" w:hAnsi="Cambria Math" w:cs="Times New Roman"/>
                <w:color w:val="000000"/>
                <w:sz w:val="24"/>
                <w:szCs w:val="24"/>
                <w:lang w:eastAsia="en-US"/>
              </w:rPr>
              <m:t>-1</m:t>
            </m:r>
          </m:sup>
        </m:sSup>
      </m:oMath>
      <w:r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8.5</w:t>
      </w:r>
      <w:r w:rsidRPr="00DA641C">
        <w:rPr>
          <w:rFonts w:ascii="Times New Roman" w:eastAsia="DengXian" w:hAnsi="Times New Roman" w:cs="Times New Roman"/>
          <w:color w:val="000000"/>
          <w:sz w:val="24"/>
          <w:szCs w:val="24"/>
          <w:lang w:eastAsia="en-US"/>
        </w:rPr>
        <w:t>)</w:t>
      </w:r>
    </w:p>
    <w:p w14:paraId="374D8161" w14:textId="5A0D59A5"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m:oMath>
        <m:r>
          <w:rPr>
            <w:rFonts w:ascii="Cambria Math" w:eastAsia="DengXian" w:hAnsi="Cambria Math" w:cs="Times New Roman"/>
            <w:color w:val="000000"/>
            <w:sz w:val="24"/>
            <w:szCs w:val="24"/>
            <w:lang w:eastAsia="en-US"/>
          </w:rPr>
          <m:t>b=</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T</m:t>
            </m:r>
          </m:num>
          <m:den>
            <m:r>
              <w:rPr>
                <w:rFonts w:ascii="Cambria Math" w:eastAsia="DengXian" w:hAnsi="Cambria Math" w:cs="Times New Roman"/>
                <w:color w:val="000000"/>
                <w:sz w:val="24"/>
                <w:szCs w:val="24"/>
                <w:lang w:eastAsia="en-US"/>
              </w:rPr>
              <m:t>θ</m:t>
            </m:r>
          </m:den>
        </m:f>
        <m:r>
          <w:rPr>
            <w:rFonts w:ascii="Cambria Math" w:eastAsia="DengXian" w:hAnsi="Cambria Math" w:cs="Times New Roman"/>
            <w:color w:val="000000"/>
            <w:sz w:val="24"/>
            <w:szCs w:val="24"/>
            <w:lang w:eastAsia="en-US"/>
          </w:rPr>
          <m:t>δ</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Q</m:t>
            </m:r>
          </m:e>
          <m:sub>
            <m:r>
              <w:rPr>
                <w:rFonts w:ascii="Cambria Math" w:eastAsia="DengXian" w:hAnsi="Cambria Math" w:cs="Times New Roman"/>
                <w:color w:val="000000"/>
                <w:sz w:val="24"/>
                <w:szCs w:val="24"/>
                <w:lang w:eastAsia="en-US"/>
              </w:rPr>
              <m:t>sat</m:t>
            </m:r>
          </m:sub>
        </m:sSub>
      </m:oMath>
      <w:r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8.6</w:t>
      </w:r>
      <w:r w:rsidRPr="00DA641C">
        <w:rPr>
          <w:rFonts w:ascii="Times New Roman" w:eastAsia="DengXian" w:hAnsi="Times New Roman" w:cs="Times New Roman"/>
          <w:color w:val="000000"/>
          <w:sz w:val="24"/>
          <w:szCs w:val="24"/>
          <w:lang w:eastAsia="en-US"/>
        </w:rPr>
        <w:t>)</w:t>
      </w:r>
    </w:p>
    <w:p w14:paraId="33694459" w14:textId="77777777" w:rsidR="00A73F86" w:rsidRPr="00DA641C" w:rsidRDefault="00CC1315" w:rsidP="00A73F86">
      <w:pPr>
        <w:spacing w:after="200" w:line="480" w:lineRule="auto"/>
        <w:jc w:val="both"/>
        <w:rPr>
          <w:rFonts w:ascii="Times New Roman" w:eastAsia="DengXian" w:hAnsi="Times New Roman" w:cs="Times New Roman"/>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Q</m:t>
            </m:r>
          </m:e>
          <m:sub>
            <m:r>
              <w:rPr>
                <w:rFonts w:ascii="Cambria Math" w:eastAsia="DengXian" w:hAnsi="Cambria Math" w:cs="Times New Roman"/>
                <w:color w:val="000000"/>
                <w:sz w:val="24"/>
                <w:szCs w:val="24"/>
                <w:lang w:eastAsia="en-US"/>
              </w:rPr>
              <m:t>sl</m:t>
            </m:r>
          </m:sub>
        </m:sSub>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Q</m:t>
            </m:r>
          </m:e>
          <m:sub>
            <m:r>
              <w:rPr>
                <w:rFonts w:ascii="Cambria Math" w:eastAsia="DengXian" w:hAnsi="Cambria Math" w:cs="Times New Roman"/>
                <w:color w:val="000000"/>
                <w:sz w:val="24"/>
                <w:szCs w:val="24"/>
                <w:lang w:eastAsia="en-US"/>
              </w:rPr>
              <m:t>s</m:t>
            </m:r>
          </m:sub>
        </m:sSub>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T</m:t>
            </m:r>
          </m:e>
          <m:sub>
            <m:r>
              <w:rPr>
                <w:rFonts w:ascii="Cambria Math" w:eastAsia="DengXian" w:hAnsi="Cambria Math" w:cs="Times New Roman"/>
                <w:color w:val="000000"/>
                <w:sz w:val="24"/>
                <w:szCs w:val="24"/>
                <w:lang w:eastAsia="en-US"/>
              </w:rPr>
              <m:t>l</m:t>
            </m:r>
          </m:sub>
        </m:sSub>
        <m:r>
          <w:rPr>
            <w:rFonts w:ascii="Cambria Math" w:eastAsia="DengXian" w:hAnsi="Cambria Math" w:cs="Times New Roman"/>
            <w:color w:val="000000"/>
            <w:sz w:val="24"/>
            <w:szCs w:val="24"/>
            <w:lang w:eastAsia="en-US"/>
          </w:rPr>
          <m:t>)</m:t>
        </m:r>
      </m:oMath>
      <w:r w:rsidR="00A73F86" w:rsidRPr="00DA641C">
        <w:rPr>
          <w:rFonts w:ascii="Times New Roman" w:eastAsia="DengXian" w:hAnsi="Times New Roman" w:cs="Times New Roman"/>
          <w:color w:val="000000"/>
          <w:sz w:val="24"/>
          <w:szCs w:val="24"/>
          <w:lang w:eastAsia="en-US"/>
        </w:rPr>
        <w:t xml:space="preserve"> and </w:t>
      </w:r>
      <m:oMath>
        <m:r>
          <w:rPr>
            <w:rFonts w:ascii="Cambria Math" w:eastAsia="DengXian" w:hAnsi="Cambria Math" w:cs="Times New Roman"/>
            <w:color w:val="000000"/>
            <w:sz w:val="24"/>
            <w:szCs w:val="24"/>
            <w:lang w:eastAsia="en-US"/>
          </w:rPr>
          <m:t>δ</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Q</m:t>
            </m:r>
          </m:e>
          <m:sub>
            <m:r>
              <w:rPr>
                <w:rFonts w:ascii="Cambria Math" w:eastAsia="DengXian" w:hAnsi="Cambria Math" w:cs="Times New Roman"/>
                <w:color w:val="000000"/>
                <w:sz w:val="24"/>
                <w:szCs w:val="24"/>
                <w:lang w:eastAsia="en-US"/>
              </w:rPr>
              <m:t>sl</m:t>
            </m:r>
          </m:sub>
        </m:sSub>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Q</m:t>
            </m:r>
          </m:e>
          <m:sub>
            <m:r>
              <w:rPr>
                <w:rFonts w:ascii="Cambria Math" w:eastAsia="DengXian" w:hAnsi="Cambria Math" w:cs="Times New Roman"/>
                <w:color w:val="000000"/>
                <w:sz w:val="24"/>
                <w:szCs w:val="24"/>
                <w:lang w:eastAsia="en-US"/>
              </w:rPr>
              <m:t>s</m:t>
            </m:r>
          </m:sub>
        </m:sSub>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T</m:t>
            </m:r>
          </m:e>
          <m:sub>
            <m:r>
              <w:rPr>
                <w:rFonts w:ascii="Cambria Math" w:eastAsia="DengXian" w:hAnsi="Cambria Math" w:cs="Times New Roman"/>
                <w:color w:val="000000"/>
                <w:sz w:val="24"/>
                <w:szCs w:val="24"/>
                <w:lang w:eastAsia="en-US"/>
              </w:rPr>
              <m:t>l</m:t>
            </m:r>
          </m:sub>
        </m:sSub>
      </m:oMath>
      <w:r w:rsidR="00A73F86" w:rsidRPr="00DA641C">
        <w:rPr>
          <w:rFonts w:ascii="Times New Roman" w:eastAsia="DengXian" w:hAnsi="Times New Roman" w:cs="Times New Roman"/>
          <w:color w:val="000000"/>
          <w:sz w:val="24"/>
          <w:szCs w:val="24"/>
          <w:lang w:eastAsia="en-US"/>
        </w:rPr>
        <w:t xml:space="preserve"> are </w:t>
      </w:r>
      <w:r w:rsidR="00A73F86" w:rsidRPr="00DA641C">
        <w:rPr>
          <w:rFonts w:ascii="Times New Roman" w:eastAsia="DengXian" w:hAnsi="Times New Roman" w:cs="Times New Roman"/>
          <w:sz w:val="24"/>
          <w:szCs w:val="24"/>
          <w:lang w:eastAsia="en-US"/>
        </w:rPr>
        <w:t xml:space="preserve">determined from the </w:t>
      </w:r>
      <w:proofErr w:type="spellStart"/>
      <w:r w:rsidR="00A73F86" w:rsidRPr="00DA641C">
        <w:rPr>
          <w:rFonts w:ascii="Times New Roman" w:eastAsia="DengXian" w:hAnsi="Times New Roman" w:cs="Times New Roman"/>
          <w:sz w:val="24"/>
          <w:szCs w:val="24"/>
          <w:lang w:eastAsia="en-US"/>
        </w:rPr>
        <w:t>Tetens</w:t>
      </w:r>
      <w:proofErr w:type="spellEnd"/>
      <w:r w:rsidR="00A73F86" w:rsidRPr="00DA641C">
        <w:rPr>
          <w:rFonts w:ascii="Times New Roman" w:eastAsia="DengXian" w:hAnsi="Times New Roman" w:cs="Times New Roman"/>
          <w:sz w:val="24"/>
          <w:szCs w:val="24"/>
          <w:lang w:eastAsia="en-US"/>
        </w:rPr>
        <w:t xml:space="preserve"> formula and the Clausius-Clapeyron equation, respectively, where </w:t>
      </w:r>
      <w:r w:rsidR="00A73F86" w:rsidRPr="00DA641C">
        <w:rPr>
          <w:rFonts w:ascii="Times New Roman" w:eastAsia="DengXian" w:hAnsi="Times New Roman" w:cs="Times New Roman"/>
          <w:i/>
          <w:iCs/>
          <w:sz w:val="24"/>
          <w:szCs w:val="24"/>
          <w:lang w:eastAsia="en-US"/>
        </w:rPr>
        <w:t>Q</w:t>
      </w:r>
      <w:r w:rsidR="00A73F86" w:rsidRPr="00DA641C">
        <w:rPr>
          <w:rFonts w:ascii="Times New Roman" w:eastAsia="DengXian" w:hAnsi="Times New Roman" w:cs="Times New Roman"/>
          <w:i/>
          <w:iCs/>
          <w:sz w:val="24"/>
          <w:szCs w:val="24"/>
          <w:vertAlign w:val="subscript"/>
          <w:lang w:eastAsia="en-US"/>
        </w:rPr>
        <w:t>s</w:t>
      </w:r>
      <w:r w:rsidR="00A73F86" w:rsidRPr="00DA641C">
        <w:rPr>
          <w:rFonts w:ascii="Times New Roman" w:eastAsia="HBGEXN+TimesNewRomanPS-ItalicMT" w:hAnsi="Times New Roman" w:cs="Times New Roman"/>
          <w:i/>
          <w:iCs/>
          <w:sz w:val="24"/>
          <w:szCs w:val="24"/>
          <w:lang w:eastAsia="en-US"/>
        </w:rPr>
        <w:t xml:space="preserve"> </w:t>
      </w:r>
      <w:r w:rsidR="00A73F86" w:rsidRPr="00DA641C">
        <w:rPr>
          <w:rFonts w:ascii="Times New Roman" w:eastAsia="DengXian" w:hAnsi="Times New Roman" w:cs="Times New Roman"/>
          <w:sz w:val="24"/>
          <w:szCs w:val="24"/>
          <w:lang w:eastAsia="en-US"/>
        </w:rPr>
        <w:t xml:space="preserve">is the saturation-specific humidity and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T</m:t>
            </m:r>
          </m:e>
          <m:sub>
            <m:r>
              <w:rPr>
                <w:rFonts w:ascii="Cambria Math" w:eastAsia="DengXian" w:hAnsi="Cambria Math" w:cs="Times New Roman"/>
                <w:color w:val="000000"/>
                <w:sz w:val="24"/>
                <w:szCs w:val="24"/>
                <w:lang w:eastAsia="en-US"/>
              </w:rPr>
              <m:t>l</m:t>
            </m:r>
          </m:sub>
        </m:sSub>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θ</m:t>
            </m:r>
          </m:e>
          <m:sub>
            <m:r>
              <w:rPr>
                <w:rFonts w:ascii="Cambria Math" w:eastAsia="DengXian" w:hAnsi="Cambria Math" w:cs="Times New Roman"/>
                <w:color w:val="000000"/>
                <w:sz w:val="24"/>
                <w:szCs w:val="24"/>
                <w:lang w:eastAsia="en-US"/>
              </w:rPr>
              <m:t>l</m:t>
            </m:r>
          </m:sub>
        </m:sSub>
        <m:r>
          <w:rPr>
            <w:rFonts w:ascii="Cambria Math" w:eastAsia="DengXian" w:hAnsi="Cambria Math" w:cs="Times New Roman"/>
            <w:color w:val="000000"/>
            <w:sz w:val="24"/>
            <w:szCs w:val="24"/>
            <w:lang w:eastAsia="en-US"/>
          </w:rPr>
          <m:t>T/θ</m:t>
        </m:r>
      </m:oMath>
      <w:r w:rsidR="00A73F86" w:rsidRPr="00DA641C">
        <w:rPr>
          <w:rFonts w:ascii="Times New Roman" w:eastAsia="HBGEXN+TimesNewRomanPS-ItalicMT" w:hAnsi="Times New Roman" w:cs="Times New Roman"/>
          <w:i/>
          <w:iCs/>
          <w:sz w:val="24"/>
          <w:szCs w:val="24"/>
          <w:lang w:eastAsia="en-US"/>
        </w:rPr>
        <w:t xml:space="preserve">, </w:t>
      </w:r>
      <w:r w:rsidR="00A73F86" w:rsidRPr="00DA641C">
        <w:rPr>
          <w:rFonts w:ascii="Times New Roman" w:eastAsia="DengXian" w:hAnsi="Times New Roman" w:cs="Times New Roman"/>
          <w:sz w:val="24"/>
          <w:szCs w:val="24"/>
          <w:lang w:eastAsia="en-US"/>
        </w:rPr>
        <w:t xml:space="preserve">and </w:t>
      </w:r>
      <w:proofErr w:type="spellStart"/>
      <w:r w:rsidR="00A73F86" w:rsidRPr="00DA641C">
        <w:rPr>
          <w:rFonts w:ascii="Times New Roman" w:eastAsia="DengXian" w:hAnsi="Times New Roman" w:cs="Times New Roman"/>
          <w:i/>
          <w:iCs/>
          <w:sz w:val="24"/>
          <w:szCs w:val="24"/>
          <w:lang w:eastAsia="en-US"/>
        </w:rPr>
        <w:t>L</w:t>
      </w:r>
      <w:r w:rsidR="00A73F86" w:rsidRPr="00DA641C">
        <w:rPr>
          <w:rFonts w:ascii="Times New Roman" w:eastAsia="DengXian" w:hAnsi="Times New Roman" w:cs="Times New Roman"/>
          <w:i/>
          <w:iCs/>
          <w:sz w:val="24"/>
          <w:szCs w:val="24"/>
          <w:vertAlign w:val="subscript"/>
          <w:lang w:eastAsia="en-US"/>
        </w:rPr>
        <w:t>v</w:t>
      </w:r>
      <w:proofErr w:type="spellEnd"/>
      <w:r w:rsidR="00A73F86" w:rsidRPr="00DA641C">
        <w:rPr>
          <w:rFonts w:ascii="Times New Roman" w:eastAsia="DengXian" w:hAnsi="Times New Roman" w:cs="Times New Roman"/>
          <w:sz w:val="24"/>
          <w:szCs w:val="24"/>
          <w:lang w:eastAsia="en-US"/>
        </w:rPr>
        <w:t xml:space="preserve"> is the specific latent heat of vaporization.</w:t>
      </w:r>
    </w:p>
    <w:p w14:paraId="686FE990"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The form of the buoyancy flux, </w:t>
      </w: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w'θ'</m:t>
            </m:r>
          </m:e>
          <m:sub>
            <m:r>
              <w:rPr>
                <w:rFonts w:ascii="Cambria Math" w:eastAsia="DengXian" w:hAnsi="Cambria Math" w:cs="Times New Roman"/>
                <w:sz w:val="24"/>
                <w:szCs w:val="24"/>
                <w:lang w:eastAsia="en-US"/>
              </w:rPr>
              <m:t>v</m:t>
            </m:r>
          </m:sub>
        </m:sSub>
      </m:oMath>
      <w:r w:rsidRPr="00DA641C">
        <w:rPr>
          <w:rFonts w:ascii="Times New Roman" w:eastAsia="DengXian" w:hAnsi="Times New Roman" w:cs="Times New Roman"/>
          <w:sz w:val="24"/>
          <w:szCs w:val="24"/>
          <w:lang w:eastAsia="en-US"/>
        </w:rPr>
        <w:t>, in the MYNN TKE equation is:</w:t>
      </w:r>
    </w:p>
    <w:p w14:paraId="28603459" w14:textId="02EA3283" w:rsidR="00A73F86" w:rsidRPr="00DA641C" w:rsidRDefault="00A73F86" w:rsidP="00A73F86">
      <w:pPr>
        <w:spacing w:after="200" w:line="480" w:lineRule="auto"/>
        <w:jc w:val="both"/>
        <w:rPr>
          <w:rFonts w:ascii="Times New Roman" w:eastAsia="DengXian" w:hAnsi="Times New Roman" w:cs="Times New Roman"/>
          <w:sz w:val="24"/>
          <w:szCs w:val="24"/>
          <w:lang w:eastAsia="en-US"/>
        </w:rPr>
      </w:pPr>
      <m:oMath>
        <m:r>
          <w:rPr>
            <w:rFonts w:ascii="Cambria Math" w:eastAsia="DengXian" w:hAnsi="Cambria Math" w:cs="Times New Roman"/>
            <w:sz w:val="24"/>
            <w:szCs w:val="24"/>
            <w:lang w:eastAsia="en-US"/>
          </w:rPr>
          <m:t>&lt;</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w'θ'</m:t>
            </m:r>
          </m:e>
          <m:sub>
            <m:r>
              <w:rPr>
                <w:rFonts w:ascii="Cambria Math" w:eastAsia="DengXian" w:hAnsi="Cambria Math" w:cs="Times New Roman"/>
                <w:sz w:val="24"/>
                <w:szCs w:val="24"/>
                <w:lang w:eastAsia="en-US"/>
              </w:rPr>
              <m:t>v</m:t>
            </m:r>
          </m:sub>
        </m:sSub>
        <m:r>
          <w:rPr>
            <w:rFonts w:ascii="Cambria Math" w:eastAsia="DengXian" w:hAnsi="Cambria Math" w:cs="Times New Roman"/>
            <w:sz w:val="24"/>
            <w:szCs w:val="24"/>
            <w:lang w:eastAsia="en-US"/>
          </w:rPr>
          <m:t>&gt;=</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β</m:t>
            </m:r>
          </m:e>
          <m:sub>
            <m:r>
              <w:rPr>
                <w:rFonts w:ascii="Cambria Math" w:eastAsia="DengXian" w:hAnsi="Cambria Math" w:cs="Times New Roman"/>
                <w:sz w:val="24"/>
                <w:szCs w:val="24"/>
                <w:lang w:eastAsia="en-US"/>
              </w:rPr>
              <m:t>θ</m:t>
            </m:r>
          </m:sub>
        </m:sSub>
        <m:r>
          <w:rPr>
            <w:rFonts w:ascii="Cambria Math" w:eastAsia="DengXian" w:hAnsi="Cambria Math" w:cs="Times New Roman"/>
            <w:sz w:val="24"/>
            <w:szCs w:val="24"/>
            <w:lang w:eastAsia="en-US"/>
          </w:rPr>
          <m:t>&lt;</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w'θ'</m:t>
            </m:r>
          </m:e>
          <m:sub>
            <m:r>
              <w:rPr>
                <w:rFonts w:ascii="Cambria Math" w:eastAsia="DengXian" w:hAnsi="Cambria Math" w:cs="Times New Roman"/>
                <w:sz w:val="24"/>
                <w:szCs w:val="24"/>
                <w:lang w:eastAsia="en-US"/>
              </w:rPr>
              <m:t>l</m:t>
            </m:r>
          </m:sub>
        </m:sSub>
        <m:r>
          <w:rPr>
            <w:rFonts w:ascii="Cambria Math" w:eastAsia="DengXian" w:hAnsi="Cambria Math" w:cs="Times New Roman"/>
            <w:sz w:val="24"/>
            <w:szCs w:val="24"/>
            <w:lang w:eastAsia="en-US"/>
          </w:rPr>
          <m:t>&gt;+</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β</m:t>
            </m:r>
          </m:e>
          <m:sub>
            <m:r>
              <w:rPr>
                <w:rFonts w:ascii="Cambria Math" w:eastAsia="DengXian" w:hAnsi="Cambria Math" w:cs="Times New Roman"/>
                <w:sz w:val="24"/>
                <w:szCs w:val="24"/>
                <w:lang w:eastAsia="en-US"/>
              </w:rPr>
              <m:t>q</m:t>
            </m:r>
          </m:sub>
        </m:sSub>
        <m:r>
          <w:rPr>
            <w:rFonts w:ascii="Cambria Math" w:eastAsia="DengXian" w:hAnsi="Cambria Math" w:cs="Times New Roman"/>
            <w:sz w:val="24"/>
            <w:szCs w:val="24"/>
            <w:lang w:eastAsia="en-US"/>
          </w:rPr>
          <m:t>&lt;</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w'q'</m:t>
            </m:r>
          </m:e>
          <m:sub>
            <m:r>
              <w:rPr>
                <w:rFonts w:ascii="Cambria Math" w:eastAsia="DengXian" w:hAnsi="Cambria Math" w:cs="Times New Roman"/>
                <w:sz w:val="24"/>
                <w:szCs w:val="24"/>
                <w:lang w:eastAsia="en-US"/>
              </w:rPr>
              <m:t>t</m:t>
            </m:r>
          </m:sub>
        </m:sSub>
        <m:r>
          <w:rPr>
            <w:rFonts w:ascii="Cambria Math" w:eastAsia="DengXian" w:hAnsi="Cambria Math" w:cs="Times New Roman"/>
            <w:sz w:val="24"/>
            <w:szCs w:val="24"/>
            <w:lang w:eastAsia="en-US"/>
          </w:rPr>
          <m:t>&gt;</m:t>
        </m:r>
      </m:oMath>
      <w:r w:rsidRPr="00DA641C">
        <w:rPr>
          <w:rFonts w:ascii="Times New Roman" w:eastAsia="DengXian" w:hAnsi="Times New Roman" w:cs="Times New Roman"/>
          <w:sz w:val="24"/>
          <w:szCs w:val="24"/>
          <w:lang w:eastAsia="en-US"/>
        </w:rPr>
        <w:t xml:space="preserve">                             </w:t>
      </w:r>
      <w:r w:rsidR="00140A06">
        <w:rPr>
          <w:rFonts w:ascii="Times New Roman" w:eastAsia="DengXian" w:hAnsi="Times New Roman" w:cs="Times New Roman"/>
          <w:sz w:val="24"/>
          <w:szCs w:val="24"/>
          <w:lang w:eastAsia="en-US"/>
        </w:rPr>
        <w:t xml:space="preserve">                                                </w:t>
      </w:r>
      <w:r w:rsidRPr="00DA641C">
        <w:rPr>
          <w:rFonts w:ascii="Times New Roman" w:eastAsia="DengXian" w:hAnsi="Times New Roman" w:cs="Times New Roman"/>
          <w:sz w:val="24"/>
          <w:szCs w:val="24"/>
          <w:lang w:eastAsia="en-US"/>
        </w:rPr>
        <w:t xml:space="preserve"> (</w:t>
      </w:r>
      <w:r w:rsidR="00140A06">
        <w:rPr>
          <w:rFonts w:ascii="Times New Roman" w:eastAsia="DengXian" w:hAnsi="Times New Roman" w:cs="Times New Roman"/>
          <w:sz w:val="24"/>
          <w:szCs w:val="24"/>
          <w:lang w:eastAsia="en-US"/>
        </w:rPr>
        <w:t>8.7</w:t>
      </w:r>
      <w:r w:rsidRPr="00DA641C">
        <w:rPr>
          <w:rFonts w:ascii="Times New Roman" w:eastAsia="DengXian" w:hAnsi="Times New Roman" w:cs="Times New Roman"/>
          <w:sz w:val="24"/>
          <w:szCs w:val="24"/>
          <w:lang w:eastAsia="en-US"/>
        </w:rPr>
        <w:t>)</w:t>
      </w:r>
    </w:p>
    <w:p w14:paraId="0DC4F78D"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where the buoyancy functions are: </w:t>
      </w:r>
    </w:p>
    <w:p w14:paraId="58599F0F" w14:textId="7CC2D683" w:rsidR="00A73F86" w:rsidRPr="00DA641C" w:rsidRDefault="00CC1315" w:rsidP="00A73F86">
      <w:pPr>
        <w:spacing w:after="200" w:line="480" w:lineRule="auto"/>
        <w:jc w:val="both"/>
        <w:rPr>
          <w:rFonts w:ascii="Times New Roman" w:eastAsia="DengXian" w:hAnsi="Times New Roman" w:cs="Times New Roman"/>
          <w:sz w:val="24"/>
          <w:szCs w:val="24"/>
          <w:lang w:eastAsia="en-US"/>
        </w:rPr>
      </w:pP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β</m:t>
            </m:r>
          </m:e>
          <m:sub>
            <m:r>
              <w:rPr>
                <w:rFonts w:ascii="Cambria Math" w:eastAsia="DengXian" w:hAnsi="Cambria Math" w:cs="Times New Roman"/>
                <w:sz w:val="24"/>
                <w:szCs w:val="24"/>
                <w:lang w:eastAsia="en-US"/>
              </w:rPr>
              <m:t>θ</m:t>
            </m:r>
          </m:sub>
        </m:sSub>
        <m:r>
          <w:rPr>
            <w:rFonts w:ascii="Cambria Math" w:eastAsia="DengXian" w:hAnsi="Cambria Math" w:cs="Times New Roman"/>
            <w:sz w:val="24"/>
            <w:szCs w:val="24"/>
            <w:lang w:eastAsia="en-US"/>
          </w:rPr>
          <m:t>=1+0.61</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q</m:t>
            </m:r>
          </m:e>
          <m:sub>
            <m:r>
              <w:rPr>
                <w:rFonts w:ascii="Cambria Math" w:eastAsia="DengXian" w:hAnsi="Cambria Math" w:cs="Times New Roman"/>
                <w:sz w:val="24"/>
                <w:szCs w:val="24"/>
                <w:lang w:eastAsia="en-US"/>
              </w:rPr>
              <m:t>t</m:t>
            </m:r>
          </m:sub>
        </m:sSub>
        <m:r>
          <w:rPr>
            <w:rFonts w:ascii="Cambria Math" w:eastAsia="DengXian" w:hAnsi="Cambria Math" w:cs="Times New Roman"/>
            <w:sz w:val="24"/>
            <w:szCs w:val="24"/>
            <w:lang w:eastAsia="en-US"/>
          </w:rPr>
          <m:t>-1.6</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q</m:t>
            </m:r>
          </m:e>
          <m:sub>
            <m:r>
              <w:rPr>
                <w:rFonts w:ascii="Cambria Math" w:eastAsia="DengXian" w:hAnsi="Cambria Math" w:cs="Times New Roman"/>
                <w:sz w:val="24"/>
                <w:szCs w:val="24"/>
                <w:lang w:eastAsia="en-US"/>
              </w:rPr>
              <m:t>l</m:t>
            </m:r>
          </m:sub>
        </m:sSub>
        <m:r>
          <w:rPr>
            <w:rFonts w:ascii="Cambria Math" w:eastAsia="DengXian" w:hAnsi="Cambria Math" w:cs="Times New Roman"/>
            <w:sz w:val="24"/>
            <w:szCs w:val="24"/>
            <w:lang w:eastAsia="en-US"/>
          </w:rPr>
          <m:t>-Rabc</m:t>
        </m:r>
      </m:oMath>
      <w:r w:rsidR="00A73F86" w:rsidRPr="00DA641C">
        <w:rPr>
          <w:rFonts w:ascii="Times New Roman" w:eastAsia="DengXian" w:hAnsi="Times New Roman" w:cs="Times New Roman"/>
          <w:sz w:val="24"/>
          <w:szCs w:val="24"/>
          <w:lang w:eastAsia="en-US"/>
        </w:rPr>
        <w:t xml:space="preserve">                                  </w:t>
      </w:r>
      <w:r w:rsidR="00140A06">
        <w:rPr>
          <w:rFonts w:ascii="Times New Roman" w:eastAsia="DengXian" w:hAnsi="Times New Roman" w:cs="Times New Roman"/>
          <w:sz w:val="24"/>
          <w:szCs w:val="24"/>
          <w:lang w:eastAsia="en-US"/>
        </w:rPr>
        <w:t xml:space="preserve">                                                       </w:t>
      </w:r>
      <w:r w:rsidR="00A73F86" w:rsidRPr="00DA641C">
        <w:rPr>
          <w:rFonts w:ascii="Times New Roman" w:eastAsia="DengXian" w:hAnsi="Times New Roman" w:cs="Times New Roman"/>
          <w:sz w:val="24"/>
          <w:szCs w:val="24"/>
          <w:lang w:eastAsia="en-US"/>
        </w:rPr>
        <w:t xml:space="preserve">     (</w:t>
      </w:r>
      <w:r w:rsidR="00140A06">
        <w:rPr>
          <w:rFonts w:ascii="Times New Roman" w:eastAsia="DengXian" w:hAnsi="Times New Roman" w:cs="Times New Roman"/>
          <w:sz w:val="24"/>
          <w:szCs w:val="24"/>
          <w:lang w:eastAsia="en-US"/>
        </w:rPr>
        <w:t>8.8</w:t>
      </w:r>
      <w:r w:rsidR="00A73F86" w:rsidRPr="00DA641C">
        <w:rPr>
          <w:rFonts w:ascii="Times New Roman" w:eastAsia="DengXian" w:hAnsi="Times New Roman" w:cs="Times New Roman"/>
          <w:sz w:val="24"/>
          <w:szCs w:val="24"/>
          <w:lang w:eastAsia="en-US"/>
        </w:rPr>
        <w:t>)</w:t>
      </w:r>
    </w:p>
    <w:p w14:paraId="0137DD31" w14:textId="363B6AEB" w:rsidR="00A73F86" w:rsidRPr="00DA641C" w:rsidRDefault="00CC1315" w:rsidP="00A73F86">
      <w:pPr>
        <w:spacing w:after="200" w:line="480" w:lineRule="auto"/>
        <w:jc w:val="both"/>
        <w:rPr>
          <w:rFonts w:ascii="Times New Roman" w:eastAsia="DengXian" w:hAnsi="Times New Roman" w:cs="Times New Roman"/>
          <w:sz w:val="24"/>
          <w:szCs w:val="24"/>
          <w:lang w:eastAsia="en-US"/>
        </w:rPr>
      </w:pP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β</m:t>
            </m:r>
          </m:e>
          <m:sub>
            <m:r>
              <w:rPr>
                <w:rFonts w:ascii="Cambria Math" w:eastAsia="DengXian" w:hAnsi="Cambria Math" w:cs="Times New Roman"/>
                <w:sz w:val="24"/>
                <w:szCs w:val="24"/>
                <w:lang w:eastAsia="en-US"/>
              </w:rPr>
              <m:t>q</m:t>
            </m:r>
          </m:sub>
        </m:sSub>
        <m:r>
          <w:rPr>
            <w:rFonts w:ascii="Cambria Math" w:eastAsia="DengXian" w:hAnsi="Cambria Math" w:cs="Times New Roman"/>
            <w:sz w:val="24"/>
            <w:szCs w:val="24"/>
            <w:lang w:eastAsia="en-US"/>
          </w:rPr>
          <m:t>=0.61θ+Rac</m:t>
        </m:r>
      </m:oMath>
      <w:r w:rsidR="00A73F86" w:rsidRPr="00DA641C">
        <w:rPr>
          <w:rFonts w:ascii="Times New Roman" w:eastAsia="DengXian" w:hAnsi="Times New Roman" w:cs="Times New Roman"/>
          <w:sz w:val="24"/>
          <w:szCs w:val="24"/>
          <w:lang w:eastAsia="en-US"/>
        </w:rPr>
        <w:t xml:space="preserve">                                                </w:t>
      </w:r>
      <w:r w:rsidR="00140A06">
        <w:rPr>
          <w:rFonts w:ascii="Times New Roman" w:eastAsia="DengXian" w:hAnsi="Times New Roman" w:cs="Times New Roman"/>
          <w:sz w:val="24"/>
          <w:szCs w:val="24"/>
          <w:lang w:eastAsia="en-US"/>
        </w:rPr>
        <w:t xml:space="preserve">                                                                   </w:t>
      </w:r>
      <w:r w:rsidR="00A73F86" w:rsidRPr="00DA641C">
        <w:rPr>
          <w:rFonts w:ascii="Times New Roman" w:eastAsia="DengXian" w:hAnsi="Times New Roman" w:cs="Times New Roman"/>
          <w:sz w:val="24"/>
          <w:szCs w:val="24"/>
          <w:lang w:eastAsia="en-US"/>
        </w:rPr>
        <w:t xml:space="preserve">   (</w:t>
      </w:r>
      <w:r w:rsidR="00140A06">
        <w:rPr>
          <w:rFonts w:ascii="Times New Roman" w:eastAsia="DengXian" w:hAnsi="Times New Roman" w:cs="Times New Roman"/>
          <w:sz w:val="24"/>
          <w:szCs w:val="24"/>
          <w:lang w:eastAsia="en-US"/>
        </w:rPr>
        <w:t>8.9</w:t>
      </w:r>
      <w:r w:rsidR="00A73F86" w:rsidRPr="00DA641C">
        <w:rPr>
          <w:rFonts w:ascii="Times New Roman" w:eastAsia="DengXian" w:hAnsi="Times New Roman" w:cs="Times New Roman"/>
          <w:sz w:val="24"/>
          <w:szCs w:val="24"/>
          <w:lang w:eastAsia="en-US"/>
        </w:rPr>
        <w:t>)</w:t>
      </w:r>
    </w:p>
    <w:p w14:paraId="572D5300"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and </w:t>
      </w:r>
    </w:p>
    <w:p w14:paraId="00D61BAB" w14:textId="69504AE6" w:rsidR="00A73F86" w:rsidRPr="00DA641C" w:rsidRDefault="00A73F86" w:rsidP="00A73F86">
      <w:pPr>
        <w:spacing w:after="200" w:line="480" w:lineRule="auto"/>
        <w:jc w:val="both"/>
        <w:rPr>
          <w:rFonts w:ascii="Times New Roman" w:eastAsia="DengXian" w:hAnsi="Times New Roman" w:cs="Times New Roman"/>
          <w:sz w:val="24"/>
          <w:szCs w:val="24"/>
          <w:lang w:eastAsia="en-US"/>
        </w:rPr>
      </w:pPr>
      <m:oMath>
        <m:r>
          <w:rPr>
            <w:rFonts w:ascii="Cambria Math" w:eastAsia="DengXian" w:hAnsi="Cambria Math" w:cs="Times New Roman"/>
            <w:sz w:val="24"/>
            <w:szCs w:val="24"/>
            <w:lang w:eastAsia="en-US"/>
          </w:rPr>
          <m:t>R=</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A</m:t>
            </m:r>
          </m:e>
          <m:sub>
            <m:r>
              <w:rPr>
                <w:rFonts w:ascii="Cambria Math" w:eastAsia="DengXian" w:hAnsi="Cambria Math" w:cs="Times New Roman"/>
                <w:sz w:val="24"/>
                <w:szCs w:val="24"/>
                <w:lang w:eastAsia="en-US"/>
              </w:rPr>
              <m:t>cf</m:t>
            </m:r>
          </m:sub>
        </m:sSub>
        <m:r>
          <w:rPr>
            <w:rFonts w:ascii="Cambria Math" w:eastAsia="DengXian" w:hAnsi="Cambria Math" w:cs="Times New Roman"/>
            <w:sz w:val="24"/>
            <w:szCs w:val="24"/>
            <w:lang w:eastAsia="en-US"/>
          </w:rPr>
          <m:t xml:space="preserve"> - </m:t>
        </m:r>
        <m:f>
          <m:fPr>
            <m:ctrlPr>
              <w:rPr>
                <w:rFonts w:ascii="Cambria Math" w:eastAsia="DengXian" w:hAnsi="Cambria Math" w:cs="Times New Roman"/>
                <w:i/>
                <w:sz w:val="24"/>
                <w:szCs w:val="24"/>
                <w:lang w:eastAsia="en-US"/>
              </w:rPr>
            </m:ctrlPr>
          </m:fPr>
          <m:num>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q</m:t>
                </m:r>
              </m:e>
              <m:sub>
                <m:r>
                  <w:rPr>
                    <w:rFonts w:ascii="Cambria Math" w:eastAsia="DengXian" w:hAnsi="Cambria Math" w:cs="Times New Roman"/>
                    <w:sz w:val="24"/>
                    <w:szCs w:val="24"/>
                    <w:lang w:eastAsia="en-US"/>
                  </w:rPr>
                  <m:t>l</m:t>
                </m:r>
              </m:sub>
            </m:sSub>
          </m:num>
          <m:den>
            <m:r>
              <w:rPr>
                <w:rFonts w:ascii="Cambria Math" w:eastAsia="DengXian" w:hAnsi="Cambria Math" w:cs="Times New Roman"/>
                <w:sz w:val="24"/>
                <w:szCs w:val="24"/>
                <w:lang w:eastAsia="en-US"/>
              </w:rPr>
              <m:t>2</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σ</m:t>
                </m:r>
              </m:e>
              <m:sub>
                <m:r>
                  <w:rPr>
                    <w:rFonts w:ascii="Cambria Math" w:eastAsia="DengXian" w:hAnsi="Cambria Math" w:cs="Times New Roman"/>
                    <w:sz w:val="24"/>
                    <w:szCs w:val="24"/>
                    <w:lang w:eastAsia="en-US"/>
                  </w:rPr>
                  <m:t>s</m:t>
                </m:r>
              </m:sub>
            </m:sSub>
          </m:den>
        </m:f>
        <m:f>
          <m:fPr>
            <m:ctrlPr>
              <w:rPr>
                <w:rFonts w:ascii="Cambria Math" w:eastAsia="DengXian" w:hAnsi="Cambria Math" w:cs="Times New Roman"/>
                <w:i/>
                <w:sz w:val="24"/>
                <w:szCs w:val="24"/>
                <w:lang w:eastAsia="en-US"/>
              </w:rPr>
            </m:ctrlPr>
          </m:fPr>
          <m:num>
            <m:r>
              <w:rPr>
                <w:rFonts w:ascii="Cambria Math" w:eastAsia="DengXian" w:hAnsi="Cambria Math" w:cs="Times New Roman"/>
                <w:sz w:val="24"/>
                <w:szCs w:val="24"/>
                <w:lang w:eastAsia="en-US"/>
              </w:rPr>
              <m:t>1</m:t>
            </m:r>
          </m:num>
          <m:den>
            <m:rad>
              <m:radPr>
                <m:degHide m:val="1"/>
                <m:ctrlPr>
                  <w:rPr>
                    <w:rFonts w:ascii="Cambria Math" w:eastAsia="DengXian" w:hAnsi="Cambria Math" w:cs="Times New Roman"/>
                    <w:i/>
                    <w:sz w:val="24"/>
                    <w:szCs w:val="24"/>
                    <w:lang w:eastAsia="en-US"/>
                  </w:rPr>
                </m:ctrlPr>
              </m:radPr>
              <m:deg/>
              <m:e>
                <m:r>
                  <w:rPr>
                    <w:rFonts w:ascii="Cambria Math" w:eastAsia="DengXian" w:hAnsi="Cambria Math" w:cs="Times New Roman"/>
                    <w:sz w:val="24"/>
                    <w:szCs w:val="24"/>
                    <w:lang w:eastAsia="en-US"/>
                  </w:rPr>
                  <m:t>2π</m:t>
                </m:r>
              </m:e>
            </m:rad>
          </m:den>
        </m:f>
        <m:r>
          <w:rPr>
            <w:rFonts w:ascii="Cambria Math" w:eastAsia="DengXian" w:hAnsi="Cambria Math" w:cs="Times New Roman"/>
            <w:sz w:val="24"/>
            <w:szCs w:val="24"/>
            <w:lang w:eastAsia="en-US"/>
          </w:rPr>
          <m:t>exp(-</m:t>
        </m:r>
        <m:f>
          <m:fPr>
            <m:ctrlPr>
              <w:rPr>
                <w:rFonts w:ascii="Cambria Math" w:eastAsia="DengXian" w:hAnsi="Cambria Math" w:cs="Times New Roman"/>
                <w:i/>
                <w:sz w:val="24"/>
                <w:szCs w:val="24"/>
                <w:lang w:eastAsia="en-US"/>
              </w:rPr>
            </m:ctrlPr>
          </m:fPr>
          <m:num>
            <m:sSubSup>
              <m:sSubSupPr>
                <m:ctrlPr>
                  <w:rPr>
                    <w:rFonts w:ascii="Cambria Math" w:eastAsia="DengXian" w:hAnsi="Cambria Math" w:cs="Times New Roman"/>
                    <w:i/>
                    <w:sz w:val="24"/>
                    <w:szCs w:val="24"/>
                    <w:lang w:eastAsia="en-US"/>
                  </w:rPr>
                </m:ctrlPr>
              </m:sSubSupPr>
              <m:e>
                <m:r>
                  <w:rPr>
                    <w:rFonts w:ascii="Cambria Math" w:eastAsia="DengXian" w:hAnsi="Cambria Math" w:cs="Times New Roman"/>
                    <w:sz w:val="24"/>
                    <w:szCs w:val="24"/>
                    <w:lang w:eastAsia="en-US"/>
                  </w:rPr>
                  <m:t>Q</m:t>
                </m:r>
              </m:e>
              <m:sub>
                <m:r>
                  <w:rPr>
                    <w:rFonts w:ascii="Cambria Math" w:eastAsia="DengXian" w:hAnsi="Cambria Math" w:cs="Times New Roman"/>
                    <w:sz w:val="24"/>
                    <w:szCs w:val="24"/>
                    <w:lang w:eastAsia="en-US"/>
                  </w:rPr>
                  <m:t>1</m:t>
                </m:r>
              </m:sub>
              <m:sup>
                <m:r>
                  <w:rPr>
                    <w:rFonts w:ascii="Cambria Math" w:eastAsia="DengXian" w:hAnsi="Cambria Math" w:cs="Times New Roman"/>
                    <w:sz w:val="24"/>
                    <w:szCs w:val="24"/>
                    <w:lang w:eastAsia="en-US"/>
                  </w:rPr>
                  <m:t>2</m:t>
                </m:r>
              </m:sup>
            </m:sSubSup>
          </m:num>
          <m:den>
            <m:r>
              <w:rPr>
                <w:rFonts w:ascii="Cambria Math" w:eastAsia="DengXian" w:hAnsi="Cambria Math" w:cs="Times New Roman"/>
                <w:sz w:val="24"/>
                <w:szCs w:val="24"/>
                <w:lang w:eastAsia="en-US"/>
              </w:rPr>
              <m:t>2</m:t>
            </m:r>
          </m:den>
        </m:f>
        <m:r>
          <w:rPr>
            <w:rFonts w:ascii="Cambria Math" w:eastAsia="DengXian" w:hAnsi="Cambria Math" w:cs="Times New Roman"/>
            <w:sz w:val="24"/>
            <w:szCs w:val="24"/>
            <w:lang w:eastAsia="en-US"/>
          </w:rPr>
          <m:t>)</m:t>
        </m:r>
      </m:oMath>
      <w:r w:rsidRPr="00DA641C">
        <w:rPr>
          <w:rFonts w:ascii="Times New Roman" w:eastAsia="DengXian" w:hAnsi="Times New Roman" w:cs="Times New Roman"/>
          <w:sz w:val="24"/>
          <w:szCs w:val="24"/>
          <w:lang w:eastAsia="en-US"/>
        </w:rPr>
        <w:t xml:space="preserve">                                      </w:t>
      </w:r>
      <w:r w:rsidR="00140A06">
        <w:rPr>
          <w:rFonts w:ascii="Times New Roman" w:eastAsia="DengXian" w:hAnsi="Times New Roman" w:cs="Times New Roman"/>
          <w:sz w:val="24"/>
          <w:szCs w:val="24"/>
          <w:lang w:eastAsia="en-US"/>
        </w:rPr>
        <w:t xml:space="preserve">                                                          </w:t>
      </w:r>
      <w:r w:rsidRPr="00DA641C">
        <w:rPr>
          <w:rFonts w:ascii="Times New Roman" w:eastAsia="DengXian" w:hAnsi="Times New Roman" w:cs="Times New Roman"/>
          <w:sz w:val="24"/>
          <w:szCs w:val="24"/>
          <w:lang w:eastAsia="en-US"/>
        </w:rPr>
        <w:t xml:space="preserve">    (</w:t>
      </w:r>
      <w:r w:rsidR="00140A06">
        <w:rPr>
          <w:rFonts w:ascii="Times New Roman" w:eastAsia="DengXian" w:hAnsi="Times New Roman" w:cs="Times New Roman"/>
          <w:sz w:val="24"/>
          <w:szCs w:val="24"/>
          <w:lang w:eastAsia="en-US"/>
        </w:rPr>
        <w:t>8.10</w:t>
      </w:r>
      <w:r w:rsidRPr="00DA641C">
        <w:rPr>
          <w:rFonts w:ascii="Times New Roman" w:eastAsia="DengXian" w:hAnsi="Times New Roman" w:cs="Times New Roman"/>
          <w:sz w:val="24"/>
          <w:szCs w:val="24"/>
          <w:lang w:eastAsia="en-US"/>
        </w:rPr>
        <w:t>)</w:t>
      </w:r>
    </w:p>
    <w:p w14:paraId="30F026F2" w14:textId="75152DCE" w:rsidR="00A73F86" w:rsidRPr="00DA641C" w:rsidRDefault="00A73F86" w:rsidP="00A73F86">
      <w:pPr>
        <w:spacing w:after="200" w:line="480" w:lineRule="auto"/>
        <w:jc w:val="both"/>
        <w:rPr>
          <w:rFonts w:ascii="Times New Roman" w:eastAsia="DengXian" w:hAnsi="Times New Roman" w:cs="Times New Roman"/>
          <w:sz w:val="24"/>
          <w:szCs w:val="24"/>
          <w:lang w:eastAsia="en-US"/>
        </w:rPr>
      </w:pPr>
      <m:oMath>
        <m:r>
          <w:rPr>
            <w:rFonts w:ascii="Cambria Math" w:eastAsia="DengXian" w:hAnsi="Cambria Math" w:cs="Times New Roman"/>
            <w:sz w:val="24"/>
            <w:szCs w:val="24"/>
            <w:lang w:eastAsia="en-US"/>
          </w:rPr>
          <m:t>c=(1+0.61</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q</m:t>
            </m:r>
          </m:e>
          <m:sub>
            <m:r>
              <w:rPr>
                <w:rFonts w:ascii="Cambria Math" w:eastAsia="DengXian" w:hAnsi="Cambria Math" w:cs="Times New Roman"/>
                <w:sz w:val="24"/>
                <w:szCs w:val="24"/>
                <w:lang w:eastAsia="en-US"/>
              </w:rPr>
              <m:t>t</m:t>
            </m:r>
          </m:sub>
        </m:sSub>
        <m:r>
          <w:rPr>
            <w:rFonts w:ascii="Cambria Math" w:eastAsia="DengXian" w:hAnsi="Cambria Math" w:cs="Times New Roman"/>
            <w:sz w:val="24"/>
            <w:szCs w:val="24"/>
            <w:lang w:eastAsia="en-US"/>
          </w:rPr>
          <m:t xml:space="preserve"> - 1.61</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q</m:t>
            </m:r>
          </m:e>
          <m:sub>
            <m:r>
              <w:rPr>
                <w:rFonts w:ascii="Cambria Math" w:eastAsia="DengXian" w:hAnsi="Cambria Math" w:cs="Times New Roman"/>
                <w:sz w:val="24"/>
                <w:szCs w:val="24"/>
                <w:lang w:eastAsia="en-US"/>
              </w:rPr>
              <m:t>l</m:t>
            </m:r>
          </m:sub>
        </m:sSub>
        <m:r>
          <w:rPr>
            <w:rFonts w:ascii="Cambria Math" w:eastAsia="DengXian" w:hAnsi="Cambria Math" w:cs="Times New Roman"/>
            <w:sz w:val="24"/>
            <w:szCs w:val="24"/>
            <w:lang w:eastAsia="en-US"/>
          </w:rPr>
          <m:t>)</m:t>
        </m:r>
        <m:f>
          <m:fPr>
            <m:ctrlPr>
              <w:rPr>
                <w:rFonts w:ascii="Cambria Math" w:eastAsia="DengXian" w:hAnsi="Cambria Math" w:cs="Times New Roman"/>
                <w:i/>
                <w:sz w:val="24"/>
                <w:szCs w:val="24"/>
                <w:lang w:eastAsia="en-US"/>
              </w:rPr>
            </m:ctrlPr>
          </m:fPr>
          <m:num>
            <m:r>
              <w:rPr>
                <w:rFonts w:ascii="Cambria Math" w:eastAsia="DengXian" w:hAnsi="Cambria Math" w:cs="Times New Roman"/>
                <w:sz w:val="24"/>
                <w:szCs w:val="24"/>
                <w:lang w:eastAsia="en-US"/>
              </w:rPr>
              <m:t>θ</m:t>
            </m:r>
          </m:num>
          <m:den>
            <m:r>
              <w:rPr>
                <w:rFonts w:ascii="Cambria Math" w:eastAsia="DengXian" w:hAnsi="Cambria Math" w:cs="Times New Roman"/>
                <w:sz w:val="24"/>
                <w:szCs w:val="24"/>
                <w:lang w:eastAsia="en-US"/>
              </w:rPr>
              <m:t>T</m:t>
            </m:r>
          </m:den>
        </m:f>
        <m:f>
          <m:fPr>
            <m:ctrlPr>
              <w:rPr>
                <w:rFonts w:ascii="Cambria Math" w:eastAsia="DengXian" w:hAnsi="Cambria Math" w:cs="Times New Roman"/>
                <w:i/>
                <w:sz w:val="24"/>
                <w:szCs w:val="24"/>
                <w:lang w:eastAsia="en-US"/>
              </w:rPr>
            </m:ctrlPr>
          </m:fPr>
          <m:num>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L</m:t>
                </m:r>
              </m:e>
              <m:sub>
                <m:r>
                  <w:rPr>
                    <w:rFonts w:ascii="Cambria Math" w:eastAsia="DengXian" w:hAnsi="Cambria Math" w:cs="Times New Roman"/>
                    <w:sz w:val="24"/>
                    <w:szCs w:val="24"/>
                    <w:lang w:eastAsia="en-US"/>
                  </w:rPr>
                  <m:t>v</m:t>
                </m:r>
              </m:sub>
            </m:sSub>
          </m:num>
          <m:den>
            <m:r>
              <w:rPr>
                <w:rFonts w:ascii="Cambria Math" w:eastAsia="DengXian" w:hAnsi="Cambria Math" w:cs="Times New Roman"/>
                <w:sz w:val="24"/>
                <w:szCs w:val="24"/>
                <w:lang w:eastAsia="en-US"/>
              </w:rPr>
              <m:t>p</m:t>
            </m:r>
          </m:den>
        </m:f>
        <m:r>
          <w:rPr>
            <w:rFonts w:ascii="Cambria Math" w:eastAsia="DengXian" w:hAnsi="Cambria Math" w:cs="Times New Roman"/>
            <w:sz w:val="24"/>
            <w:szCs w:val="24"/>
            <w:lang w:eastAsia="en-US"/>
          </w:rPr>
          <m:t xml:space="preserve"> - 1.61θ</m:t>
        </m:r>
      </m:oMath>
      <w:r w:rsidRPr="00DA641C">
        <w:rPr>
          <w:rFonts w:ascii="Times New Roman" w:eastAsia="DengXian" w:hAnsi="Times New Roman" w:cs="Times New Roman"/>
          <w:sz w:val="24"/>
          <w:szCs w:val="24"/>
          <w:lang w:eastAsia="en-US"/>
        </w:rPr>
        <w:t xml:space="preserve">     </w:t>
      </w:r>
      <w:r w:rsidR="00140A06">
        <w:rPr>
          <w:rFonts w:ascii="Times New Roman" w:eastAsia="DengXian" w:hAnsi="Times New Roman" w:cs="Times New Roman"/>
          <w:sz w:val="24"/>
          <w:szCs w:val="24"/>
          <w:lang w:eastAsia="en-US"/>
        </w:rPr>
        <w:t xml:space="preserve">                                              </w:t>
      </w:r>
      <w:r w:rsidRPr="00DA641C">
        <w:rPr>
          <w:rFonts w:ascii="Times New Roman" w:eastAsia="DengXian" w:hAnsi="Times New Roman" w:cs="Times New Roman"/>
          <w:sz w:val="24"/>
          <w:szCs w:val="24"/>
          <w:lang w:eastAsia="en-US"/>
        </w:rPr>
        <w:t xml:space="preserve">                           (</w:t>
      </w:r>
      <w:r w:rsidR="00140A06">
        <w:rPr>
          <w:rFonts w:ascii="Times New Roman" w:eastAsia="DengXian" w:hAnsi="Times New Roman" w:cs="Times New Roman"/>
          <w:sz w:val="24"/>
          <w:szCs w:val="24"/>
          <w:lang w:eastAsia="en-US"/>
        </w:rPr>
        <w:t>8.11</w:t>
      </w:r>
      <w:r w:rsidRPr="00DA641C">
        <w:rPr>
          <w:rFonts w:ascii="Times New Roman" w:eastAsia="DengXian" w:hAnsi="Times New Roman" w:cs="Times New Roman"/>
          <w:sz w:val="24"/>
          <w:szCs w:val="24"/>
          <w:lang w:eastAsia="en-US"/>
        </w:rPr>
        <w:t>)</w:t>
      </w:r>
    </w:p>
    <w:p w14:paraId="0812D1C2" w14:textId="77777777" w:rsidR="00A73F86" w:rsidRPr="00DA641C" w:rsidRDefault="00A73F86" w:rsidP="00A73F86">
      <w:pPr>
        <w:widowControl w:val="0"/>
        <w:autoSpaceDE w:val="0"/>
        <w:autoSpaceDN w:val="0"/>
        <w:adjustRightInd w:val="0"/>
        <w:spacing w:after="252" w:line="303" w:lineRule="atLeast"/>
        <w:jc w:val="both"/>
        <w:rPr>
          <w:rFonts w:ascii="Times New Roman" w:eastAsia="GEVPWL+TimesNewRomanPSMT" w:hAnsi="Times New Roman" w:cs="Times New Roman"/>
          <w:color w:val="000000"/>
          <w:sz w:val="24"/>
          <w:szCs w:val="24"/>
        </w:rPr>
      </w:pPr>
      <w:r w:rsidRPr="00DA641C">
        <w:rPr>
          <w:rFonts w:ascii="Times New Roman" w:eastAsia="GEVPWL+TimesNewRomanPSMT" w:hAnsi="Times New Roman" w:cs="Times New Roman"/>
          <w:color w:val="000000"/>
          <w:sz w:val="24"/>
          <w:szCs w:val="24"/>
        </w:rPr>
        <w:t xml:space="preserve">ii. First-order form: </w:t>
      </w:r>
      <w:proofErr w:type="spellStart"/>
      <w:r w:rsidRPr="00DA641C">
        <w:rPr>
          <w:rFonts w:ascii="Times New Roman" w:eastAsia="HBGEXN+TimesNewRomanPS-ItalicMT" w:hAnsi="Times New Roman" w:cs="Times New Roman"/>
          <w:i/>
          <w:iCs/>
          <w:color w:val="000000"/>
          <w:sz w:val="24"/>
          <w:szCs w:val="24"/>
        </w:rPr>
        <w:t>bl_mynn_cloudpdf</w:t>
      </w:r>
      <w:proofErr w:type="spellEnd"/>
      <w:r w:rsidRPr="00DA641C">
        <w:rPr>
          <w:rFonts w:ascii="Times New Roman" w:eastAsia="HBGEXN+TimesNewRomanPS-ItalicMT" w:hAnsi="Times New Roman" w:cs="Times New Roman"/>
          <w:i/>
          <w:iCs/>
          <w:color w:val="000000"/>
          <w:sz w:val="24"/>
          <w:szCs w:val="24"/>
        </w:rPr>
        <w:t xml:space="preserve"> </w:t>
      </w:r>
      <w:r w:rsidRPr="00DA641C">
        <w:rPr>
          <w:rFonts w:ascii="Times New Roman" w:eastAsia="GEVPWL+TimesNewRomanPSMT" w:hAnsi="Times New Roman" w:cs="Times New Roman"/>
          <w:color w:val="000000"/>
          <w:sz w:val="24"/>
          <w:szCs w:val="24"/>
        </w:rPr>
        <w:t xml:space="preserve">= 1, -1 </w:t>
      </w:r>
    </w:p>
    <w:p w14:paraId="5505B529" w14:textId="11BC0F89" w:rsidR="00A73F86" w:rsidRPr="00DA641C" w:rsidRDefault="00A73F86" w:rsidP="00A73F86">
      <w:pPr>
        <w:spacing w:after="200" w:line="480" w:lineRule="auto"/>
        <w:jc w:val="both"/>
        <w:rPr>
          <w:rFonts w:ascii="Times New Roman" w:eastAsia="DengXian" w:hAnsi="Times New Roman" w:cs="Times New Roman"/>
          <w:color w:val="FF0000"/>
          <w:sz w:val="24"/>
          <w:szCs w:val="24"/>
          <w:lang w:eastAsia="en-US"/>
        </w:rPr>
      </w:pPr>
      <w:r w:rsidRPr="00DA641C">
        <w:rPr>
          <w:rFonts w:ascii="Times New Roman" w:eastAsia="DengXian" w:hAnsi="Times New Roman" w:cs="Times New Roman"/>
          <w:color w:val="000000"/>
          <w:sz w:val="24"/>
          <w:szCs w:val="24"/>
          <w:lang w:eastAsia="en-US"/>
        </w:rPr>
        <w:t>When using the level 2.5 configuration of the MYNN, the higher order moments (</w:t>
      </w:r>
      <w:proofErr w:type="gramStart"/>
      <w:r w:rsidRPr="00DA641C">
        <w:rPr>
          <w:rFonts w:ascii="Times New Roman" w:eastAsia="DengXian" w:hAnsi="Times New Roman" w:cs="Times New Roman"/>
          <w:color w:val="000000"/>
          <w:sz w:val="24"/>
          <w:szCs w:val="24"/>
          <w:lang w:eastAsia="en-US"/>
        </w:rPr>
        <w:t>with the exception of</w:t>
      </w:r>
      <w:proofErr w:type="gramEnd"/>
      <w:r w:rsidRPr="00DA641C">
        <w:rPr>
          <w:rFonts w:ascii="Times New Roman" w:eastAsia="DengXian" w:hAnsi="Times New Roman" w:cs="Times New Roman"/>
          <w:color w:val="000000"/>
          <w:sz w:val="24"/>
          <w:szCs w:val="24"/>
          <w:lang w:eastAsia="en-US"/>
        </w:rPr>
        <w:t xml:space="preserve"> the TKE) are diagnostically calculated. Therefore, the higher-order moments may be less accurate, limiting their usefulness in the original cloud PDF. We then integrated into the MYNN an alternative form, which avoids the use of the higher-order moments. This form is based on </w:t>
      </w:r>
      <w:r w:rsidRPr="00DA641C">
        <w:rPr>
          <w:rFonts w:ascii="Times New Roman" w:eastAsia="DengXian" w:hAnsi="Times New Roman" w:cs="Times New Roman"/>
          <w:noProof/>
          <w:color w:val="000000"/>
          <w:sz w:val="24"/>
          <w:szCs w:val="24"/>
          <w:lang w:eastAsia="en-US"/>
        </w:rPr>
        <w:t>N</w:t>
      </w:r>
      <w:r w:rsidR="00C24921">
        <w:rPr>
          <w:rFonts w:ascii="Times New Roman" w:eastAsia="DengXian" w:hAnsi="Times New Roman" w:cs="Times New Roman"/>
          <w:noProof/>
          <w:color w:val="000000"/>
          <w:sz w:val="24"/>
          <w:szCs w:val="24"/>
          <w:lang w:eastAsia="en-US"/>
        </w:rPr>
        <w:t>akanishi</w:t>
      </w:r>
      <w:r w:rsidRPr="00DA641C">
        <w:rPr>
          <w:rFonts w:ascii="Times New Roman" w:eastAsia="DengXian" w:hAnsi="Times New Roman" w:cs="Times New Roman"/>
          <w:noProof/>
          <w:color w:val="000000"/>
          <w:sz w:val="24"/>
          <w:szCs w:val="24"/>
          <w:lang w:eastAsia="en-US"/>
        </w:rPr>
        <w:t xml:space="preserve"> and N</w:t>
      </w:r>
      <w:r w:rsidR="00C24921">
        <w:rPr>
          <w:rFonts w:ascii="Times New Roman" w:eastAsia="DengXian" w:hAnsi="Times New Roman" w:cs="Times New Roman"/>
          <w:noProof/>
          <w:color w:val="000000"/>
          <w:sz w:val="24"/>
          <w:szCs w:val="24"/>
          <w:lang w:eastAsia="en-US"/>
        </w:rPr>
        <w:t>iino (</w:t>
      </w:r>
      <w:r w:rsidRPr="00DA641C">
        <w:rPr>
          <w:rFonts w:ascii="Times New Roman" w:eastAsia="DengXian" w:hAnsi="Times New Roman" w:cs="Times New Roman"/>
          <w:noProof/>
          <w:color w:val="000000"/>
          <w:sz w:val="24"/>
          <w:szCs w:val="24"/>
          <w:lang w:eastAsia="en-US"/>
        </w:rPr>
        <w:t>2004)</w:t>
      </w:r>
      <w:r w:rsidR="00D821C9">
        <w:rPr>
          <w:rFonts w:ascii="Times New Roman" w:eastAsia="DengXian" w:hAnsi="Times New Roman" w:cs="Times New Roman"/>
          <w:noProof/>
          <w:color w:val="000000"/>
          <w:sz w:val="24"/>
          <w:szCs w:val="24"/>
          <w:lang w:eastAsia="en-US"/>
        </w:rPr>
        <w:t>,</w:t>
      </w:r>
      <w:r w:rsidRPr="00DA641C">
        <w:rPr>
          <w:rFonts w:ascii="Times New Roman" w:eastAsia="DengXian" w:hAnsi="Times New Roman" w:cs="Times New Roman"/>
          <w:color w:val="000000"/>
          <w:sz w:val="24"/>
          <w:szCs w:val="24"/>
          <w:lang w:eastAsia="en-US"/>
        </w:rPr>
        <w:t xml:space="preserve"> and </w:t>
      </w:r>
      <w:r w:rsidRPr="00DA641C">
        <w:rPr>
          <w:rFonts w:ascii="Times New Roman" w:eastAsia="DengXian" w:hAnsi="Times New Roman" w:cs="Times New Roman"/>
          <w:noProof/>
          <w:color w:val="000000"/>
          <w:sz w:val="24"/>
          <w:szCs w:val="24"/>
          <w:lang w:eastAsia="en-US"/>
        </w:rPr>
        <w:t>Kitamura</w:t>
      </w:r>
      <w:r w:rsidR="00C24921">
        <w:rPr>
          <w:rFonts w:ascii="Times New Roman" w:eastAsia="DengXian" w:hAnsi="Times New Roman" w:cs="Times New Roman"/>
          <w:noProof/>
          <w:color w:val="000000"/>
          <w:sz w:val="24"/>
          <w:szCs w:val="24"/>
          <w:lang w:eastAsia="en-US"/>
        </w:rPr>
        <w:t xml:space="preserve"> (</w:t>
      </w:r>
      <w:r w:rsidRPr="00DA641C">
        <w:rPr>
          <w:rFonts w:ascii="Times New Roman" w:eastAsia="DengXian" w:hAnsi="Times New Roman" w:cs="Times New Roman"/>
          <w:noProof/>
          <w:color w:val="000000"/>
          <w:sz w:val="24"/>
          <w:szCs w:val="24"/>
          <w:lang w:eastAsia="en-US"/>
        </w:rPr>
        <w:t>2010)</w:t>
      </w:r>
      <w:r w:rsidRPr="00DA641C">
        <w:rPr>
          <w:rFonts w:ascii="Times New Roman" w:eastAsia="DengXian" w:hAnsi="Times New Roman" w:cs="Times New Roman"/>
          <w:color w:val="000000"/>
          <w:sz w:val="24"/>
          <w:szCs w:val="24"/>
          <w:lang w:eastAsia="en-US"/>
        </w:rPr>
        <w:t xml:space="preserve">. </w:t>
      </w:r>
      <w:r w:rsidRPr="00DA641C">
        <w:rPr>
          <w:rFonts w:ascii="Times New Roman" w:eastAsia="DengXian" w:hAnsi="Times New Roman" w:cs="Times New Roman"/>
          <w:color w:val="FF0000"/>
          <w:sz w:val="24"/>
          <w:szCs w:val="24"/>
          <w:lang w:eastAsia="en-US"/>
        </w:rPr>
        <w:t>It uses a different expression for s</w:t>
      </w:r>
      <w:del w:id="1157" w:author="Liu, Yangang" w:date="2020-12-05T16:38:00Z">
        <w:r w:rsidRPr="00DA641C" w:rsidDel="00E0544B">
          <w:rPr>
            <w:rFonts w:ascii="Times New Roman" w:eastAsia="DengXian" w:hAnsi="Times New Roman" w:cs="Times New Roman"/>
            <w:color w:val="FF0000"/>
            <w:sz w:val="24"/>
            <w:szCs w:val="24"/>
            <w:lang w:eastAsia="en-US"/>
          </w:rPr>
          <w:delText>,</w:delText>
        </w:r>
      </w:del>
      <w:r w:rsidRPr="00DA641C">
        <w:rPr>
          <w:rFonts w:ascii="Times New Roman" w:eastAsia="DengXian" w:hAnsi="Times New Roman" w:cs="Times New Roman"/>
          <w:color w:val="FF0000"/>
          <w:sz w:val="24"/>
          <w:szCs w:val="24"/>
          <w:lang w:eastAsia="en-US"/>
        </w:rPr>
        <w:t xml:space="preserve"> based </w:t>
      </w:r>
      <w:del w:id="1158" w:author="Liu, Yangang" w:date="2020-12-05T16:37:00Z">
        <w:r w:rsidRPr="00DA641C" w:rsidDel="00E0544B">
          <w:rPr>
            <w:rFonts w:ascii="Times New Roman" w:eastAsia="DengXian" w:hAnsi="Times New Roman" w:cs="Times New Roman"/>
            <w:color w:val="FF0000"/>
            <w:sz w:val="24"/>
            <w:szCs w:val="24"/>
            <w:lang w:eastAsia="en-US"/>
          </w:rPr>
          <w:delText xml:space="preserve">off of </w:delText>
        </w:r>
      </w:del>
      <w:ins w:id="1159" w:author="Liu, Yangang" w:date="2020-12-05T16:37:00Z">
        <w:r w:rsidR="00E0544B">
          <w:rPr>
            <w:rFonts w:ascii="Times New Roman" w:eastAsia="DengXian" w:hAnsi="Times New Roman" w:cs="Times New Roman"/>
            <w:color w:val="FF0000"/>
            <w:sz w:val="24"/>
            <w:szCs w:val="24"/>
            <w:lang w:eastAsia="en-US"/>
          </w:rPr>
          <w:t xml:space="preserve">on </w:t>
        </w:r>
      </w:ins>
      <w:r w:rsidRPr="00DA641C">
        <w:rPr>
          <w:rFonts w:ascii="Times New Roman" w:eastAsia="DengXian" w:hAnsi="Times New Roman" w:cs="Times New Roman"/>
          <w:color w:val="FF0000"/>
          <w:sz w:val="24"/>
          <w:szCs w:val="24"/>
          <w:lang w:eastAsia="en-US"/>
        </w:rPr>
        <w:t>gradients of the first-order fields (</w:t>
      </w:r>
      <w:proofErr w:type="spellStart"/>
      <w:r w:rsidRPr="00DA641C">
        <w:rPr>
          <w:rFonts w:ascii="Times New Roman" w:eastAsia="KYAJKY+TimesNewRomanPS-ItalicMT" w:hAnsi="Times New Roman" w:cs="Times New Roman"/>
          <w:i/>
          <w:iCs/>
          <w:color w:val="FF0000"/>
          <w:sz w:val="24"/>
          <w:szCs w:val="24"/>
          <w:lang w:eastAsia="en-US"/>
        </w:rPr>
        <w:t>θ</w:t>
      </w:r>
      <w:r w:rsidRPr="00DA641C">
        <w:rPr>
          <w:rFonts w:ascii="Times New Roman" w:eastAsia="HBGEXN+TimesNewRomanPS-ItalicMT" w:hAnsi="Times New Roman" w:cs="Times New Roman"/>
          <w:i/>
          <w:iCs/>
          <w:color w:val="FF0000"/>
          <w:sz w:val="24"/>
          <w:szCs w:val="24"/>
          <w:vertAlign w:val="subscript"/>
          <w:lang w:eastAsia="en-US"/>
        </w:rPr>
        <w:t>l</w:t>
      </w:r>
      <w:proofErr w:type="spellEnd"/>
      <w:r w:rsidRPr="00DA641C">
        <w:rPr>
          <w:rFonts w:ascii="Times New Roman" w:eastAsia="HBGEXN+TimesNewRomanPS-ItalicMT" w:hAnsi="Times New Roman" w:cs="Times New Roman"/>
          <w:i/>
          <w:iCs/>
          <w:color w:val="FF0000"/>
          <w:sz w:val="24"/>
          <w:szCs w:val="24"/>
          <w:lang w:eastAsia="en-US"/>
        </w:rPr>
        <w:t xml:space="preserve"> </w:t>
      </w:r>
      <w:r w:rsidRPr="00DA641C">
        <w:rPr>
          <w:rFonts w:ascii="Times New Roman" w:eastAsia="DengXian" w:hAnsi="Times New Roman" w:cs="Times New Roman"/>
          <w:color w:val="FF0000"/>
          <w:sz w:val="24"/>
          <w:szCs w:val="24"/>
          <w:lang w:eastAsia="en-US"/>
        </w:rPr>
        <w:t xml:space="preserve">and </w:t>
      </w:r>
      <w:r w:rsidRPr="00DA641C">
        <w:rPr>
          <w:rFonts w:ascii="Times New Roman" w:eastAsia="HBGEXN+TimesNewRomanPS-ItalicMT" w:hAnsi="Times New Roman" w:cs="Times New Roman"/>
          <w:i/>
          <w:iCs/>
          <w:color w:val="FF0000"/>
          <w:sz w:val="24"/>
          <w:szCs w:val="24"/>
          <w:lang w:eastAsia="en-US"/>
        </w:rPr>
        <w:t>q</w:t>
      </w:r>
      <w:r w:rsidRPr="00DA641C">
        <w:rPr>
          <w:rFonts w:ascii="Times New Roman" w:eastAsia="HBGEXN+TimesNewRomanPS-ItalicMT" w:hAnsi="Times New Roman" w:cs="Times New Roman"/>
          <w:i/>
          <w:iCs/>
          <w:color w:val="FF0000"/>
          <w:sz w:val="24"/>
          <w:szCs w:val="24"/>
          <w:vertAlign w:val="subscript"/>
          <w:lang w:eastAsia="en-US"/>
        </w:rPr>
        <w:t>t</w:t>
      </w:r>
      <w:r w:rsidRPr="00DA641C">
        <w:rPr>
          <w:rFonts w:ascii="Times New Roman" w:eastAsia="DengXian" w:hAnsi="Times New Roman" w:cs="Times New Roman"/>
          <w:color w:val="FF0000"/>
          <w:sz w:val="24"/>
          <w:szCs w:val="24"/>
          <w:lang w:eastAsia="en-US"/>
        </w:rPr>
        <w:t>),</w:t>
      </w:r>
    </w:p>
    <w:p w14:paraId="5703D87F" w14:textId="55694931" w:rsidR="00A73F86" w:rsidRPr="00DA641C" w:rsidRDefault="00CC1315" w:rsidP="00A73F86">
      <w:pPr>
        <w:spacing w:after="200" w:line="480" w:lineRule="auto"/>
        <w:jc w:val="both"/>
        <w:rPr>
          <w:rFonts w:ascii="Times New Roman" w:eastAsia="DengXian" w:hAnsi="Times New Roman" w:cs="Times New Roman"/>
          <w:color w:val="FF0000"/>
          <w:sz w:val="24"/>
          <w:szCs w:val="24"/>
          <w:lang w:eastAsia="en-US"/>
        </w:rPr>
      </w:pPr>
      <m:oMath>
        <m:sSub>
          <m:sSubPr>
            <m:ctrlPr>
              <w:rPr>
                <w:rFonts w:ascii="Cambria Math" w:eastAsia="DengXian" w:hAnsi="Cambria Math" w:cs="Times New Roman"/>
                <w:i/>
                <w:color w:val="FF0000"/>
                <w:sz w:val="24"/>
                <w:szCs w:val="24"/>
                <w:lang w:eastAsia="en-US"/>
              </w:rPr>
            </m:ctrlPr>
          </m:sSubPr>
          <m:e>
            <m:r>
              <w:rPr>
                <w:rFonts w:ascii="Cambria Math" w:eastAsia="DengXian" w:hAnsi="Cambria Math" w:cs="Times New Roman"/>
                <w:color w:val="FF0000"/>
                <w:sz w:val="24"/>
                <w:szCs w:val="24"/>
                <w:lang w:eastAsia="en-US"/>
              </w:rPr>
              <m:t>σ</m:t>
            </m:r>
          </m:e>
          <m:sub>
            <m:r>
              <w:rPr>
                <w:rFonts w:ascii="Cambria Math" w:eastAsia="DengXian" w:hAnsi="Cambria Math" w:cs="Times New Roman"/>
                <w:color w:val="FF0000"/>
                <w:sz w:val="24"/>
                <w:szCs w:val="24"/>
                <w:lang w:eastAsia="en-US"/>
              </w:rPr>
              <m:t>s</m:t>
            </m:r>
          </m:sub>
        </m:sSub>
        <m:r>
          <w:rPr>
            <w:rFonts w:ascii="Cambria Math" w:eastAsia="DengXian" w:hAnsi="Cambria Math" w:cs="Times New Roman"/>
            <w:color w:val="FF0000"/>
            <w:sz w:val="24"/>
            <w:szCs w:val="24"/>
            <w:lang w:eastAsia="en-US"/>
          </w:rPr>
          <m:t>=</m:t>
        </m:r>
        <m:rad>
          <m:radPr>
            <m:degHide m:val="1"/>
            <m:ctrlPr>
              <w:rPr>
                <w:rFonts w:ascii="Cambria Math" w:eastAsia="DengXian" w:hAnsi="Cambria Math" w:cs="Times New Roman"/>
                <w:i/>
                <w:color w:val="FF0000"/>
                <w:sz w:val="24"/>
                <w:szCs w:val="24"/>
                <w:lang w:eastAsia="en-US"/>
              </w:rPr>
            </m:ctrlPr>
          </m:radPr>
          <m:deg/>
          <m:e>
            <m:f>
              <m:fPr>
                <m:ctrlPr>
                  <w:rPr>
                    <w:rFonts w:ascii="Cambria Math" w:eastAsia="DengXian" w:hAnsi="Cambria Math" w:cs="Times New Roman"/>
                    <w:i/>
                    <w:color w:val="FF0000"/>
                    <w:sz w:val="24"/>
                    <w:szCs w:val="24"/>
                    <w:lang w:eastAsia="en-US"/>
                  </w:rPr>
                </m:ctrlPr>
              </m:fPr>
              <m:num>
                <m:sSup>
                  <m:sSupPr>
                    <m:ctrlPr>
                      <w:rPr>
                        <w:rFonts w:ascii="Cambria Math" w:eastAsia="DengXian" w:hAnsi="Cambria Math" w:cs="Times New Roman"/>
                        <w:i/>
                        <w:color w:val="FF0000"/>
                        <w:sz w:val="24"/>
                        <w:szCs w:val="24"/>
                        <w:lang w:eastAsia="en-US"/>
                      </w:rPr>
                    </m:ctrlPr>
                  </m:sSupPr>
                  <m:e>
                    <m:r>
                      <w:rPr>
                        <w:rFonts w:ascii="Cambria Math" w:eastAsia="DengXian" w:hAnsi="Cambria Math" w:cs="Times New Roman"/>
                        <w:color w:val="FF0000"/>
                        <w:sz w:val="24"/>
                        <w:szCs w:val="24"/>
                        <w:lang w:eastAsia="en-US"/>
                      </w:rPr>
                      <m:t>a</m:t>
                    </m:r>
                  </m:e>
                  <m:sup>
                    <m:r>
                      <w:rPr>
                        <w:rFonts w:ascii="Cambria Math" w:eastAsia="DengXian" w:hAnsi="Cambria Math" w:cs="Times New Roman"/>
                        <w:color w:val="FF0000"/>
                        <w:sz w:val="24"/>
                        <w:szCs w:val="24"/>
                        <w:lang w:eastAsia="en-US"/>
                      </w:rPr>
                      <m:t>2</m:t>
                    </m:r>
                  </m:sup>
                </m:sSup>
                <m:sSup>
                  <m:sSupPr>
                    <m:ctrlPr>
                      <w:rPr>
                        <w:rFonts w:ascii="Cambria Math" w:eastAsia="DengXian" w:hAnsi="Cambria Math" w:cs="Times New Roman"/>
                        <w:i/>
                        <w:color w:val="FF0000"/>
                        <w:sz w:val="24"/>
                        <w:szCs w:val="24"/>
                        <w:lang w:eastAsia="en-US"/>
                      </w:rPr>
                    </m:ctrlPr>
                  </m:sSupPr>
                  <m:e>
                    <m:r>
                      <w:rPr>
                        <w:rFonts w:ascii="Cambria Math" w:eastAsia="DengXian" w:hAnsi="Cambria Math" w:cs="Times New Roman"/>
                        <w:color w:val="FF0000"/>
                        <w:sz w:val="24"/>
                        <w:szCs w:val="24"/>
                        <w:lang w:eastAsia="en-US"/>
                      </w:rPr>
                      <m:t>l</m:t>
                    </m:r>
                  </m:e>
                  <m:sup>
                    <m:r>
                      <w:rPr>
                        <w:rFonts w:ascii="Cambria Math" w:eastAsia="DengXian" w:hAnsi="Cambria Math" w:cs="Times New Roman"/>
                        <w:color w:val="FF0000"/>
                        <w:sz w:val="24"/>
                        <w:szCs w:val="24"/>
                        <w:lang w:eastAsia="en-US"/>
                      </w:rPr>
                      <m:t>2</m:t>
                    </m:r>
                  </m:sup>
                </m:sSup>
                <m:sSub>
                  <m:sSubPr>
                    <m:ctrlPr>
                      <w:rPr>
                        <w:rFonts w:ascii="Cambria Math" w:eastAsia="DengXian" w:hAnsi="Cambria Math" w:cs="Times New Roman"/>
                        <w:i/>
                        <w:color w:val="FF0000"/>
                        <w:sz w:val="24"/>
                        <w:szCs w:val="24"/>
                        <w:lang w:eastAsia="en-US"/>
                      </w:rPr>
                    </m:ctrlPr>
                  </m:sSubPr>
                  <m:e>
                    <m:r>
                      <w:rPr>
                        <w:rFonts w:ascii="Cambria Math" w:eastAsia="DengXian" w:hAnsi="Cambria Math" w:cs="Times New Roman"/>
                        <w:color w:val="FF0000"/>
                        <w:sz w:val="24"/>
                        <w:szCs w:val="24"/>
                        <w:lang w:eastAsia="en-US"/>
                      </w:rPr>
                      <m:t>B</m:t>
                    </m:r>
                  </m:e>
                  <m:sub>
                    <m:r>
                      <w:rPr>
                        <w:rFonts w:ascii="Cambria Math" w:eastAsia="DengXian" w:hAnsi="Cambria Math" w:cs="Times New Roman"/>
                        <w:color w:val="FF0000"/>
                        <w:sz w:val="24"/>
                        <w:szCs w:val="24"/>
                        <w:lang w:eastAsia="en-US"/>
                      </w:rPr>
                      <m:t>2</m:t>
                    </m:r>
                  </m:sub>
                </m:sSub>
                <m:sSub>
                  <m:sSubPr>
                    <m:ctrlPr>
                      <w:rPr>
                        <w:rFonts w:ascii="Cambria Math" w:eastAsia="DengXian" w:hAnsi="Cambria Math" w:cs="Times New Roman"/>
                        <w:i/>
                        <w:color w:val="FF0000"/>
                        <w:sz w:val="24"/>
                        <w:szCs w:val="24"/>
                        <w:lang w:eastAsia="en-US"/>
                      </w:rPr>
                    </m:ctrlPr>
                  </m:sSubPr>
                  <m:e>
                    <m:r>
                      <w:rPr>
                        <w:rFonts w:ascii="Cambria Math" w:eastAsia="DengXian" w:hAnsi="Cambria Math" w:cs="Times New Roman"/>
                        <w:color w:val="FF0000"/>
                        <w:sz w:val="24"/>
                        <w:szCs w:val="24"/>
                        <w:lang w:eastAsia="en-US"/>
                      </w:rPr>
                      <m:t>S</m:t>
                    </m:r>
                  </m:e>
                  <m:sub>
                    <m:r>
                      <w:rPr>
                        <w:rFonts w:ascii="Cambria Math" w:eastAsia="DengXian" w:hAnsi="Cambria Math" w:cs="Times New Roman"/>
                        <w:color w:val="FF0000"/>
                        <w:sz w:val="24"/>
                        <w:szCs w:val="24"/>
                        <w:lang w:eastAsia="en-US"/>
                      </w:rPr>
                      <m:t>h</m:t>
                    </m:r>
                  </m:sub>
                </m:sSub>
              </m:num>
              <m:den>
                <m:r>
                  <w:rPr>
                    <w:rFonts w:ascii="Cambria Math" w:eastAsia="DengXian" w:hAnsi="Cambria Math" w:cs="Times New Roman"/>
                    <w:color w:val="FF0000"/>
                    <w:sz w:val="24"/>
                    <w:szCs w:val="24"/>
                    <w:lang w:eastAsia="en-US"/>
                  </w:rPr>
                  <m:t>4</m:t>
                </m:r>
              </m:den>
            </m:f>
            <m:sSup>
              <m:sSupPr>
                <m:ctrlPr>
                  <w:rPr>
                    <w:rFonts w:ascii="Cambria Math" w:eastAsia="DengXian" w:hAnsi="Cambria Math" w:cs="Times New Roman"/>
                    <w:i/>
                    <w:color w:val="FF0000"/>
                    <w:sz w:val="24"/>
                    <w:szCs w:val="24"/>
                    <w:lang w:eastAsia="en-US"/>
                  </w:rPr>
                </m:ctrlPr>
              </m:sSupPr>
              <m:e>
                <m:r>
                  <w:rPr>
                    <w:rFonts w:ascii="Cambria Math" w:eastAsia="DengXian" w:hAnsi="Cambria Math" w:cs="Times New Roman"/>
                    <w:color w:val="FF0000"/>
                    <w:sz w:val="24"/>
                    <w:szCs w:val="24"/>
                    <w:lang w:eastAsia="en-US"/>
                  </w:rPr>
                  <m:t>(</m:t>
                </m:r>
                <m:f>
                  <m:fPr>
                    <m:ctrlPr>
                      <w:rPr>
                        <w:rFonts w:ascii="Cambria Math" w:eastAsia="DengXian" w:hAnsi="Cambria Math" w:cs="Times New Roman"/>
                        <w:i/>
                        <w:color w:val="FF0000"/>
                        <w:sz w:val="24"/>
                        <w:szCs w:val="24"/>
                        <w:lang w:eastAsia="en-US"/>
                      </w:rPr>
                    </m:ctrlPr>
                  </m:fPr>
                  <m:num>
                    <m:r>
                      <w:rPr>
                        <w:rFonts w:ascii="Cambria Math" w:eastAsia="DengXian" w:hAnsi="Cambria Math" w:cs="Times New Roman"/>
                        <w:color w:val="FF0000"/>
                        <w:sz w:val="24"/>
                        <w:szCs w:val="24"/>
                        <w:lang w:eastAsia="en-US"/>
                      </w:rPr>
                      <m:t>∂</m:t>
                    </m:r>
                    <m:sSub>
                      <m:sSubPr>
                        <m:ctrlPr>
                          <w:rPr>
                            <w:rFonts w:ascii="Cambria Math" w:eastAsia="DengXian" w:hAnsi="Cambria Math" w:cs="Times New Roman"/>
                            <w:i/>
                            <w:color w:val="FF0000"/>
                            <w:sz w:val="24"/>
                            <w:szCs w:val="24"/>
                            <w:lang w:eastAsia="en-US"/>
                          </w:rPr>
                        </m:ctrlPr>
                      </m:sSubPr>
                      <m:e>
                        <m:r>
                          <w:rPr>
                            <w:rFonts w:ascii="Cambria Math" w:eastAsia="DengXian" w:hAnsi="Cambria Math" w:cs="Times New Roman"/>
                            <w:color w:val="FF0000"/>
                            <w:sz w:val="24"/>
                            <w:szCs w:val="24"/>
                            <w:lang w:eastAsia="en-US"/>
                          </w:rPr>
                          <m:t>q</m:t>
                        </m:r>
                      </m:e>
                      <m:sub>
                        <m:r>
                          <w:rPr>
                            <w:rFonts w:ascii="Cambria Math" w:eastAsia="DengXian" w:hAnsi="Cambria Math" w:cs="Times New Roman"/>
                            <w:color w:val="FF0000"/>
                            <w:sz w:val="24"/>
                            <w:szCs w:val="24"/>
                            <w:lang w:eastAsia="en-US"/>
                          </w:rPr>
                          <m:t>t</m:t>
                        </m:r>
                      </m:sub>
                    </m:sSub>
                  </m:num>
                  <m:den>
                    <m:r>
                      <w:rPr>
                        <w:rFonts w:ascii="Cambria Math" w:eastAsia="DengXian" w:hAnsi="Cambria Math" w:cs="Times New Roman"/>
                        <w:color w:val="FF0000"/>
                        <w:sz w:val="24"/>
                        <w:szCs w:val="24"/>
                        <w:lang w:eastAsia="en-US"/>
                      </w:rPr>
                      <m:t>∂z</m:t>
                    </m:r>
                  </m:den>
                </m:f>
                <m:r>
                  <w:rPr>
                    <w:rFonts w:ascii="Cambria Math" w:eastAsia="DengXian" w:hAnsi="Cambria Math" w:cs="Times New Roman"/>
                    <w:color w:val="FF0000"/>
                    <w:sz w:val="24"/>
                    <w:szCs w:val="24"/>
                    <w:lang w:eastAsia="en-US"/>
                  </w:rPr>
                  <m:t xml:space="preserve"> - b</m:t>
                </m:r>
                <m:f>
                  <m:fPr>
                    <m:ctrlPr>
                      <w:rPr>
                        <w:rFonts w:ascii="Cambria Math" w:eastAsia="DengXian" w:hAnsi="Cambria Math" w:cs="Times New Roman"/>
                        <w:i/>
                        <w:color w:val="FF0000"/>
                        <w:sz w:val="24"/>
                        <w:szCs w:val="24"/>
                        <w:lang w:eastAsia="en-US"/>
                      </w:rPr>
                    </m:ctrlPr>
                  </m:fPr>
                  <m:num>
                    <m:r>
                      <w:rPr>
                        <w:rFonts w:ascii="Cambria Math" w:eastAsia="DengXian" w:hAnsi="Cambria Math" w:cs="Times New Roman"/>
                        <w:color w:val="FF0000"/>
                        <w:sz w:val="24"/>
                        <w:szCs w:val="24"/>
                        <w:lang w:eastAsia="en-US"/>
                      </w:rPr>
                      <m:t>∂</m:t>
                    </m:r>
                    <m:sSub>
                      <m:sSubPr>
                        <m:ctrlPr>
                          <w:rPr>
                            <w:rFonts w:ascii="Cambria Math" w:eastAsia="DengXian" w:hAnsi="Cambria Math" w:cs="Times New Roman"/>
                            <w:i/>
                            <w:color w:val="FF0000"/>
                            <w:sz w:val="24"/>
                            <w:szCs w:val="24"/>
                            <w:lang w:eastAsia="en-US"/>
                          </w:rPr>
                        </m:ctrlPr>
                      </m:sSubPr>
                      <m:e>
                        <m:r>
                          <w:rPr>
                            <w:rFonts w:ascii="Cambria Math" w:eastAsia="DengXian" w:hAnsi="Cambria Math" w:cs="Times New Roman"/>
                            <w:color w:val="FF0000"/>
                            <w:sz w:val="24"/>
                            <w:szCs w:val="24"/>
                            <w:lang w:eastAsia="en-US"/>
                          </w:rPr>
                          <m:t>θ</m:t>
                        </m:r>
                      </m:e>
                      <m:sub>
                        <m:r>
                          <w:rPr>
                            <w:rFonts w:ascii="Cambria Math" w:eastAsia="DengXian" w:hAnsi="Cambria Math" w:cs="Times New Roman"/>
                            <w:color w:val="FF0000"/>
                            <w:sz w:val="24"/>
                            <w:szCs w:val="24"/>
                            <w:lang w:eastAsia="en-US"/>
                          </w:rPr>
                          <m:t>l</m:t>
                        </m:r>
                      </m:sub>
                    </m:sSub>
                  </m:num>
                  <m:den>
                    <m:r>
                      <w:rPr>
                        <w:rFonts w:ascii="Cambria Math" w:eastAsia="DengXian" w:hAnsi="Cambria Math" w:cs="Times New Roman"/>
                        <w:color w:val="FF0000"/>
                        <w:sz w:val="24"/>
                        <w:szCs w:val="24"/>
                        <w:lang w:eastAsia="en-US"/>
                      </w:rPr>
                      <m:t>∂z</m:t>
                    </m:r>
                  </m:den>
                </m:f>
                <m:r>
                  <w:rPr>
                    <w:rFonts w:ascii="Cambria Math" w:eastAsia="DengXian" w:hAnsi="Cambria Math" w:cs="Times New Roman"/>
                    <w:color w:val="FF0000"/>
                    <w:sz w:val="24"/>
                    <w:szCs w:val="24"/>
                    <w:lang w:eastAsia="en-US"/>
                  </w:rPr>
                  <m:t>)</m:t>
                </m:r>
              </m:e>
              <m:sup>
                <m:r>
                  <w:rPr>
                    <w:rFonts w:ascii="Cambria Math" w:eastAsia="DengXian" w:hAnsi="Cambria Math" w:cs="Times New Roman"/>
                    <w:color w:val="FF0000"/>
                    <w:sz w:val="24"/>
                    <w:szCs w:val="24"/>
                    <w:lang w:eastAsia="en-US"/>
                  </w:rPr>
                  <m:t>2</m:t>
                </m:r>
              </m:sup>
            </m:sSup>
          </m:e>
        </m:rad>
      </m:oMath>
      <w:r w:rsidR="00A73F86" w:rsidRPr="00DA641C">
        <w:rPr>
          <w:rFonts w:ascii="Times New Roman" w:eastAsia="DengXian" w:hAnsi="Times New Roman" w:cs="Times New Roman"/>
          <w:color w:val="FF0000"/>
          <w:sz w:val="24"/>
          <w:szCs w:val="24"/>
          <w:lang w:eastAsia="en-US"/>
        </w:rPr>
        <w:t xml:space="preserve">,                        </w:t>
      </w:r>
      <w:r w:rsidR="00140A06">
        <w:rPr>
          <w:rFonts w:ascii="Times New Roman" w:eastAsia="DengXian" w:hAnsi="Times New Roman" w:cs="Times New Roman"/>
          <w:color w:val="FF0000"/>
          <w:sz w:val="24"/>
          <w:szCs w:val="24"/>
          <w:lang w:eastAsia="en-US"/>
        </w:rPr>
        <w:t xml:space="preserve">                                                          </w:t>
      </w:r>
      <w:r w:rsidR="00A73F86" w:rsidRPr="00DA641C">
        <w:rPr>
          <w:rFonts w:ascii="Times New Roman" w:eastAsia="DengXian" w:hAnsi="Times New Roman" w:cs="Times New Roman"/>
          <w:color w:val="FF0000"/>
          <w:sz w:val="24"/>
          <w:szCs w:val="24"/>
          <w:lang w:eastAsia="en-US"/>
        </w:rPr>
        <w:t xml:space="preserve">                 (</w:t>
      </w:r>
      <w:r w:rsidR="00140A06">
        <w:rPr>
          <w:rFonts w:ascii="Times New Roman" w:eastAsia="DengXian" w:hAnsi="Times New Roman" w:cs="Times New Roman"/>
          <w:color w:val="FF0000"/>
          <w:sz w:val="24"/>
          <w:szCs w:val="24"/>
          <w:lang w:eastAsia="en-US"/>
        </w:rPr>
        <w:t>8.12</w:t>
      </w:r>
      <w:r w:rsidR="00A73F86" w:rsidRPr="00DA641C">
        <w:rPr>
          <w:rFonts w:ascii="Times New Roman" w:eastAsia="DengXian" w:hAnsi="Times New Roman" w:cs="Times New Roman"/>
          <w:color w:val="FF0000"/>
          <w:sz w:val="24"/>
          <w:szCs w:val="24"/>
          <w:lang w:eastAsia="en-US"/>
        </w:rPr>
        <w:t>)</w:t>
      </w:r>
    </w:p>
    <w:p w14:paraId="49956630" w14:textId="24DE6F30"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commentRangeStart w:id="1160"/>
      <w:r w:rsidRPr="00DA641C">
        <w:rPr>
          <w:rFonts w:ascii="Times New Roman" w:eastAsia="DengXian" w:hAnsi="Times New Roman" w:cs="Times New Roman"/>
          <w:color w:val="FF0000"/>
          <w:sz w:val="24"/>
          <w:szCs w:val="24"/>
          <w:lang w:eastAsia="en-US"/>
        </w:rPr>
        <w:t>but is also dependent upon on the mixing lengths, L, a closure constant B</w:t>
      </w:r>
      <w:r w:rsidRPr="00DA641C">
        <w:rPr>
          <w:rFonts w:ascii="Times New Roman" w:eastAsia="DengXian" w:hAnsi="Times New Roman" w:cs="Times New Roman"/>
          <w:color w:val="FF0000"/>
          <w:sz w:val="24"/>
          <w:szCs w:val="24"/>
          <w:vertAlign w:val="subscript"/>
          <w:lang w:eastAsia="en-US"/>
        </w:rPr>
        <w:t>2</w:t>
      </w:r>
      <w:r w:rsidRPr="00DA641C">
        <w:rPr>
          <w:rFonts w:ascii="Times New Roman" w:eastAsia="DengXian" w:hAnsi="Times New Roman" w:cs="Times New Roman"/>
          <w:color w:val="FF0000"/>
          <w:sz w:val="24"/>
          <w:szCs w:val="24"/>
          <w:lang w:eastAsia="en-US"/>
        </w:rPr>
        <w:t>, the stability function for heat S</w:t>
      </w:r>
      <w:r w:rsidRPr="00DA641C">
        <w:rPr>
          <w:rFonts w:ascii="Times New Roman" w:eastAsia="DengXian" w:hAnsi="Times New Roman" w:cs="Times New Roman"/>
          <w:color w:val="FF0000"/>
          <w:sz w:val="24"/>
          <w:szCs w:val="24"/>
          <w:vertAlign w:val="subscript"/>
          <w:lang w:eastAsia="en-US"/>
        </w:rPr>
        <w:t>t</w:t>
      </w:r>
      <w:r w:rsidRPr="00DA641C">
        <w:rPr>
          <w:rFonts w:ascii="Times New Roman" w:eastAsia="DengXian" w:hAnsi="Times New Roman" w:cs="Times New Roman"/>
          <w:color w:val="FF0000"/>
          <w:sz w:val="24"/>
          <w:szCs w:val="24"/>
          <w:lang w:eastAsia="en-US"/>
        </w:rPr>
        <w:t xml:space="preserve">, and thermodynamic variables a and b (defined above). </w:t>
      </w:r>
      <w:r w:rsidRPr="00DA641C">
        <w:rPr>
          <w:rFonts w:ascii="Times New Roman" w:eastAsia="DengXian" w:hAnsi="Times New Roman" w:cs="Times New Roman"/>
          <w:noProof/>
          <w:color w:val="FF0000"/>
          <w:sz w:val="24"/>
          <w:szCs w:val="24"/>
          <w:lang w:eastAsia="en-US"/>
        </w:rPr>
        <w:t>Kitamura</w:t>
      </w:r>
      <w:r w:rsidR="00C24921">
        <w:rPr>
          <w:rFonts w:ascii="Times New Roman" w:eastAsia="DengXian" w:hAnsi="Times New Roman" w:cs="Times New Roman"/>
          <w:noProof/>
          <w:color w:val="000000"/>
          <w:sz w:val="24"/>
          <w:szCs w:val="24"/>
          <w:lang w:eastAsia="en-US"/>
        </w:rPr>
        <w:t xml:space="preserve"> (</w:t>
      </w:r>
      <w:r w:rsidRPr="00DA641C">
        <w:rPr>
          <w:rFonts w:ascii="Times New Roman" w:eastAsia="DengXian" w:hAnsi="Times New Roman" w:cs="Times New Roman"/>
          <w:noProof/>
          <w:color w:val="000000"/>
          <w:sz w:val="24"/>
          <w:szCs w:val="24"/>
          <w:lang w:eastAsia="en-US"/>
        </w:rPr>
        <w:t>2010)</w:t>
      </w:r>
      <w:r w:rsidRPr="00DA641C">
        <w:rPr>
          <w:rFonts w:ascii="Times New Roman" w:eastAsia="DengXian" w:hAnsi="Times New Roman" w:cs="Times New Roman"/>
          <w:color w:val="000000"/>
          <w:sz w:val="24"/>
          <w:szCs w:val="24"/>
          <w:lang w:eastAsia="en-US"/>
        </w:rPr>
        <w:t xml:space="preserve"> added a lower limit on S</w:t>
      </w:r>
      <w:r w:rsidRPr="00DA641C">
        <w:rPr>
          <w:rFonts w:ascii="Times New Roman" w:eastAsia="DengXian" w:hAnsi="Times New Roman" w:cs="Times New Roman"/>
          <w:color w:val="000000"/>
          <w:sz w:val="24"/>
          <w:szCs w:val="24"/>
          <w:vertAlign w:val="subscript"/>
          <w:lang w:eastAsia="en-US"/>
        </w:rPr>
        <w:t>H</w:t>
      </w:r>
      <w:r w:rsidRPr="00DA641C">
        <w:rPr>
          <w:rFonts w:ascii="Times New Roman" w:eastAsia="DengXian" w:hAnsi="Times New Roman" w:cs="Times New Roman"/>
          <w:color w:val="000000"/>
          <w:sz w:val="24"/>
          <w:szCs w:val="24"/>
          <w:lang w:eastAsia="en-US"/>
        </w:rPr>
        <w:t xml:space="preserve">= 0.03, </w:t>
      </w:r>
      <w:commentRangeEnd w:id="1160"/>
      <w:r w:rsidR="00E0544B">
        <w:rPr>
          <w:rStyle w:val="CommentReference"/>
        </w:rPr>
        <w:commentReference w:id="1160"/>
      </w:r>
      <w:r w:rsidRPr="00DA641C">
        <w:rPr>
          <w:rFonts w:ascii="Times New Roman" w:eastAsia="DengXian" w:hAnsi="Times New Roman" w:cs="Times New Roman"/>
          <w:color w:val="000000"/>
          <w:sz w:val="24"/>
          <w:szCs w:val="24"/>
          <w:lang w:eastAsia="en-US"/>
        </w:rPr>
        <w:t xml:space="preserve">arguing that a minimum is necessary for coarse vertical resolution model configurations to compensate for under-resolved strength and variation of inversions. Therefore, this form is likely preferable to the original form for course-resolution modeling and possibly when run at level 2.5. The calculation of the buoyancy is the same as outlined above for </w:t>
      </w:r>
      <w:proofErr w:type="spellStart"/>
      <w:r w:rsidRPr="00DA641C">
        <w:rPr>
          <w:rFonts w:ascii="Times New Roman" w:eastAsia="HBGEXN+TimesNewRomanPS-ItalicMT" w:hAnsi="Times New Roman" w:cs="Times New Roman"/>
          <w:i/>
          <w:iCs/>
          <w:color w:val="000000"/>
          <w:sz w:val="24"/>
          <w:szCs w:val="24"/>
          <w:lang w:eastAsia="en-US"/>
        </w:rPr>
        <w:t>bl_mynn_cloudpdf</w:t>
      </w:r>
      <w:proofErr w:type="spellEnd"/>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 0.</w:t>
      </w:r>
    </w:p>
    <w:p w14:paraId="037E286B"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lastRenderedPageBreak/>
        <w:t>Note that the negative option (</w:t>
      </w:r>
      <w:proofErr w:type="spellStart"/>
      <w:r w:rsidRPr="00DA641C">
        <w:rPr>
          <w:rFonts w:ascii="Times New Roman" w:eastAsia="HBGEXN+TimesNewRomanPS-ItalicMT" w:hAnsi="Times New Roman" w:cs="Times New Roman"/>
          <w:i/>
          <w:iCs/>
          <w:color w:val="000000"/>
          <w:sz w:val="24"/>
          <w:szCs w:val="24"/>
          <w:lang w:eastAsia="en-US"/>
        </w:rPr>
        <w:t>bl_mynn_cloudpdf</w:t>
      </w:r>
      <w:proofErr w:type="spellEnd"/>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 - 1) is for testing only. This option disables the “</w:t>
      </w:r>
      <w:proofErr w:type="spellStart"/>
      <w:r w:rsidRPr="00DA641C">
        <w:rPr>
          <w:rFonts w:ascii="Times New Roman" w:eastAsia="DengXian" w:hAnsi="Times New Roman" w:cs="Times New Roman"/>
          <w:color w:val="000000"/>
          <w:sz w:val="24"/>
          <w:szCs w:val="24"/>
          <w:lang w:eastAsia="en-US"/>
        </w:rPr>
        <w:t>nonconvective</w:t>
      </w:r>
      <w:proofErr w:type="spellEnd"/>
      <w:r w:rsidRPr="00DA641C">
        <w:rPr>
          <w:rFonts w:ascii="Times New Roman" w:eastAsia="DengXian" w:hAnsi="Times New Roman" w:cs="Times New Roman"/>
          <w:color w:val="000000"/>
          <w:sz w:val="24"/>
          <w:szCs w:val="24"/>
          <w:lang w:eastAsia="en-US"/>
        </w:rPr>
        <w:t>” portion of the SGS clouds so simulations can be done with the convective SGS clouds from the mass-flux scheme only. This allows for a convenient way to test changes in the mass-flux scheme without the ambiguity of other sources of SGS clouds.</w:t>
      </w:r>
    </w:p>
    <w:p w14:paraId="19E13058" w14:textId="7B8240C0" w:rsidR="00A73F86" w:rsidRPr="00DA641C" w:rsidRDefault="00A73F86" w:rsidP="00A73F86">
      <w:pPr>
        <w:widowControl w:val="0"/>
        <w:autoSpaceDE w:val="0"/>
        <w:autoSpaceDN w:val="0"/>
        <w:adjustRightInd w:val="0"/>
        <w:spacing w:after="252" w:line="280" w:lineRule="atLeast"/>
        <w:jc w:val="both"/>
        <w:rPr>
          <w:rFonts w:ascii="Times New Roman" w:eastAsia="GEVPWL+TimesNewRomanPSMT" w:hAnsi="Times New Roman" w:cs="Times New Roman"/>
          <w:color w:val="000000"/>
          <w:sz w:val="24"/>
          <w:szCs w:val="24"/>
        </w:rPr>
      </w:pPr>
      <w:r w:rsidRPr="00DA641C">
        <w:rPr>
          <w:rFonts w:ascii="Times New Roman" w:eastAsia="GEVPWL+TimesNewRomanPSMT" w:hAnsi="Times New Roman" w:cs="Times New Roman"/>
          <w:color w:val="000000"/>
          <w:sz w:val="24"/>
          <w:szCs w:val="24"/>
        </w:rPr>
        <w:t xml:space="preserve">iii. Non-gaussian form: </w:t>
      </w:r>
      <w:proofErr w:type="spellStart"/>
      <w:r w:rsidRPr="00DA641C">
        <w:rPr>
          <w:rFonts w:ascii="Times New Roman" w:eastAsia="HBGEXN+TimesNewRomanPS-ItalicMT" w:hAnsi="Times New Roman" w:cs="Times New Roman"/>
          <w:i/>
          <w:iCs/>
          <w:color w:val="000000"/>
          <w:sz w:val="24"/>
          <w:szCs w:val="24"/>
        </w:rPr>
        <w:t>bl_mynn_cloudpdf</w:t>
      </w:r>
      <w:proofErr w:type="spellEnd"/>
      <w:r w:rsidRPr="00DA641C">
        <w:rPr>
          <w:rFonts w:ascii="Times New Roman" w:eastAsia="HBGEXN+TimesNewRomanPS-ItalicMT" w:hAnsi="Times New Roman" w:cs="Times New Roman"/>
          <w:i/>
          <w:iCs/>
          <w:color w:val="000000"/>
          <w:sz w:val="24"/>
          <w:szCs w:val="24"/>
        </w:rPr>
        <w:t xml:space="preserve"> </w:t>
      </w:r>
      <w:r w:rsidRPr="00DA641C">
        <w:rPr>
          <w:rFonts w:ascii="Times New Roman" w:eastAsia="GEVPWL+TimesNewRomanPSMT" w:hAnsi="Times New Roman" w:cs="Times New Roman"/>
          <w:color w:val="000000"/>
          <w:sz w:val="24"/>
          <w:szCs w:val="24"/>
        </w:rPr>
        <w:t xml:space="preserve">= 2, - 2 </w:t>
      </w:r>
      <w:ins w:id="1161" w:author="Liu, Yangang" w:date="2020-12-05T16:48:00Z">
        <w:r w:rsidR="00A56186">
          <w:rPr>
            <w:rFonts w:ascii="Times New Roman" w:eastAsia="GEVPWL+TimesNewRomanPSMT" w:hAnsi="Times New Roman" w:cs="Times New Roman"/>
            <w:color w:val="000000"/>
            <w:sz w:val="24"/>
            <w:szCs w:val="24"/>
          </w:rPr>
          <w:t>(default and used)</w:t>
        </w:r>
      </w:ins>
    </w:p>
    <w:p w14:paraId="6F085E88" w14:textId="4EA143FF"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E0544B">
        <w:rPr>
          <w:rFonts w:ascii="Times New Roman" w:eastAsia="DengXian" w:hAnsi="Times New Roman" w:cs="Times New Roman"/>
          <w:color w:val="000000" w:themeColor="text1"/>
          <w:sz w:val="24"/>
          <w:szCs w:val="24"/>
          <w:lang w:eastAsia="en-US"/>
          <w:rPrChange w:id="1162" w:author="Liu, Yangang" w:date="2020-12-05T16:40:00Z">
            <w:rPr>
              <w:rFonts w:ascii="Times New Roman" w:eastAsia="DengXian" w:hAnsi="Times New Roman" w:cs="Times New Roman"/>
              <w:color w:val="FF0000"/>
              <w:sz w:val="24"/>
              <w:szCs w:val="24"/>
              <w:lang w:eastAsia="en-US"/>
            </w:rPr>
          </w:rPrChange>
        </w:rPr>
        <w:t>CB02</w:t>
      </w:r>
      <w:r w:rsidRPr="00E0544B">
        <w:rPr>
          <w:rFonts w:ascii="Times New Roman" w:eastAsia="DengXian" w:hAnsi="Times New Roman" w:cs="Times New Roman"/>
          <w:color w:val="000000" w:themeColor="text1"/>
          <w:sz w:val="24"/>
          <w:szCs w:val="24"/>
          <w:lang w:eastAsia="en-US"/>
          <w:rPrChange w:id="1163" w:author="Liu, Yangang" w:date="2020-12-05T16:40:00Z">
            <w:rPr>
              <w:rFonts w:ascii="Times New Roman" w:eastAsia="DengXian" w:hAnsi="Times New Roman" w:cs="Times New Roman"/>
              <w:color w:val="000000"/>
              <w:sz w:val="24"/>
              <w:szCs w:val="24"/>
              <w:lang w:eastAsia="en-US"/>
            </w:rPr>
          </w:rPrChange>
        </w:rPr>
        <w:t xml:space="preserve"> </w:t>
      </w:r>
      <w:r w:rsidRPr="00DA641C">
        <w:rPr>
          <w:rFonts w:ascii="Times New Roman" w:eastAsia="DengXian" w:hAnsi="Times New Roman" w:cs="Times New Roman"/>
          <w:color w:val="000000"/>
          <w:sz w:val="24"/>
          <w:szCs w:val="24"/>
          <w:lang w:eastAsia="en-US"/>
        </w:rPr>
        <w:t xml:space="preserve">introduced a statistical SGS cloud scheme for representing </w:t>
      </w:r>
      <w:proofErr w:type="spellStart"/>
      <w:r w:rsidRPr="00DA641C">
        <w:rPr>
          <w:rFonts w:ascii="Times New Roman" w:eastAsia="DengXian" w:hAnsi="Times New Roman" w:cs="Times New Roman"/>
          <w:color w:val="000000"/>
          <w:sz w:val="24"/>
          <w:szCs w:val="24"/>
          <w:lang w:eastAsia="en-US"/>
        </w:rPr>
        <w:t>nonconvective</w:t>
      </w:r>
      <w:proofErr w:type="spellEnd"/>
      <w:r w:rsidRPr="00DA641C">
        <w:rPr>
          <w:rFonts w:ascii="Times New Roman" w:eastAsia="DengXian" w:hAnsi="Times New Roman" w:cs="Times New Roman"/>
          <w:color w:val="000000"/>
          <w:sz w:val="24"/>
          <w:szCs w:val="24"/>
          <w:lang w:eastAsia="en-US"/>
        </w:rPr>
        <w:t xml:space="preserve">, or stratus, clouds. As in </w:t>
      </w:r>
      <w:r w:rsidRPr="00DA641C">
        <w:rPr>
          <w:rFonts w:ascii="Times New Roman" w:eastAsia="DengXian" w:hAnsi="Times New Roman" w:cs="Times New Roman"/>
          <w:noProof/>
          <w:color w:val="000000"/>
          <w:sz w:val="24"/>
          <w:szCs w:val="24"/>
          <w:lang w:eastAsia="en-US"/>
        </w:rPr>
        <w:t>Sommeria and Deardorff</w:t>
      </w:r>
      <w:r w:rsidR="00B07284">
        <w:rPr>
          <w:rFonts w:ascii="Times New Roman" w:eastAsia="DengXian" w:hAnsi="Times New Roman" w:cs="Times New Roman"/>
          <w:noProof/>
          <w:color w:val="000000"/>
          <w:sz w:val="24"/>
          <w:szCs w:val="24"/>
          <w:lang w:eastAsia="en-US"/>
        </w:rPr>
        <w:t xml:space="preserve"> </w:t>
      </w:r>
      <w:r w:rsidRPr="00DA641C">
        <w:rPr>
          <w:rFonts w:ascii="Times New Roman" w:eastAsia="DengXian" w:hAnsi="Times New Roman" w:cs="Times New Roman"/>
          <w:noProof/>
          <w:color w:val="000000"/>
          <w:sz w:val="24"/>
          <w:szCs w:val="24"/>
          <w:lang w:eastAsia="en-US"/>
        </w:rPr>
        <w:t>(1977)</w:t>
      </w:r>
      <w:r w:rsidRPr="00DA641C">
        <w:rPr>
          <w:rFonts w:ascii="Times New Roman" w:eastAsia="DengXian" w:hAnsi="Times New Roman" w:cs="Times New Roman"/>
          <w:color w:val="000000"/>
          <w:sz w:val="24"/>
          <w:szCs w:val="24"/>
          <w:lang w:eastAsia="en-US"/>
        </w:rPr>
        <w:t xml:space="preserve">, the cloud fraction and diagnosed cloud water are functionally dependent on a single variable, the normalized grid box saturation deficit </w:t>
      </w:r>
      <w:r w:rsidRPr="00DA641C">
        <w:rPr>
          <w:rFonts w:ascii="Times New Roman" w:eastAsia="HBGEXN+TimesNewRomanPS-ItalicMT" w:hAnsi="Times New Roman" w:cs="Times New Roman"/>
          <w:i/>
          <w:iCs/>
          <w:color w:val="000000"/>
          <w:sz w:val="24"/>
          <w:szCs w:val="24"/>
          <w:lang w:eastAsia="en-US"/>
        </w:rPr>
        <w:t>Q</w:t>
      </w:r>
      <w:r w:rsidRPr="00DA641C">
        <w:rPr>
          <w:rFonts w:ascii="Times New Roman" w:eastAsia="HBGEXN+TimesNewRomanPS-ItalicMT" w:hAnsi="Times New Roman" w:cs="Times New Roman"/>
          <w:i/>
          <w:iCs/>
          <w:color w:val="000000"/>
          <w:sz w:val="24"/>
          <w:szCs w:val="24"/>
          <w:vertAlign w:val="subscript"/>
          <w:lang w:eastAsia="en-US"/>
        </w:rPr>
        <w:t>1</w:t>
      </w:r>
      <w:r w:rsidRPr="00DA641C">
        <w:rPr>
          <w:rFonts w:ascii="Times New Roman" w:eastAsia="DengXian" w:hAnsi="Times New Roman" w:cs="Times New Roman"/>
          <w:color w:val="000000"/>
          <w:sz w:val="24"/>
          <w:szCs w:val="24"/>
          <w:lang w:eastAsia="en-US"/>
        </w:rPr>
        <w:t xml:space="preserve">, but CB02 also uses a form for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σ</m:t>
            </m:r>
          </m:e>
          <m:sub>
            <m:r>
              <w:rPr>
                <w:rFonts w:ascii="Cambria Math" w:eastAsia="DengXian" w:hAnsi="Cambria Math" w:cs="Times New Roman"/>
                <w:color w:val="000000"/>
                <w:sz w:val="24"/>
                <w:szCs w:val="24"/>
                <w:lang w:eastAsia="en-US"/>
              </w:rPr>
              <m:t>s</m:t>
            </m:r>
          </m:sub>
        </m:sSub>
      </m:oMath>
      <w:r w:rsidRPr="00DA641C">
        <w:rPr>
          <w:rFonts w:ascii="Times New Roman" w:eastAsia="DengXian" w:hAnsi="Times New Roman" w:cs="Times New Roman"/>
          <w:color w:val="000000"/>
          <w:sz w:val="24"/>
          <w:szCs w:val="24"/>
          <w:lang w:eastAsia="en-US"/>
        </w:rPr>
        <w:t xml:space="preserve"> based off of gradients of the first-order fields. The subgrid variability of the saturation deficit, </w:t>
      </w: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σ</m:t>
            </m:r>
          </m:e>
          <m:sub>
            <m:r>
              <w:rPr>
                <w:rFonts w:ascii="Cambria Math" w:eastAsia="DengXian" w:hAnsi="Cambria Math" w:cs="Times New Roman"/>
                <w:color w:val="000000"/>
                <w:sz w:val="24"/>
                <w:szCs w:val="24"/>
                <w:lang w:eastAsia="en-US"/>
              </w:rPr>
              <m:t>s</m:t>
            </m:r>
          </m:sub>
        </m:sSub>
      </m:oMath>
      <w:r w:rsidRPr="00DA641C">
        <w:rPr>
          <w:rFonts w:ascii="Times New Roman" w:eastAsia="DengXian" w:hAnsi="Times New Roman" w:cs="Times New Roman"/>
          <w:color w:val="000000"/>
          <w:sz w:val="24"/>
          <w:szCs w:val="24"/>
          <w:lang w:eastAsia="en-US"/>
        </w:rPr>
        <w:t>, is expressed as:</w:t>
      </w:r>
    </w:p>
    <w:p w14:paraId="2F1F7AF2" w14:textId="644EB2D8" w:rsidR="00A73F86" w:rsidRPr="00DA641C" w:rsidRDefault="00CC1315" w:rsidP="00A73F86">
      <w:pPr>
        <w:spacing w:after="20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σ</m:t>
            </m:r>
          </m:e>
          <m:sub>
            <m:r>
              <w:rPr>
                <w:rFonts w:ascii="Cambria Math" w:eastAsia="DengXian" w:hAnsi="Cambria Math" w:cs="Times New Roman"/>
                <w:color w:val="000000"/>
                <w:sz w:val="24"/>
                <w:szCs w:val="24"/>
                <w:lang w:eastAsia="en-US"/>
              </w:rPr>
              <m:t>s-strat</m:t>
            </m:r>
          </m:sub>
        </m:sSub>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σ</m:t>
            </m:r>
          </m:sub>
        </m:sSub>
        <m:r>
          <w:rPr>
            <w:rFonts w:ascii="Cambria Math" w:eastAsia="DengXian" w:hAnsi="Cambria Math" w:cs="Times New Roman"/>
            <w:color w:val="000000"/>
            <w:sz w:val="24"/>
            <w:szCs w:val="24"/>
            <w:lang w:eastAsia="en-US"/>
          </w:rPr>
          <m:t>L</m:t>
        </m:r>
        <m:sSup>
          <m:sSupPr>
            <m:ctrlPr>
              <w:rPr>
                <w:rFonts w:ascii="Cambria Math" w:eastAsia="DengXian" w:hAnsi="Cambria Math" w:cs="Times New Roman"/>
                <w:i/>
                <w:color w:val="000000"/>
                <w:sz w:val="24"/>
                <w:szCs w:val="24"/>
                <w:lang w:eastAsia="en-US"/>
              </w:rPr>
            </m:ctrlPr>
          </m:sSupPr>
          <m:e>
            <m:r>
              <w:rPr>
                <w:rFonts w:ascii="Cambria Math" w:eastAsia="DengXian" w:hAnsi="Cambria Math" w:cs="Times New Roman"/>
                <w:color w:val="000000"/>
                <w:sz w:val="24"/>
                <w:szCs w:val="24"/>
                <w:lang w:eastAsia="en-US"/>
              </w:rPr>
              <m:t>[</m:t>
            </m:r>
            <m:sSup>
              <m:sSupPr>
                <m:ctrlPr>
                  <w:rPr>
                    <w:rFonts w:ascii="Cambria Math" w:eastAsia="DengXian" w:hAnsi="Cambria Math" w:cs="Times New Roman"/>
                    <w:i/>
                    <w:color w:val="000000"/>
                    <w:sz w:val="24"/>
                    <w:szCs w:val="24"/>
                    <w:lang w:eastAsia="en-US"/>
                  </w:rPr>
                </m:ctrlPr>
              </m:sSupPr>
              <m:e>
                <m:r>
                  <w:rPr>
                    <w:rFonts w:ascii="Cambria Math" w:eastAsia="DengXian" w:hAnsi="Cambria Math" w:cs="Times New Roman"/>
                    <w:color w:val="000000"/>
                    <w:sz w:val="24"/>
                    <w:szCs w:val="24"/>
                    <w:lang w:eastAsia="en-US"/>
                  </w:rPr>
                  <m:t>a</m:t>
                </m:r>
              </m:e>
              <m:sup>
                <m:r>
                  <w:rPr>
                    <w:rFonts w:ascii="Cambria Math" w:eastAsia="DengXian" w:hAnsi="Cambria Math" w:cs="Times New Roman"/>
                    <w:color w:val="000000"/>
                    <w:sz w:val="24"/>
                    <w:szCs w:val="24"/>
                    <w:lang w:eastAsia="en-US"/>
                  </w:rPr>
                  <m:t>2</m:t>
                </m:r>
              </m:sup>
            </m:sSup>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q</m:t>
                    </m:r>
                  </m:e>
                  <m:sub>
                    <m:r>
                      <w:rPr>
                        <w:rFonts w:ascii="Cambria Math" w:eastAsia="DengXian" w:hAnsi="Cambria Math" w:cs="Times New Roman"/>
                        <w:color w:val="000000"/>
                        <w:sz w:val="24"/>
                        <w:szCs w:val="24"/>
                        <w:lang w:eastAsia="en-US"/>
                      </w:rPr>
                      <m:t>t</m:t>
                    </m:r>
                  </m:sub>
                </m:sSub>
              </m:num>
              <m:den>
                <m:r>
                  <w:rPr>
                    <w:rFonts w:ascii="Cambria Math" w:eastAsia="DengXian" w:hAnsi="Cambria Math" w:cs="Times New Roman"/>
                    <w:color w:val="000000"/>
                    <w:sz w:val="24"/>
                    <w:szCs w:val="24"/>
                    <w:lang w:eastAsia="en-US"/>
                  </w:rPr>
                  <m:t>∂z</m:t>
                </m:r>
              </m:den>
            </m:f>
            <m:r>
              <w:rPr>
                <w:rFonts w:ascii="Cambria Math" w:eastAsia="DengXian" w:hAnsi="Cambria Math" w:cs="Times New Roman"/>
                <w:color w:val="000000"/>
                <w:sz w:val="24"/>
                <w:szCs w:val="24"/>
                <w:lang w:eastAsia="en-US"/>
              </w:rPr>
              <m:t xml:space="preserve"> - </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2ab</m:t>
                </m:r>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pm</m:t>
                    </m:r>
                  </m:sub>
                </m:sSub>
              </m:den>
            </m:f>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h</m:t>
                    </m:r>
                  </m:e>
                  <m:sub>
                    <m:r>
                      <w:rPr>
                        <w:rFonts w:ascii="Cambria Math" w:eastAsia="DengXian" w:hAnsi="Cambria Math" w:cs="Times New Roman"/>
                        <w:color w:val="000000"/>
                        <w:sz w:val="24"/>
                        <w:szCs w:val="24"/>
                        <w:lang w:eastAsia="en-US"/>
                      </w:rPr>
                      <m:t>l</m:t>
                    </m:r>
                  </m:sub>
                </m:sSub>
              </m:num>
              <m:den>
                <m:r>
                  <w:rPr>
                    <w:rFonts w:ascii="Cambria Math" w:eastAsia="DengXian" w:hAnsi="Cambria Math" w:cs="Times New Roman"/>
                    <w:color w:val="000000"/>
                    <w:sz w:val="24"/>
                    <w:szCs w:val="24"/>
                    <w:lang w:eastAsia="en-US"/>
                  </w:rPr>
                  <m:t>∂z</m:t>
                </m:r>
              </m:den>
            </m:f>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q</m:t>
                    </m:r>
                  </m:e>
                  <m:sub>
                    <m:r>
                      <w:rPr>
                        <w:rFonts w:ascii="Cambria Math" w:eastAsia="DengXian" w:hAnsi="Cambria Math" w:cs="Times New Roman"/>
                        <w:color w:val="000000"/>
                        <w:sz w:val="24"/>
                        <w:szCs w:val="24"/>
                        <w:lang w:eastAsia="en-US"/>
                      </w:rPr>
                      <m:t>t</m:t>
                    </m:r>
                  </m:sub>
                </m:sSub>
              </m:num>
              <m:den>
                <m:r>
                  <w:rPr>
                    <w:rFonts w:ascii="Cambria Math" w:eastAsia="DengXian" w:hAnsi="Cambria Math" w:cs="Times New Roman"/>
                    <w:color w:val="000000"/>
                    <w:sz w:val="24"/>
                    <w:szCs w:val="24"/>
                    <w:lang w:eastAsia="en-US"/>
                  </w:rPr>
                  <m:t>∂z</m:t>
                </m:r>
              </m:den>
            </m:f>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sSup>
                  <m:sSupPr>
                    <m:ctrlPr>
                      <w:rPr>
                        <w:rFonts w:ascii="Cambria Math" w:eastAsia="DengXian" w:hAnsi="Cambria Math" w:cs="Times New Roman"/>
                        <w:i/>
                        <w:color w:val="000000"/>
                        <w:sz w:val="24"/>
                        <w:szCs w:val="24"/>
                        <w:lang w:eastAsia="en-US"/>
                      </w:rPr>
                    </m:ctrlPr>
                  </m:sSupPr>
                  <m:e>
                    <m:r>
                      <w:rPr>
                        <w:rFonts w:ascii="Cambria Math" w:eastAsia="DengXian" w:hAnsi="Cambria Math" w:cs="Times New Roman"/>
                        <w:color w:val="000000"/>
                        <w:sz w:val="24"/>
                        <w:szCs w:val="24"/>
                        <w:lang w:eastAsia="en-US"/>
                      </w:rPr>
                      <m:t>b</m:t>
                    </m:r>
                  </m:e>
                  <m:sup>
                    <m:r>
                      <w:rPr>
                        <w:rFonts w:ascii="Cambria Math" w:eastAsia="DengXian" w:hAnsi="Cambria Math" w:cs="Times New Roman"/>
                        <w:color w:val="000000"/>
                        <w:sz w:val="24"/>
                        <w:szCs w:val="24"/>
                        <w:lang w:eastAsia="en-US"/>
                      </w:rPr>
                      <m:t>2</m:t>
                    </m:r>
                  </m:sup>
                </m:sSup>
              </m:num>
              <m:den>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c</m:t>
                    </m:r>
                  </m:e>
                  <m:sub>
                    <m:r>
                      <w:rPr>
                        <w:rFonts w:ascii="Cambria Math" w:eastAsia="DengXian" w:hAnsi="Cambria Math" w:cs="Times New Roman"/>
                        <w:color w:val="000000"/>
                        <w:sz w:val="24"/>
                        <w:szCs w:val="24"/>
                        <w:lang w:eastAsia="en-US"/>
                      </w:rPr>
                      <m:t>pm</m:t>
                    </m:r>
                  </m:sub>
                </m:sSub>
              </m:den>
            </m:f>
            <m:sSup>
              <m:sSupPr>
                <m:ctrlPr>
                  <w:rPr>
                    <w:rFonts w:ascii="Cambria Math" w:eastAsia="DengXian" w:hAnsi="Cambria Math" w:cs="Times New Roman"/>
                    <w:i/>
                    <w:color w:val="000000"/>
                    <w:sz w:val="24"/>
                    <w:szCs w:val="24"/>
                    <w:lang w:eastAsia="en-US"/>
                  </w:rPr>
                </m:ctrlPr>
              </m:sSupPr>
              <m:e>
                <m:r>
                  <w:rPr>
                    <w:rFonts w:ascii="Cambria Math" w:eastAsia="DengXian" w:hAnsi="Cambria Math" w:cs="Times New Roman"/>
                    <w:color w:val="000000"/>
                    <w:sz w:val="24"/>
                    <w:szCs w:val="24"/>
                    <w:lang w:eastAsia="en-US"/>
                  </w:rPr>
                  <m:t>(</m:t>
                </m:r>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h</m:t>
                        </m:r>
                      </m:e>
                      <m:sub>
                        <m:r>
                          <w:rPr>
                            <w:rFonts w:ascii="Cambria Math" w:eastAsia="DengXian" w:hAnsi="Cambria Math" w:cs="Times New Roman"/>
                            <w:color w:val="000000"/>
                            <w:sz w:val="24"/>
                            <w:szCs w:val="24"/>
                            <w:lang w:eastAsia="en-US"/>
                          </w:rPr>
                          <m:t>l</m:t>
                        </m:r>
                      </m:sub>
                    </m:sSub>
                  </m:num>
                  <m:den>
                    <m:r>
                      <w:rPr>
                        <w:rFonts w:ascii="Cambria Math" w:eastAsia="DengXian" w:hAnsi="Cambria Math" w:cs="Times New Roman"/>
                        <w:color w:val="000000"/>
                        <w:sz w:val="24"/>
                        <w:szCs w:val="24"/>
                        <w:lang w:eastAsia="en-US"/>
                      </w:rPr>
                      <m:t>∂z</m:t>
                    </m:r>
                  </m:den>
                </m:f>
                <m:r>
                  <w:rPr>
                    <w:rFonts w:ascii="Cambria Math" w:eastAsia="DengXian" w:hAnsi="Cambria Math" w:cs="Times New Roman"/>
                    <w:color w:val="000000"/>
                    <w:sz w:val="24"/>
                    <w:szCs w:val="24"/>
                    <w:lang w:eastAsia="en-US"/>
                  </w:rPr>
                  <m:t>)</m:t>
                </m:r>
              </m:e>
              <m:sup>
                <m:r>
                  <w:rPr>
                    <w:rFonts w:ascii="Cambria Math" w:eastAsia="DengXian" w:hAnsi="Cambria Math" w:cs="Times New Roman"/>
                    <w:color w:val="000000"/>
                    <w:sz w:val="24"/>
                    <w:szCs w:val="24"/>
                    <w:lang w:eastAsia="en-US"/>
                  </w:rPr>
                  <m:t>2</m:t>
                </m:r>
              </m:sup>
            </m:sSup>
            <m:r>
              <w:rPr>
                <w:rFonts w:ascii="Cambria Math" w:eastAsia="DengXian" w:hAnsi="Cambria Math" w:cs="Times New Roman"/>
                <w:color w:val="000000"/>
                <w:sz w:val="24"/>
                <w:szCs w:val="24"/>
                <w:lang w:eastAsia="en-US"/>
              </w:rPr>
              <m:t>]</m:t>
            </m:r>
          </m:e>
          <m:sup>
            <m:r>
              <w:rPr>
                <w:rFonts w:ascii="Cambria Math" w:eastAsia="DengXian" w:hAnsi="Cambria Math" w:cs="Times New Roman"/>
                <w:color w:val="000000"/>
                <w:sz w:val="24"/>
                <w:szCs w:val="24"/>
                <w:lang w:eastAsia="en-US"/>
              </w:rPr>
              <m:t>1/2</m:t>
            </m:r>
          </m:sup>
        </m:sSup>
      </m:oMath>
      <w:r w:rsidR="00A73F86"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8.13</w:t>
      </w:r>
      <w:r w:rsidR="00A73F86" w:rsidRPr="00DA641C">
        <w:rPr>
          <w:rFonts w:ascii="Times New Roman" w:eastAsia="DengXian" w:hAnsi="Times New Roman" w:cs="Times New Roman"/>
          <w:color w:val="000000"/>
          <w:sz w:val="24"/>
          <w:szCs w:val="24"/>
          <w:lang w:eastAsia="en-US"/>
        </w:rPr>
        <w:t>)</w:t>
      </w:r>
    </w:p>
    <w:p w14:paraId="65BC7359"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 xml:space="preserve">where </w:t>
      </w:r>
      <w:proofErr w:type="spellStart"/>
      <w:r w:rsidRPr="00DA641C">
        <w:rPr>
          <w:rFonts w:ascii="Times New Roman" w:eastAsia="HBGEXN+TimesNewRomanPS-ItalicMT" w:hAnsi="Times New Roman" w:cs="Times New Roman"/>
          <w:i/>
          <w:iCs/>
          <w:color w:val="000000"/>
          <w:sz w:val="24"/>
          <w:szCs w:val="24"/>
          <w:lang w:eastAsia="en-US"/>
        </w:rPr>
        <w:t>h</w:t>
      </w:r>
      <w:r w:rsidRPr="00DA641C">
        <w:rPr>
          <w:rFonts w:ascii="Times New Roman" w:eastAsia="HBGEXN+TimesNewRomanPS-ItalicMT" w:hAnsi="Times New Roman" w:cs="Times New Roman"/>
          <w:i/>
          <w:iCs/>
          <w:color w:val="000000"/>
          <w:sz w:val="24"/>
          <w:szCs w:val="24"/>
          <w:vertAlign w:val="subscript"/>
          <w:lang w:eastAsia="en-US"/>
        </w:rPr>
        <w:t>l</w:t>
      </w:r>
      <w:proofErr w:type="spellEnd"/>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is the grid box mean moist static energy and </w:t>
      </w:r>
      <w:r w:rsidRPr="00DA641C">
        <w:rPr>
          <w:rFonts w:ascii="Times New Roman" w:eastAsia="HBGEXN+TimesNewRomanPS-ItalicMT" w:hAnsi="Times New Roman" w:cs="Times New Roman"/>
          <w:i/>
          <w:iCs/>
          <w:color w:val="000000"/>
          <w:sz w:val="24"/>
          <w:szCs w:val="24"/>
          <w:lang w:eastAsia="en-US"/>
        </w:rPr>
        <w:t xml:space="preserve">L </w:t>
      </w:r>
      <w:r w:rsidRPr="00DA641C">
        <w:rPr>
          <w:rFonts w:ascii="Times New Roman" w:eastAsia="DengXian" w:hAnsi="Times New Roman" w:cs="Times New Roman"/>
          <w:color w:val="000000"/>
          <w:sz w:val="24"/>
          <w:szCs w:val="24"/>
          <w:lang w:eastAsia="en-US"/>
        </w:rPr>
        <w:t xml:space="preserve">is the mixing length from the turbulence scheme (described in section 2.2). In this manner, the diagnosed cloud fraction and cloud water amounts are directly linked to the amount of simulated turbulence. However, CB02 set </w:t>
      </w:r>
      <w:r w:rsidRPr="00DA641C">
        <w:rPr>
          <w:rFonts w:ascii="Times New Roman" w:eastAsia="HBGEXN+TimesNewRomanPS-ItalicMT" w:hAnsi="Times New Roman" w:cs="Times New Roman"/>
          <w:i/>
          <w:iCs/>
          <w:color w:val="000000"/>
          <w:sz w:val="24"/>
          <w:szCs w:val="24"/>
          <w:lang w:eastAsia="en-US"/>
        </w:rPr>
        <w:t xml:space="preserve">L </w:t>
      </w:r>
      <w:r w:rsidRPr="00DA641C">
        <w:rPr>
          <w:rFonts w:ascii="Times New Roman" w:eastAsia="DengXian" w:hAnsi="Times New Roman" w:cs="Times New Roman"/>
          <w:color w:val="000000"/>
          <w:sz w:val="24"/>
          <w:szCs w:val="24"/>
          <w:lang w:eastAsia="en-US"/>
        </w:rPr>
        <w:t xml:space="preserve">to a constant value of 900 m and was later revised in </w:t>
      </w:r>
      <w:r w:rsidRPr="00E0544B">
        <w:rPr>
          <w:rFonts w:ascii="Times New Roman" w:eastAsia="DengXian" w:hAnsi="Times New Roman" w:cs="Times New Roman"/>
          <w:color w:val="000000" w:themeColor="text1"/>
          <w:sz w:val="24"/>
          <w:szCs w:val="24"/>
          <w:lang w:eastAsia="en-US"/>
          <w:rPrChange w:id="1164" w:author="Liu, Yangang" w:date="2020-12-05T16:40:00Z">
            <w:rPr>
              <w:rFonts w:ascii="Times New Roman" w:eastAsia="DengXian" w:hAnsi="Times New Roman" w:cs="Times New Roman"/>
              <w:color w:val="FF0000"/>
              <w:sz w:val="24"/>
              <w:szCs w:val="24"/>
              <w:lang w:eastAsia="en-US"/>
            </w:rPr>
          </w:rPrChange>
        </w:rPr>
        <w:t>CB05</w:t>
      </w:r>
      <w:r w:rsidRPr="00DA641C">
        <w:rPr>
          <w:rFonts w:ascii="Times New Roman" w:eastAsia="DengXian" w:hAnsi="Times New Roman" w:cs="Times New Roman"/>
          <w:color w:val="FF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to </w:t>
      </w:r>
      <w:r w:rsidRPr="00DA641C">
        <w:rPr>
          <w:rFonts w:ascii="Times New Roman" w:eastAsia="HBGEXN+TimesNewRomanPS-ItalicMT" w:hAnsi="Times New Roman" w:cs="Times New Roman"/>
          <w:i/>
          <w:iCs/>
          <w:color w:val="000000"/>
          <w:sz w:val="24"/>
          <w:szCs w:val="24"/>
          <w:lang w:eastAsia="en-US"/>
        </w:rPr>
        <w:t xml:space="preserve">L </w:t>
      </w:r>
      <w:r w:rsidRPr="00DA641C">
        <w:rPr>
          <w:rFonts w:ascii="Times New Roman" w:eastAsia="DengXian" w:hAnsi="Times New Roman" w:cs="Times New Roman"/>
          <w:color w:val="000000"/>
          <w:sz w:val="24"/>
          <w:szCs w:val="24"/>
          <w:lang w:eastAsia="en-US"/>
        </w:rPr>
        <w:t xml:space="preserve">= 620 m. The parameter </w:t>
      </w:r>
      <w:proofErr w:type="spellStart"/>
      <w:r w:rsidRPr="00DA641C">
        <w:rPr>
          <w:rFonts w:ascii="Times New Roman" w:eastAsia="HBGEXN+TimesNewRomanPS-ItalicMT" w:hAnsi="Times New Roman" w:cs="Times New Roman"/>
          <w:i/>
          <w:iCs/>
          <w:color w:val="000000"/>
          <w:sz w:val="24"/>
          <w:szCs w:val="24"/>
          <w:lang w:eastAsia="en-US"/>
        </w:rPr>
        <w:t>c</w:t>
      </w:r>
      <w:r w:rsidRPr="00DA641C">
        <w:rPr>
          <w:rFonts w:ascii="Times New Roman" w:eastAsia="KYAJKY+TimesNewRomanPS-ItalicMT" w:hAnsi="Times New Roman" w:cs="Times New Roman"/>
          <w:i/>
          <w:iCs/>
          <w:color w:val="000000"/>
          <w:sz w:val="24"/>
          <w:szCs w:val="24"/>
          <w:vertAlign w:val="subscript"/>
          <w:lang w:eastAsia="en-US"/>
        </w:rPr>
        <w:t>σ</w:t>
      </w:r>
      <w:proofErr w:type="spellEnd"/>
      <w:r w:rsidRPr="00DA641C">
        <w:rPr>
          <w:rFonts w:ascii="Times New Roman" w:eastAsia="KYAJKY+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is a tuning constant, originally set to 0.2, and </w:t>
      </w:r>
      <w:r w:rsidRPr="00DA641C">
        <w:rPr>
          <w:rFonts w:ascii="Times New Roman" w:eastAsia="HBGEXN+TimesNewRomanPS-ItalicMT" w:hAnsi="Times New Roman" w:cs="Times New Roman"/>
          <w:i/>
          <w:iCs/>
          <w:color w:val="000000"/>
          <w:sz w:val="24"/>
          <w:szCs w:val="24"/>
          <w:lang w:eastAsia="en-US"/>
        </w:rPr>
        <w:t xml:space="preserve">a </w:t>
      </w:r>
      <w:r w:rsidRPr="00DA641C">
        <w:rPr>
          <w:rFonts w:ascii="Times New Roman" w:eastAsia="DengXian" w:hAnsi="Times New Roman" w:cs="Times New Roman"/>
          <w:color w:val="000000"/>
          <w:sz w:val="24"/>
          <w:szCs w:val="24"/>
          <w:lang w:eastAsia="en-US"/>
        </w:rPr>
        <w:t xml:space="preserve">and </w:t>
      </w:r>
      <w:r w:rsidRPr="00DA641C">
        <w:rPr>
          <w:rFonts w:ascii="Times New Roman" w:eastAsia="HBGEXN+TimesNewRomanPS-ItalicMT" w:hAnsi="Times New Roman" w:cs="Times New Roman"/>
          <w:i/>
          <w:iCs/>
          <w:color w:val="000000"/>
          <w:sz w:val="24"/>
          <w:szCs w:val="24"/>
          <w:lang w:eastAsia="en-US"/>
        </w:rPr>
        <w:t xml:space="preserve">b </w:t>
      </w:r>
      <w:r w:rsidRPr="00DA641C">
        <w:rPr>
          <w:rFonts w:ascii="Times New Roman" w:eastAsia="DengXian" w:hAnsi="Times New Roman" w:cs="Times New Roman"/>
          <w:color w:val="000000"/>
          <w:sz w:val="24"/>
          <w:szCs w:val="24"/>
          <w:lang w:eastAsia="en-US"/>
        </w:rPr>
        <w:t xml:space="preserve">are thermodynamic functions (defined above). The </w:t>
      </w:r>
      <w:proofErr w:type="spellStart"/>
      <w:r w:rsidRPr="00DA641C">
        <w:rPr>
          <w:rFonts w:ascii="Times New Roman" w:eastAsia="HBGEXN+TimesNewRomanPS-ItalicMT" w:hAnsi="Times New Roman" w:cs="Times New Roman"/>
          <w:i/>
          <w:iCs/>
          <w:color w:val="000000"/>
          <w:sz w:val="24"/>
          <w:szCs w:val="24"/>
          <w:lang w:eastAsia="en-US"/>
        </w:rPr>
        <w:t>c</w:t>
      </w:r>
      <w:r w:rsidRPr="00DA641C">
        <w:rPr>
          <w:rFonts w:ascii="Times New Roman" w:eastAsia="HBGEXN+TimesNewRomanPS-ItalicMT" w:hAnsi="Times New Roman" w:cs="Times New Roman"/>
          <w:i/>
          <w:iCs/>
          <w:color w:val="000000"/>
          <w:sz w:val="24"/>
          <w:szCs w:val="24"/>
          <w:vertAlign w:val="subscript"/>
          <w:lang w:eastAsia="en-US"/>
        </w:rPr>
        <w:t>pm</w:t>
      </w:r>
      <w:proofErr w:type="spellEnd"/>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is the heat capacity of moist air (</w:t>
      </w:r>
      <w:r w:rsidRPr="00DA641C">
        <w:rPr>
          <w:rFonts w:ascii="Times New Roman" w:eastAsia="HBGEXN+TimesNewRomanPS-ItalicMT" w:hAnsi="Times New Roman" w:cs="Times New Roman"/>
          <w:i/>
          <w:iCs/>
          <w:color w:val="000000"/>
          <w:sz w:val="24"/>
          <w:szCs w:val="24"/>
          <w:lang w:eastAsia="en-US"/>
        </w:rPr>
        <w:t xml:space="preserve">= </w:t>
      </w:r>
      <w:proofErr w:type="spellStart"/>
      <w:r w:rsidRPr="00DA641C">
        <w:rPr>
          <w:rFonts w:ascii="Times New Roman" w:eastAsia="HBGEXN+TimesNewRomanPS-ItalicMT" w:hAnsi="Times New Roman" w:cs="Times New Roman"/>
          <w:i/>
          <w:iCs/>
          <w:color w:val="000000"/>
          <w:sz w:val="24"/>
          <w:szCs w:val="24"/>
          <w:lang w:eastAsia="en-US"/>
        </w:rPr>
        <w:t>c</w:t>
      </w:r>
      <w:r w:rsidRPr="00DA641C">
        <w:rPr>
          <w:rFonts w:ascii="Times New Roman" w:eastAsia="HBGEXN+TimesNewRomanPS-ItalicMT" w:hAnsi="Times New Roman" w:cs="Times New Roman"/>
          <w:i/>
          <w:iCs/>
          <w:color w:val="000000"/>
          <w:sz w:val="24"/>
          <w:szCs w:val="24"/>
          <w:vertAlign w:val="subscript"/>
          <w:lang w:eastAsia="en-US"/>
        </w:rPr>
        <w:t>pd</w:t>
      </w:r>
      <w:proofErr w:type="spellEnd"/>
      <w:r w:rsidRPr="00DA641C">
        <w:rPr>
          <w:rFonts w:ascii="Times New Roman" w:eastAsia="HBGEXN+TimesNewRomanPS-ItalicMT" w:hAnsi="Times New Roman" w:cs="Times New Roman"/>
          <w:i/>
          <w:iCs/>
          <w:color w:val="000000"/>
          <w:sz w:val="24"/>
          <w:szCs w:val="24"/>
          <w:lang w:eastAsia="en-US"/>
        </w:rPr>
        <w:t xml:space="preserve"> + </w:t>
      </w:r>
      <w:proofErr w:type="spellStart"/>
      <w:r w:rsidRPr="00DA641C">
        <w:rPr>
          <w:rFonts w:ascii="Times New Roman" w:eastAsia="HBGEXN+TimesNewRomanPS-ItalicMT" w:hAnsi="Times New Roman" w:cs="Times New Roman"/>
          <w:i/>
          <w:iCs/>
          <w:color w:val="000000"/>
          <w:sz w:val="24"/>
          <w:szCs w:val="24"/>
          <w:lang w:eastAsia="en-US"/>
        </w:rPr>
        <w:t>q</w:t>
      </w:r>
      <w:r w:rsidRPr="00DA641C">
        <w:rPr>
          <w:rFonts w:ascii="Times New Roman" w:eastAsia="HBGEXN+TimesNewRomanPS-ItalicMT" w:hAnsi="Times New Roman" w:cs="Times New Roman"/>
          <w:i/>
          <w:iCs/>
          <w:color w:val="000000"/>
          <w:sz w:val="24"/>
          <w:szCs w:val="24"/>
          <w:vertAlign w:val="subscript"/>
          <w:lang w:eastAsia="en-US"/>
        </w:rPr>
        <w:t>t</w:t>
      </w:r>
      <w:r w:rsidRPr="00DA641C">
        <w:rPr>
          <w:rFonts w:ascii="Times New Roman" w:eastAsia="HBGEXN+TimesNewRomanPS-ItalicMT" w:hAnsi="Times New Roman" w:cs="Times New Roman"/>
          <w:i/>
          <w:iCs/>
          <w:color w:val="000000"/>
          <w:sz w:val="24"/>
          <w:szCs w:val="24"/>
          <w:lang w:eastAsia="en-US"/>
        </w:rPr>
        <w:t>c</w:t>
      </w:r>
      <w:r w:rsidRPr="00DA641C">
        <w:rPr>
          <w:rFonts w:ascii="Times New Roman" w:eastAsia="HBGEXN+TimesNewRomanPS-ItalicMT" w:hAnsi="Times New Roman" w:cs="Times New Roman"/>
          <w:i/>
          <w:iCs/>
          <w:color w:val="000000"/>
          <w:sz w:val="24"/>
          <w:szCs w:val="24"/>
          <w:vertAlign w:val="subscript"/>
          <w:lang w:eastAsia="en-US"/>
        </w:rPr>
        <w:t>p</w:t>
      </w:r>
      <w:r w:rsidRPr="00DA641C">
        <w:rPr>
          <w:rFonts w:ascii="Times New Roman" w:eastAsia="KYAJKY+TimesNewRomanPS-ItalicMT" w:hAnsi="Times New Roman" w:cs="Times New Roman"/>
          <w:i/>
          <w:iCs/>
          <w:color w:val="000000"/>
          <w:sz w:val="24"/>
          <w:szCs w:val="24"/>
          <w:vertAlign w:val="subscript"/>
          <w:lang w:eastAsia="en-US"/>
        </w:rPr>
        <w:t>υ</w:t>
      </w:r>
      <w:proofErr w:type="spellEnd"/>
      <w:r w:rsidRPr="00DA641C">
        <w:rPr>
          <w:rFonts w:ascii="Times New Roman" w:eastAsia="DengXian" w:hAnsi="Times New Roman" w:cs="Times New Roman"/>
          <w:color w:val="000000"/>
          <w:sz w:val="24"/>
          <w:szCs w:val="24"/>
          <w:lang w:eastAsia="en-US"/>
        </w:rPr>
        <w:t xml:space="preserve">). In a </w:t>
      </w:r>
      <w:proofErr w:type="spellStart"/>
      <w:r w:rsidRPr="00DA641C">
        <w:rPr>
          <w:rFonts w:ascii="Times New Roman" w:eastAsia="DengXian" w:hAnsi="Times New Roman" w:cs="Times New Roman"/>
          <w:color w:val="000000"/>
          <w:sz w:val="24"/>
          <w:szCs w:val="24"/>
          <w:lang w:eastAsia="en-US"/>
        </w:rPr>
        <w:t>nonconvective</w:t>
      </w:r>
      <w:proofErr w:type="spellEnd"/>
      <w:r w:rsidRPr="00DA641C">
        <w:rPr>
          <w:rFonts w:ascii="Times New Roman" w:eastAsia="DengXian" w:hAnsi="Times New Roman" w:cs="Times New Roman"/>
          <w:color w:val="000000"/>
          <w:sz w:val="24"/>
          <w:szCs w:val="24"/>
          <w:lang w:eastAsia="en-US"/>
        </w:rPr>
        <w:t xml:space="preserve"> boundary layer, this estimate of the subgrid scale variation of saturation state appears sufficient to accurately simulate the evolution of </w:t>
      </w:r>
      <w:proofErr w:type="spellStart"/>
      <w:r w:rsidRPr="00DA641C">
        <w:rPr>
          <w:rFonts w:ascii="Times New Roman" w:eastAsia="DengXian" w:hAnsi="Times New Roman" w:cs="Times New Roman"/>
          <w:color w:val="000000"/>
          <w:sz w:val="24"/>
          <w:szCs w:val="24"/>
          <w:lang w:eastAsia="en-US"/>
        </w:rPr>
        <w:t>nonconvective</w:t>
      </w:r>
      <w:proofErr w:type="spellEnd"/>
      <w:r w:rsidRPr="00DA641C">
        <w:rPr>
          <w:rFonts w:ascii="Times New Roman" w:eastAsia="DengXian" w:hAnsi="Times New Roman" w:cs="Times New Roman"/>
          <w:color w:val="000000"/>
          <w:sz w:val="24"/>
          <w:szCs w:val="24"/>
          <w:lang w:eastAsia="en-US"/>
        </w:rPr>
        <w:t xml:space="preserve"> SGS clouds, but to account for convective clouds, we extended this scheme by </w:t>
      </w:r>
      <w:r w:rsidRPr="00E0544B">
        <w:rPr>
          <w:rFonts w:ascii="Times New Roman" w:eastAsia="DengXian" w:hAnsi="Times New Roman" w:cs="Times New Roman"/>
          <w:color w:val="000000" w:themeColor="text1"/>
          <w:sz w:val="24"/>
          <w:szCs w:val="24"/>
          <w:lang w:eastAsia="en-US"/>
          <w:rPrChange w:id="1165" w:author="Liu, Yangang" w:date="2020-12-05T16:40:00Z">
            <w:rPr>
              <w:rFonts w:ascii="Times New Roman" w:eastAsia="DengXian" w:hAnsi="Times New Roman" w:cs="Times New Roman"/>
              <w:color w:val="FF0000"/>
              <w:sz w:val="24"/>
              <w:szCs w:val="24"/>
              <w:lang w:eastAsia="en-US"/>
            </w:rPr>
          </w:rPrChange>
        </w:rPr>
        <w:t>CB05</w:t>
      </w:r>
      <w:r w:rsidRPr="00DA641C">
        <w:rPr>
          <w:rFonts w:ascii="Times New Roman" w:eastAsia="DengXian" w:hAnsi="Times New Roman" w:cs="Times New Roman"/>
          <w:color w:val="000000"/>
          <w:sz w:val="24"/>
          <w:szCs w:val="24"/>
          <w:lang w:eastAsia="en-US"/>
        </w:rPr>
        <w:t>.</w:t>
      </w:r>
    </w:p>
    <w:p w14:paraId="09A20A95" w14:textId="045C493A"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The standard deviation of the subgrid saturation deficit is proportional to the mass flux</w:t>
      </w:r>
      <w:r w:rsidR="00C24921">
        <w:rPr>
          <w:rFonts w:ascii="Times New Roman" w:eastAsia="DengXian" w:hAnsi="Times New Roman" w:cs="Times New Roman"/>
          <w:color w:val="000000"/>
          <w:sz w:val="24"/>
          <w:szCs w:val="24"/>
          <w:lang w:eastAsia="en-US"/>
        </w:rPr>
        <w:t xml:space="preserve"> </w:t>
      </w:r>
      <w:r w:rsidRPr="00DA641C">
        <w:rPr>
          <w:rFonts w:ascii="Times New Roman" w:eastAsia="HBGEXN+TimesNewRomanPS-ItalicMT" w:hAnsi="Times New Roman" w:cs="Times New Roman"/>
          <w:i/>
          <w:iCs/>
          <w:color w:val="000000"/>
          <w:sz w:val="24"/>
          <w:szCs w:val="24"/>
          <w:lang w:eastAsia="en-US"/>
        </w:rPr>
        <w:t>M</w:t>
      </w:r>
      <w:r w:rsidRPr="00DA641C">
        <w:rPr>
          <w:rFonts w:ascii="Times New Roman" w:eastAsia="DengXian" w:hAnsi="Times New Roman" w:cs="Times New Roman"/>
          <w:color w:val="000000"/>
          <w:sz w:val="24"/>
          <w:szCs w:val="24"/>
          <w:lang w:eastAsia="en-US"/>
        </w:rPr>
        <w:t>:</w:t>
      </w:r>
    </w:p>
    <w:p w14:paraId="287CA32A" w14:textId="5046699D" w:rsidR="00A73F86" w:rsidRPr="00DA641C" w:rsidRDefault="00CC1315" w:rsidP="00A73F86">
      <w:pPr>
        <w:spacing w:after="20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σ</m:t>
            </m:r>
          </m:e>
          <m:sub>
            <m:r>
              <w:rPr>
                <w:rFonts w:ascii="Cambria Math" w:eastAsia="DengXian" w:hAnsi="Cambria Math" w:cs="Times New Roman"/>
                <w:color w:val="000000"/>
                <w:sz w:val="24"/>
                <w:szCs w:val="24"/>
                <w:lang w:eastAsia="en-US"/>
              </w:rPr>
              <m:t>s-conv</m:t>
            </m:r>
          </m:sub>
        </m:sSub>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α</m:t>
            </m:r>
          </m:e>
          <m:sub>
            <m:r>
              <w:rPr>
                <w:rFonts w:ascii="Cambria Math" w:eastAsia="DengXian" w:hAnsi="Cambria Math" w:cs="Times New Roman"/>
                <w:color w:val="000000"/>
                <w:sz w:val="24"/>
                <w:szCs w:val="24"/>
                <w:lang w:eastAsia="en-US"/>
              </w:rPr>
              <m:t>conv</m:t>
            </m:r>
          </m:sub>
        </m:sSub>
        <m:r>
          <w:rPr>
            <w:rFonts w:ascii="Cambria Math" w:eastAsia="DengXian" w:hAnsi="Cambria Math" w:cs="Times New Roman"/>
            <w:color w:val="000000"/>
            <w:sz w:val="24"/>
            <w:szCs w:val="24"/>
            <w:lang w:eastAsia="en-US"/>
          </w:rPr>
          <m:t>M</m:t>
        </m:r>
        <m:sSup>
          <m:sSupPr>
            <m:ctrlPr>
              <w:rPr>
                <w:rFonts w:ascii="Cambria Math" w:eastAsia="DengXian" w:hAnsi="Cambria Math" w:cs="Times New Roman"/>
                <w:i/>
                <w:color w:val="000000"/>
                <w:sz w:val="24"/>
                <w:szCs w:val="24"/>
                <w:lang w:eastAsia="en-US"/>
              </w:rPr>
            </m:ctrlPr>
          </m:sSupPr>
          <m:e>
            <m:r>
              <w:rPr>
                <w:rFonts w:ascii="Cambria Math" w:eastAsia="DengXian" w:hAnsi="Cambria Math" w:cs="Times New Roman"/>
                <w:color w:val="000000"/>
                <w:sz w:val="24"/>
                <w:szCs w:val="24"/>
                <w:lang w:eastAsia="en-US"/>
              </w:rPr>
              <m:t>a</m:t>
            </m:r>
          </m:e>
          <m:sup>
            <m:r>
              <w:rPr>
                <w:rFonts w:ascii="Cambria Math" w:eastAsia="DengXian" w:hAnsi="Cambria Math" w:cs="Times New Roman"/>
                <w:color w:val="000000"/>
                <w:sz w:val="24"/>
                <w:szCs w:val="24"/>
                <w:lang w:eastAsia="en-US"/>
              </w:rPr>
              <m:t>-1</m:t>
            </m:r>
          </m:sup>
        </m:sSup>
      </m:oMath>
      <w:r w:rsidR="00A73F86"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8.14</w:t>
      </w:r>
      <w:r w:rsidR="00A73F86" w:rsidRPr="00DA641C">
        <w:rPr>
          <w:rFonts w:ascii="Times New Roman" w:eastAsia="DengXian" w:hAnsi="Times New Roman" w:cs="Times New Roman"/>
          <w:color w:val="000000"/>
          <w:sz w:val="24"/>
          <w:szCs w:val="24"/>
          <w:lang w:eastAsia="en-US"/>
        </w:rPr>
        <w:t>)</w:t>
      </w:r>
    </w:p>
    <w:p w14:paraId="508C3C1A" w14:textId="77777777" w:rsidR="00A73F86" w:rsidRPr="00DA641C" w:rsidRDefault="00A73F86" w:rsidP="00A73F86">
      <w:pPr>
        <w:spacing w:after="200" w:line="480" w:lineRule="auto"/>
        <w:jc w:val="both"/>
        <w:rPr>
          <w:rFonts w:ascii="Times New Roman" w:eastAsia="GEVPWL+TimesNewRomanPSMT"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 xml:space="preserve">where </w:t>
      </w:r>
      <w:r w:rsidRPr="00DA641C">
        <w:rPr>
          <w:rFonts w:ascii="Times New Roman" w:eastAsia="JYPQUG+Times-Italic" w:hAnsi="Times New Roman" w:cs="Times New Roman"/>
          <w:i/>
          <w:iCs/>
          <w:color w:val="000000"/>
          <w:sz w:val="24"/>
          <w:szCs w:val="24"/>
          <w:lang w:eastAsia="en-US"/>
        </w:rPr>
        <w:t>α</w:t>
      </w:r>
      <w:r w:rsidRPr="00DA641C">
        <w:rPr>
          <w:rFonts w:ascii="Times New Roman" w:eastAsia="OPPTTI+Times-Italic" w:hAnsi="Times New Roman" w:cs="Times New Roman"/>
          <w:i/>
          <w:iCs/>
          <w:color w:val="000000"/>
          <w:sz w:val="24"/>
          <w:szCs w:val="24"/>
          <w:vertAlign w:val="subscript"/>
          <w:lang w:eastAsia="en-US"/>
        </w:rPr>
        <w:t>conv</w:t>
      </w:r>
      <w:r w:rsidRPr="00DA641C">
        <w:rPr>
          <w:rFonts w:ascii="Times New Roman" w:eastAsia="OPPTTI+Times-Italic"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is a constant of proportionality (</w:t>
      </w:r>
      <w:r w:rsidRPr="00DA641C">
        <w:rPr>
          <w:rFonts w:ascii="Times New Roman" w:eastAsia="MRLRJS+Times-Roman" w:hAnsi="Times New Roman" w:cs="Times New Roman"/>
          <w:color w:val="000000"/>
          <w:sz w:val="24"/>
          <w:szCs w:val="24"/>
          <w:lang w:eastAsia="en-US"/>
        </w:rPr>
        <w:t>≈</w:t>
      </w:r>
      <w:r w:rsidRPr="00DA641C">
        <w:rPr>
          <w:rFonts w:ascii="Times New Roman" w:eastAsia="DengXian" w:hAnsi="Times New Roman" w:cs="Times New Roman"/>
          <w:color w:val="000000"/>
          <w:sz w:val="24"/>
          <w:szCs w:val="24"/>
          <w:lang w:eastAsia="en-US"/>
        </w:rPr>
        <w:t>5x10</w:t>
      </w:r>
      <w:r w:rsidRPr="00DA641C">
        <w:rPr>
          <w:rFonts w:ascii="Times New Roman" w:eastAsia="DengXian" w:hAnsi="Times New Roman" w:cs="Times New Roman"/>
          <w:color w:val="000000"/>
          <w:sz w:val="24"/>
          <w:szCs w:val="24"/>
          <w:vertAlign w:val="superscript"/>
          <w:lang w:eastAsia="en-US"/>
        </w:rPr>
        <w:t>-3</w:t>
      </w:r>
      <w:r w:rsidRPr="00DA641C">
        <w:rPr>
          <w:rFonts w:ascii="Times New Roman" w:eastAsia="DengXian" w:hAnsi="Times New Roman" w:cs="Times New Roman"/>
          <w:color w:val="000000"/>
          <w:sz w:val="24"/>
          <w:szCs w:val="24"/>
          <w:lang w:eastAsia="en-US"/>
        </w:rPr>
        <w:t>) and a</w:t>
      </w:r>
      <w:r w:rsidRPr="00DA641C">
        <w:rPr>
          <w:rFonts w:ascii="Times New Roman" w:eastAsia="DengXian" w:hAnsi="Times New Roman" w:cs="Times New Roman"/>
          <w:color w:val="000000"/>
          <w:sz w:val="24"/>
          <w:szCs w:val="24"/>
          <w:vertAlign w:val="superscript"/>
          <w:lang w:eastAsia="en-US"/>
        </w:rPr>
        <w:t>-1</w:t>
      </w:r>
      <w:r w:rsidRPr="00DA641C">
        <w:rPr>
          <w:rFonts w:ascii="Times New Roman" w:eastAsia="DengXian" w:hAnsi="Times New Roman" w:cs="Times New Roman"/>
          <w:color w:val="000000"/>
          <w:sz w:val="24"/>
          <w:szCs w:val="24"/>
          <w:lang w:eastAsia="en-US"/>
        </w:rPr>
        <w:t xml:space="preserve"> is used as a </w:t>
      </w:r>
      <w:r w:rsidRPr="00DA641C">
        <w:rPr>
          <w:rFonts w:ascii="Times New Roman" w:eastAsia="GEVPWL+TimesNewRomanPSMT" w:hAnsi="Times New Roman" w:cs="Times New Roman"/>
          <w:color w:val="000000"/>
          <w:sz w:val="24"/>
          <w:szCs w:val="24"/>
          <w:lang w:eastAsia="en-US"/>
        </w:rPr>
        <w:t>vertical scaling function (</w:t>
      </w:r>
      <w:r w:rsidRPr="00DA641C">
        <w:rPr>
          <w:rFonts w:ascii="Times New Roman" w:eastAsia="HBGEXN+TimesNewRomanPS-ItalicMT" w:hAnsi="Times New Roman" w:cs="Times New Roman"/>
          <w:i/>
          <w:iCs/>
          <w:color w:val="000000"/>
          <w:sz w:val="24"/>
          <w:szCs w:val="24"/>
          <w:lang w:eastAsia="en-US"/>
        </w:rPr>
        <w:t xml:space="preserve">a </w:t>
      </w:r>
      <w:r w:rsidRPr="00DA641C">
        <w:rPr>
          <w:rFonts w:ascii="Times New Roman" w:eastAsia="GEVPWL+TimesNewRomanPSMT" w:hAnsi="Times New Roman" w:cs="Times New Roman"/>
          <w:color w:val="000000"/>
          <w:sz w:val="24"/>
          <w:szCs w:val="24"/>
          <w:lang w:eastAsia="en-US"/>
        </w:rPr>
        <w:t xml:space="preserve">is defined above). With both the stratus and convective component of </w:t>
      </w:r>
      <w:proofErr w:type="spellStart"/>
      <w:r w:rsidRPr="00DA641C">
        <w:rPr>
          <w:rFonts w:ascii="Times New Roman" w:eastAsia="GEVPWL+TimesNewRomanPSMT" w:hAnsi="Times New Roman" w:cs="Times New Roman"/>
          <w:color w:val="000000"/>
          <w:sz w:val="24"/>
          <w:szCs w:val="24"/>
          <w:lang w:eastAsia="en-US"/>
        </w:rPr>
        <w:t>σ</w:t>
      </w:r>
      <w:r w:rsidRPr="00DA641C">
        <w:rPr>
          <w:rFonts w:ascii="Times New Roman" w:eastAsia="GEVPWL+TimesNewRomanPSMT" w:hAnsi="Times New Roman" w:cs="Times New Roman"/>
          <w:color w:val="000000"/>
          <w:sz w:val="24"/>
          <w:szCs w:val="24"/>
          <w:vertAlign w:val="subscript"/>
          <w:lang w:eastAsia="en-US"/>
        </w:rPr>
        <w:t>s</w:t>
      </w:r>
      <w:proofErr w:type="spellEnd"/>
      <w:r w:rsidRPr="00DA641C">
        <w:rPr>
          <w:rFonts w:ascii="Times New Roman" w:eastAsia="GEVPWL+TimesNewRomanPSMT" w:hAnsi="Times New Roman" w:cs="Times New Roman"/>
          <w:color w:val="000000"/>
          <w:sz w:val="24"/>
          <w:szCs w:val="24"/>
          <w:lang w:eastAsia="en-US"/>
        </w:rPr>
        <w:t xml:space="preserve"> defined, CB05 then redefined s-conv to be:</w:t>
      </w:r>
    </w:p>
    <w:p w14:paraId="2EEA93FA" w14:textId="323EA923" w:rsidR="00A73F86" w:rsidRPr="00DA641C" w:rsidRDefault="00CC1315" w:rsidP="00A73F86">
      <w:pPr>
        <w:spacing w:after="20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σ</m:t>
            </m:r>
          </m:e>
          <m:sub>
            <m:r>
              <w:rPr>
                <w:rFonts w:ascii="Cambria Math" w:eastAsia="DengXian" w:hAnsi="Cambria Math" w:cs="Times New Roman"/>
                <w:color w:val="000000"/>
                <w:sz w:val="24"/>
                <w:szCs w:val="24"/>
                <w:lang w:eastAsia="en-US"/>
              </w:rPr>
              <m:t>s-conv</m:t>
            </m:r>
          </m:sub>
        </m:sSub>
        <m:r>
          <w:rPr>
            <w:rFonts w:ascii="Cambria Math" w:eastAsia="DengXian" w:hAnsi="Cambria Math" w:cs="Times New Roman"/>
            <w:color w:val="000000"/>
            <w:sz w:val="24"/>
            <w:szCs w:val="24"/>
            <w:lang w:eastAsia="en-US"/>
          </w:rPr>
          <m:t>=</m:t>
        </m:r>
        <m:rad>
          <m:radPr>
            <m:degHide m:val="1"/>
            <m:ctrlPr>
              <w:rPr>
                <w:rFonts w:ascii="Cambria Math" w:eastAsia="DengXian" w:hAnsi="Cambria Math" w:cs="Times New Roman"/>
                <w:i/>
                <w:color w:val="000000"/>
                <w:sz w:val="24"/>
                <w:szCs w:val="24"/>
                <w:lang w:eastAsia="en-US"/>
              </w:rPr>
            </m:ctrlPr>
          </m:radPr>
          <m:deg/>
          <m:e>
            <m:sSubSup>
              <m:sSubSupPr>
                <m:ctrlPr>
                  <w:rPr>
                    <w:rFonts w:ascii="Cambria Math" w:eastAsia="DengXian" w:hAnsi="Cambria Math" w:cs="Times New Roman"/>
                    <w:i/>
                    <w:color w:val="000000"/>
                    <w:sz w:val="24"/>
                    <w:szCs w:val="24"/>
                    <w:lang w:eastAsia="en-US"/>
                  </w:rPr>
                </m:ctrlPr>
              </m:sSubSupPr>
              <m:e>
                <m:r>
                  <w:rPr>
                    <w:rFonts w:ascii="Cambria Math" w:eastAsia="DengXian" w:hAnsi="Cambria Math" w:cs="Times New Roman"/>
                    <w:color w:val="000000"/>
                    <w:sz w:val="24"/>
                    <w:szCs w:val="24"/>
                    <w:lang w:eastAsia="en-US"/>
                  </w:rPr>
                  <m:t>σ</m:t>
                </m:r>
              </m:e>
              <m:sub>
                <m:r>
                  <w:rPr>
                    <w:rFonts w:ascii="Cambria Math" w:eastAsia="DengXian" w:hAnsi="Cambria Math" w:cs="Times New Roman"/>
                    <w:color w:val="000000"/>
                    <w:sz w:val="24"/>
                    <w:szCs w:val="24"/>
                    <w:lang w:eastAsia="en-US"/>
                  </w:rPr>
                  <m:t>s-strat</m:t>
                </m:r>
              </m:sub>
              <m:sup>
                <m:r>
                  <w:rPr>
                    <w:rFonts w:ascii="Cambria Math" w:eastAsia="DengXian" w:hAnsi="Cambria Math" w:cs="Times New Roman"/>
                    <w:color w:val="000000"/>
                    <w:sz w:val="24"/>
                    <w:szCs w:val="24"/>
                    <w:lang w:eastAsia="en-US"/>
                  </w:rPr>
                  <m:t>2</m:t>
                </m:r>
              </m:sup>
            </m:sSubSup>
            <m:r>
              <w:rPr>
                <w:rFonts w:ascii="Cambria Math" w:eastAsia="DengXian" w:hAnsi="Cambria Math" w:cs="Times New Roman"/>
                <w:color w:val="000000"/>
                <w:sz w:val="24"/>
                <w:szCs w:val="24"/>
                <w:lang w:eastAsia="en-US"/>
              </w:rPr>
              <m:t>+</m:t>
            </m:r>
            <m:sSubSup>
              <m:sSubSupPr>
                <m:ctrlPr>
                  <w:rPr>
                    <w:rFonts w:ascii="Cambria Math" w:eastAsia="DengXian" w:hAnsi="Cambria Math" w:cs="Times New Roman"/>
                    <w:i/>
                    <w:color w:val="000000"/>
                    <w:sz w:val="24"/>
                    <w:szCs w:val="24"/>
                    <w:lang w:eastAsia="en-US"/>
                  </w:rPr>
                </m:ctrlPr>
              </m:sSubSupPr>
              <m:e>
                <m:r>
                  <w:rPr>
                    <w:rFonts w:ascii="Cambria Math" w:eastAsia="DengXian" w:hAnsi="Cambria Math" w:cs="Times New Roman"/>
                    <w:color w:val="000000"/>
                    <w:sz w:val="24"/>
                    <w:szCs w:val="24"/>
                    <w:lang w:eastAsia="en-US"/>
                  </w:rPr>
                  <m:t>σ</m:t>
                </m:r>
              </m:e>
              <m:sub>
                <m:r>
                  <w:rPr>
                    <w:rFonts w:ascii="Cambria Math" w:eastAsia="DengXian" w:hAnsi="Cambria Math" w:cs="Times New Roman"/>
                    <w:color w:val="000000"/>
                    <w:sz w:val="24"/>
                    <w:szCs w:val="24"/>
                    <w:lang w:eastAsia="en-US"/>
                  </w:rPr>
                  <m:t>s-conv</m:t>
                </m:r>
              </m:sub>
              <m:sup>
                <m:r>
                  <w:rPr>
                    <w:rFonts w:ascii="Cambria Math" w:eastAsia="DengXian" w:hAnsi="Cambria Math" w:cs="Times New Roman"/>
                    <w:color w:val="000000"/>
                    <w:sz w:val="24"/>
                    <w:szCs w:val="24"/>
                    <w:lang w:eastAsia="en-US"/>
                  </w:rPr>
                  <m:t>2</m:t>
                </m:r>
              </m:sup>
            </m:sSubSup>
          </m:e>
        </m:rad>
      </m:oMath>
      <w:r w:rsidR="00A73F86"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8.15</w:t>
      </w:r>
      <w:r w:rsidR="00A73F86" w:rsidRPr="00DA641C">
        <w:rPr>
          <w:rFonts w:ascii="Times New Roman" w:eastAsia="DengXian" w:hAnsi="Times New Roman" w:cs="Times New Roman"/>
          <w:color w:val="000000"/>
          <w:sz w:val="24"/>
          <w:szCs w:val="24"/>
          <w:lang w:eastAsia="en-US"/>
        </w:rPr>
        <w:t>)</w:t>
      </w:r>
    </w:p>
    <w:p w14:paraId="783BB230"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The new s-conv is then used to calculate the normalized saturation deficit using (32), which is then used to calculate the SGS areal cloud fraction:</w:t>
      </w:r>
    </w:p>
    <w:p w14:paraId="252FC982" w14:textId="4D5F9B3D" w:rsidR="00A73F86" w:rsidRPr="00DA641C" w:rsidRDefault="00CC1315" w:rsidP="00A73F86">
      <w:pPr>
        <w:spacing w:after="200" w:line="480" w:lineRule="auto"/>
        <w:jc w:val="both"/>
        <w:rPr>
          <w:rFonts w:ascii="Times New Roman" w:eastAsia="DengXian" w:hAnsi="Times New Roman" w:cs="Times New Roman"/>
          <w:sz w:val="24"/>
          <w:szCs w:val="24"/>
          <w:lang w:eastAsia="en-US"/>
        </w:rPr>
      </w:pPr>
      <m:oMath>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A</m:t>
            </m:r>
          </m:e>
          <m:sub>
            <m:r>
              <w:rPr>
                <w:rFonts w:ascii="Cambria Math" w:eastAsia="DengXian" w:hAnsi="Cambria Math" w:cs="Times New Roman"/>
                <w:sz w:val="24"/>
                <w:szCs w:val="24"/>
                <w:lang w:eastAsia="en-US"/>
              </w:rPr>
              <m:t>cf</m:t>
            </m:r>
          </m:sub>
        </m:sSub>
        <m:r>
          <w:rPr>
            <w:rFonts w:ascii="Cambria Math" w:eastAsia="DengXian" w:hAnsi="Cambria Math" w:cs="Times New Roman"/>
            <w:sz w:val="24"/>
            <w:szCs w:val="24"/>
            <w:lang w:eastAsia="en-US"/>
          </w:rPr>
          <m:t>=max{0,min[1,</m:t>
        </m:r>
        <m:f>
          <m:fPr>
            <m:ctrlPr>
              <w:rPr>
                <w:rFonts w:ascii="Cambria Math" w:eastAsia="DengXian" w:hAnsi="Cambria Math" w:cs="Times New Roman"/>
                <w:i/>
                <w:sz w:val="24"/>
                <w:szCs w:val="24"/>
                <w:lang w:eastAsia="en-US"/>
              </w:rPr>
            </m:ctrlPr>
          </m:fPr>
          <m:num>
            <m:r>
              <w:rPr>
                <w:rFonts w:ascii="Cambria Math" w:eastAsia="DengXian" w:hAnsi="Cambria Math" w:cs="Times New Roman"/>
                <w:sz w:val="24"/>
                <w:szCs w:val="24"/>
                <w:lang w:eastAsia="en-US"/>
              </w:rPr>
              <m:t>1</m:t>
            </m:r>
          </m:num>
          <m:den>
            <m:r>
              <w:rPr>
                <w:rFonts w:ascii="Cambria Math" w:eastAsia="DengXian" w:hAnsi="Cambria Math" w:cs="Times New Roman"/>
                <w:sz w:val="24"/>
                <w:szCs w:val="24"/>
                <w:lang w:eastAsia="en-US"/>
              </w:rPr>
              <m:t>2</m:t>
            </m:r>
          </m:den>
        </m:f>
        <m:r>
          <w:rPr>
            <w:rFonts w:ascii="Cambria Math" w:eastAsia="DengXian" w:hAnsi="Cambria Math" w:cs="Times New Roman"/>
            <w:sz w:val="24"/>
            <w:szCs w:val="24"/>
            <w:lang w:eastAsia="en-US"/>
          </w:rPr>
          <m:t>+0.36atan(1.55</m:t>
        </m:r>
        <m:sSub>
          <m:sSubPr>
            <m:ctrlPr>
              <w:rPr>
                <w:rFonts w:ascii="Cambria Math" w:eastAsia="DengXian" w:hAnsi="Cambria Math" w:cs="Times New Roman"/>
                <w:i/>
                <w:sz w:val="24"/>
                <w:szCs w:val="24"/>
                <w:lang w:eastAsia="en-US"/>
              </w:rPr>
            </m:ctrlPr>
          </m:sSubPr>
          <m:e>
            <m:r>
              <w:rPr>
                <w:rFonts w:ascii="Cambria Math" w:eastAsia="DengXian" w:hAnsi="Cambria Math" w:cs="Times New Roman"/>
                <w:sz w:val="24"/>
                <w:szCs w:val="24"/>
                <w:lang w:eastAsia="en-US"/>
              </w:rPr>
              <m:t>Q</m:t>
            </m:r>
          </m:e>
          <m:sub>
            <m:r>
              <w:rPr>
                <w:rFonts w:ascii="Cambria Math" w:eastAsia="DengXian" w:hAnsi="Cambria Math" w:cs="Times New Roman"/>
                <w:sz w:val="24"/>
                <w:szCs w:val="24"/>
                <w:lang w:eastAsia="en-US"/>
              </w:rPr>
              <m:t>1</m:t>
            </m:r>
          </m:sub>
        </m:sSub>
        <m:r>
          <w:rPr>
            <w:rFonts w:ascii="Cambria Math" w:eastAsia="DengXian" w:hAnsi="Cambria Math" w:cs="Times New Roman"/>
            <w:sz w:val="24"/>
            <w:szCs w:val="24"/>
            <w:lang w:eastAsia="en-US"/>
          </w:rPr>
          <m:t>)]}</m:t>
        </m:r>
      </m:oMath>
      <w:r w:rsidR="000429CD">
        <w:rPr>
          <w:rFonts w:ascii="Times New Roman" w:eastAsia="DengXian" w:hAnsi="Times New Roman" w:cs="Times New Roman" w:hint="eastAsia"/>
          <w:sz w:val="24"/>
          <w:szCs w:val="24"/>
          <w:lang w:eastAsia="en-US"/>
        </w:rPr>
        <w:t xml:space="preserve">. </w:t>
      </w:r>
      <w:r w:rsidR="000429CD">
        <w:rPr>
          <w:rFonts w:ascii="Times New Roman" w:eastAsia="DengXian" w:hAnsi="Times New Roman" w:cs="Times New Roman"/>
          <w:sz w:val="24"/>
          <w:szCs w:val="24"/>
          <w:lang w:eastAsia="en-US"/>
        </w:rPr>
        <w:t xml:space="preserve">                                                                      </w:t>
      </w:r>
      <w:r w:rsidR="00A73F86" w:rsidRPr="000429CD">
        <w:rPr>
          <w:rFonts w:ascii="Times New Roman" w:eastAsia="DengXian" w:hAnsi="Times New Roman" w:cs="Times New Roman"/>
          <w:sz w:val="24"/>
          <w:szCs w:val="24"/>
          <w:lang w:eastAsia="en-US"/>
        </w:rPr>
        <w:t>(</w:t>
      </w:r>
      <w:r w:rsidR="00140A06" w:rsidRPr="000429CD">
        <w:rPr>
          <w:rFonts w:ascii="Times New Roman" w:eastAsia="DengXian" w:hAnsi="Times New Roman" w:cs="Times New Roman"/>
          <w:sz w:val="24"/>
          <w:szCs w:val="24"/>
          <w:lang w:eastAsia="en-US"/>
        </w:rPr>
        <w:t>8.16</w:t>
      </w:r>
      <w:r w:rsidR="00A73F86" w:rsidRPr="000429CD">
        <w:rPr>
          <w:rFonts w:ascii="Times New Roman" w:eastAsia="DengXian" w:hAnsi="Times New Roman" w:cs="Times New Roman"/>
          <w:sz w:val="24"/>
          <w:szCs w:val="24"/>
          <w:lang w:eastAsia="en-US"/>
        </w:rPr>
        <w:t>)</w:t>
      </w:r>
      <w:r w:rsidR="00A73F86" w:rsidRPr="00DA641C">
        <w:rPr>
          <w:rFonts w:ascii="Times New Roman" w:eastAsia="DengXian" w:hAnsi="Times New Roman" w:cs="Times New Roman"/>
          <w:sz w:val="24"/>
          <w:szCs w:val="24"/>
          <w:lang w:eastAsia="en-US"/>
        </w:rPr>
        <w:t xml:space="preserve"> </w:t>
      </w:r>
    </w:p>
    <w:p w14:paraId="3552539F" w14:textId="5A76959A"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 xml:space="preserve">Note that we use this same equation for </w:t>
      </w:r>
      <w:proofErr w:type="spellStart"/>
      <w:r w:rsidRPr="00DA641C">
        <w:rPr>
          <w:rFonts w:ascii="Times New Roman" w:eastAsia="HBGEXN+TimesNewRomanPS-ItalicMT" w:hAnsi="Times New Roman" w:cs="Times New Roman"/>
          <w:i/>
          <w:iCs/>
          <w:color w:val="000000"/>
          <w:sz w:val="24"/>
          <w:szCs w:val="24"/>
          <w:lang w:eastAsia="en-US"/>
        </w:rPr>
        <w:t>A</w:t>
      </w:r>
      <w:r w:rsidRPr="00DA641C">
        <w:rPr>
          <w:rFonts w:ascii="Times New Roman" w:eastAsia="HBGEXN+TimesNewRomanPS-ItalicMT" w:hAnsi="Times New Roman" w:cs="Times New Roman"/>
          <w:i/>
          <w:iCs/>
          <w:color w:val="000000"/>
          <w:sz w:val="24"/>
          <w:szCs w:val="24"/>
          <w:vertAlign w:val="subscript"/>
          <w:lang w:eastAsia="en-US"/>
        </w:rPr>
        <w:t>cf</w:t>
      </w:r>
      <w:proofErr w:type="spellEnd"/>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for the SGS stratus component, but only </w:t>
      </w:r>
      <w:proofErr w:type="spellStart"/>
      <w:r w:rsidRPr="00DA641C">
        <w:rPr>
          <w:rFonts w:ascii="Times New Roman" w:eastAsia="KYAJKY+TimesNewRomanPS-ItalicMT" w:hAnsi="Times New Roman" w:cs="Times New Roman"/>
          <w:i/>
          <w:iCs/>
          <w:color w:val="000000"/>
          <w:sz w:val="24"/>
          <w:szCs w:val="24"/>
          <w:lang w:eastAsia="en-US"/>
        </w:rPr>
        <w:t>σ</w:t>
      </w:r>
      <w:r w:rsidRPr="00DA641C">
        <w:rPr>
          <w:rFonts w:ascii="Times New Roman" w:eastAsia="HBGEXN+TimesNewRomanPS-ItalicMT" w:hAnsi="Times New Roman" w:cs="Times New Roman"/>
          <w:i/>
          <w:iCs/>
          <w:color w:val="000000"/>
          <w:sz w:val="24"/>
          <w:szCs w:val="24"/>
          <w:vertAlign w:val="subscript"/>
          <w:lang w:eastAsia="en-US"/>
        </w:rPr>
        <w:t>s-strat</w:t>
      </w:r>
      <w:proofErr w:type="spellEnd"/>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is used to calculate </w:t>
      </w:r>
      <w:r w:rsidRPr="00DA641C">
        <w:rPr>
          <w:rFonts w:ascii="Times New Roman" w:eastAsia="HBGEXN+TimesNewRomanPS-ItalicMT" w:hAnsi="Times New Roman" w:cs="Times New Roman"/>
          <w:i/>
          <w:iCs/>
          <w:color w:val="000000"/>
          <w:sz w:val="24"/>
          <w:szCs w:val="24"/>
          <w:lang w:eastAsia="en-US"/>
        </w:rPr>
        <w:t>Q</w:t>
      </w:r>
      <w:r w:rsidRPr="00DA641C">
        <w:rPr>
          <w:rFonts w:ascii="Times New Roman" w:eastAsia="HBGEXN+TimesNewRomanPS-ItalicMT" w:hAnsi="Times New Roman" w:cs="Times New Roman"/>
          <w:i/>
          <w:iCs/>
          <w:color w:val="000000"/>
          <w:sz w:val="24"/>
          <w:szCs w:val="24"/>
          <w:vertAlign w:val="subscript"/>
          <w:lang w:eastAsia="en-US"/>
        </w:rPr>
        <w:t>1</w:t>
      </w:r>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using (</w:t>
      </w:r>
      <w:r w:rsidR="00B07284">
        <w:rPr>
          <w:rFonts w:ascii="Times New Roman" w:eastAsia="DengXian" w:hAnsi="Times New Roman" w:cs="Times New Roman"/>
          <w:color w:val="131413"/>
          <w:sz w:val="24"/>
          <w:szCs w:val="24"/>
          <w:lang w:eastAsia="en-US"/>
        </w:rPr>
        <w:t>8.3</w:t>
      </w:r>
      <w:r w:rsidRPr="00DA641C">
        <w:rPr>
          <w:rFonts w:ascii="Times New Roman" w:eastAsia="DengXian" w:hAnsi="Times New Roman" w:cs="Times New Roman"/>
          <w:color w:val="000000"/>
          <w:sz w:val="24"/>
          <w:szCs w:val="24"/>
          <w:lang w:eastAsia="en-US"/>
        </w:rPr>
        <w:t>).</w:t>
      </w:r>
    </w:p>
    <w:p w14:paraId="325EDAF9"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We included the following modifications to CB02 and CB05: 1) a factor of m [= 1 + MAX(</w:t>
      </w:r>
      <w:r w:rsidRPr="00DA641C">
        <w:rPr>
          <w:rFonts w:ascii="Times New Roman" w:eastAsia="HBGEXN+TimesNewRomanPS-ItalicMT" w:hAnsi="Times New Roman" w:cs="Times New Roman"/>
          <w:i/>
          <w:iCs/>
          <w:color w:val="000000"/>
          <w:sz w:val="24"/>
          <w:szCs w:val="24"/>
          <w:lang w:eastAsia="en-US"/>
        </w:rPr>
        <w:t>RH</w:t>
      </w:r>
      <w:r w:rsidRPr="00DA641C">
        <w:rPr>
          <w:rFonts w:ascii="Times New Roman" w:eastAsia="DengXian" w:hAnsi="Times New Roman" w:cs="Times New Roman"/>
          <w:color w:val="000000"/>
          <w:sz w:val="24"/>
          <w:szCs w:val="24"/>
          <w:lang w:eastAsia="en-US"/>
        </w:rPr>
        <w:t>-</w:t>
      </w:r>
      <w:proofErr w:type="spellStart"/>
      <w:r w:rsidRPr="00DA641C">
        <w:rPr>
          <w:rFonts w:ascii="Times New Roman" w:eastAsia="HBGEXN+TimesNewRomanPS-ItalicMT" w:hAnsi="Times New Roman" w:cs="Times New Roman"/>
          <w:i/>
          <w:iCs/>
          <w:color w:val="000000"/>
          <w:sz w:val="24"/>
          <w:szCs w:val="24"/>
          <w:lang w:eastAsia="en-US"/>
        </w:rPr>
        <w:t>RHc</w:t>
      </w:r>
      <w:proofErr w:type="spellEnd"/>
      <w:r w:rsidRPr="00DA641C">
        <w:rPr>
          <w:rFonts w:ascii="Times New Roman" w:eastAsia="DengXian" w:hAnsi="Times New Roman" w:cs="Times New Roman"/>
          <w:color w:val="000000"/>
          <w:sz w:val="24"/>
          <w:szCs w:val="24"/>
          <w:lang w:eastAsia="en-US"/>
        </w:rPr>
        <w:t>, 0)/(</w:t>
      </w:r>
      <w:proofErr w:type="spellStart"/>
      <w:r w:rsidRPr="00DA641C">
        <w:rPr>
          <w:rFonts w:ascii="Times New Roman" w:eastAsia="HBGEXN+TimesNewRomanPS-ItalicMT" w:hAnsi="Times New Roman" w:cs="Times New Roman"/>
          <w:i/>
          <w:iCs/>
          <w:color w:val="000000"/>
          <w:sz w:val="24"/>
          <w:szCs w:val="24"/>
          <w:lang w:eastAsia="en-US"/>
        </w:rPr>
        <w:t>RHss</w:t>
      </w:r>
      <w:r w:rsidRPr="00DA641C">
        <w:rPr>
          <w:rFonts w:ascii="Times New Roman" w:eastAsia="DengXian" w:hAnsi="Times New Roman" w:cs="Times New Roman"/>
          <w:color w:val="000000"/>
          <w:sz w:val="24"/>
          <w:szCs w:val="24"/>
          <w:lang w:eastAsia="en-US"/>
        </w:rPr>
        <w:t>-</w:t>
      </w:r>
      <w:r w:rsidRPr="00DA641C">
        <w:rPr>
          <w:rFonts w:ascii="Times New Roman" w:eastAsia="HBGEXN+TimesNewRomanPS-ItalicMT" w:hAnsi="Times New Roman" w:cs="Times New Roman"/>
          <w:i/>
          <w:iCs/>
          <w:color w:val="000000"/>
          <w:sz w:val="24"/>
          <w:szCs w:val="24"/>
          <w:lang w:eastAsia="en-US"/>
        </w:rPr>
        <w:t>RHc</w:t>
      </w:r>
      <w:proofErr w:type="spellEnd"/>
      <w:r w:rsidRPr="00DA641C">
        <w:rPr>
          <w:rFonts w:ascii="Times New Roman" w:eastAsia="DengXian" w:hAnsi="Times New Roman" w:cs="Times New Roman"/>
          <w:color w:val="000000"/>
          <w:sz w:val="24"/>
          <w:szCs w:val="24"/>
          <w:lang w:eastAsia="en-US"/>
        </w:rPr>
        <w:t xml:space="preserve">), where </w:t>
      </w:r>
      <w:r w:rsidRPr="00DA641C">
        <w:rPr>
          <w:rFonts w:ascii="Times New Roman" w:eastAsia="HBGEXN+TimesNewRomanPS-ItalicMT" w:hAnsi="Times New Roman" w:cs="Times New Roman"/>
          <w:i/>
          <w:iCs/>
          <w:color w:val="000000"/>
          <w:sz w:val="24"/>
          <w:szCs w:val="24"/>
          <w:lang w:eastAsia="en-US"/>
        </w:rPr>
        <w:t xml:space="preserve">RH </w:t>
      </w:r>
      <w:r w:rsidRPr="00DA641C">
        <w:rPr>
          <w:rFonts w:ascii="Times New Roman" w:eastAsia="DengXian" w:hAnsi="Times New Roman" w:cs="Times New Roman"/>
          <w:color w:val="000000"/>
          <w:sz w:val="24"/>
          <w:szCs w:val="24"/>
          <w:lang w:eastAsia="en-US"/>
        </w:rPr>
        <w:t xml:space="preserve">is the relative humidity, </w:t>
      </w:r>
      <w:proofErr w:type="spellStart"/>
      <w:r w:rsidRPr="00DA641C">
        <w:rPr>
          <w:rFonts w:ascii="Times New Roman" w:eastAsia="HBGEXN+TimesNewRomanPS-ItalicMT" w:hAnsi="Times New Roman" w:cs="Times New Roman"/>
          <w:i/>
          <w:iCs/>
          <w:color w:val="000000"/>
          <w:sz w:val="24"/>
          <w:szCs w:val="24"/>
          <w:lang w:eastAsia="en-US"/>
        </w:rPr>
        <w:t>RHc</w:t>
      </w:r>
      <w:proofErr w:type="spellEnd"/>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 0.83 and </w:t>
      </w:r>
      <w:proofErr w:type="spellStart"/>
      <w:r w:rsidRPr="00DA641C">
        <w:rPr>
          <w:rFonts w:ascii="Times New Roman" w:eastAsia="HBGEXN+TimesNewRomanPS-ItalicMT" w:hAnsi="Times New Roman" w:cs="Times New Roman"/>
          <w:i/>
          <w:iCs/>
          <w:color w:val="000000"/>
          <w:sz w:val="24"/>
          <w:szCs w:val="24"/>
          <w:lang w:eastAsia="en-US"/>
        </w:rPr>
        <w:t>RHss</w:t>
      </w:r>
      <w:proofErr w:type="spellEnd"/>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 1.01] multiplied by </w:t>
      </w:r>
      <w:proofErr w:type="spellStart"/>
      <w:r w:rsidRPr="00DA641C">
        <w:rPr>
          <w:rFonts w:ascii="Times New Roman" w:eastAsia="HBGEXN+TimesNewRomanPS-ItalicMT" w:hAnsi="Times New Roman" w:cs="Times New Roman"/>
          <w:i/>
          <w:iCs/>
          <w:color w:val="000000"/>
          <w:sz w:val="24"/>
          <w:szCs w:val="24"/>
          <w:lang w:eastAsia="en-US"/>
        </w:rPr>
        <w:t>A</w:t>
      </w:r>
      <w:r w:rsidRPr="00DA641C">
        <w:rPr>
          <w:rFonts w:ascii="Times New Roman" w:eastAsia="HBGEXN+TimesNewRomanPS-ItalicMT" w:hAnsi="Times New Roman" w:cs="Times New Roman"/>
          <w:i/>
          <w:iCs/>
          <w:color w:val="000000"/>
          <w:sz w:val="24"/>
          <w:szCs w:val="24"/>
          <w:vertAlign w:val="subscript"/>
          <w:lang w:eastAsia="en-US"/>
        </w:rPr>
        <w:t>cf</w:t>
      </w:r>
      <w:proofErr w:type="spellEnd"/>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for </w:t>
      </w:r>
      <w:proofErr w:type="spellStart"/>
      <w:r w:rsidRPr="00DA641C">
        <w:rPr>
          <w:rFonts w:ascii="Times New Roman" w:eastAsia="DengXian" w:hAnsi="Times New Roman" w:cs="Times New Roman"/>
          <w:color w:val="000000"/>
          <w:sz w:val="24"/>
          <w:szCs w:val="24"/>
          <w:lang w:eastAsia="en-US"/>
        </w:rPr>
        <w:t>nonconvective</w:t>
      </w:r>
      <w:proofErr w:type="spellEnd"/>
      <w:r w:rsidRPr="00DA641C">
        <w:rPr>
          <w:rFonts w:ascii="Times New Roman" w:eastAsia="DengXian" w:hAnsi="Times New Roman" w:cs="Times New Roman"/>
          <w:color w:val="000000"/>
          <w:sz w:val="24"/>
          <w:szCs w:val="24"/>
          <w:lang w:eastAsia="en-US"/>
        </w:rPr>
        <w:t xml:space="preserve"> cloud component only, allowing </w:t>
      </w:r>
      <w:proofErr w:type="spellStart"/>
      <w:r w:rsidRPr="00DA641C">
        <w:rPr>
          <w:rFonts w:ascii="Times New Roman" w:eastAsia="HBGEXN+TimesNewRomanPS-ItalicMT" w:hAnsi="Times New Roman" w:cs="Times New Roman"/>
          <w:i/>
          <w:iCs/>
          <w:color w:val="000000"/>
          <w:sz w:val="24"/>
          <w:szCs w:val="24"/>
          <w:lang w:eastAsia="en-US"/>
        </w:rPr>
        <w:t>A</w:t>
      </w:r>
      <w:r w:rsidRPr="00DA641C">
        <w:rPr>
          <w:rFonts w:ascii="Times New Roman" w:eastAsia="HBGEXN+TimesNewRomanPS-ItalicMT" w:hAnsi="Times New Roman" w:cs="Times New Roman"/>
          <w:i/>
          <w:iCs/>
          <w:color w:val="000000"/>
          <w:sz w:val="24"/>
          <w:szCs w:val="24"/>
          <w:vertAlign w:val="subscript"/>
          <w:lang w:eastAsia="en-US"/>
        </w:rPr>
        <w:t>cf</w:t>
      </w:r>
      <w:proofErr w:type="spellEnd"/>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to exceed 50% in high relative humidity (stratus) conditions, 2) the tuning constant </w:t>
      </w:r>
      <w:proofErr w:type="spellStart"/>
      <w:r w:rsidRPr="00DA641C">
        <w:rPr>
          <w:rFonts w:ascii="Times New Roman" w:eastAsia="HBGEXN+TimesNewRomanPS-ItalicMT" w:hAnsi="Times New Roman" w:cs="Times New Roman"/>
          <w:i/>
          <w:iCs/>
          <w:color w:val="000000"/>
          <w:sz w:val="24"/>
          <w:szCs w:val="24"/>
          <w:lang w:eastAsia="en-US"/>
        </w:rPr>
        <w:t>c</w:t>
      </w:r>
      <w:r w:rsidRPr="00DA641C">
        <w:rPr>
          <w:rFonts w:ascii="Times New Roman" w:eastAsia="KYAJKY+TimesNewRomanPS-ItalicMT" w:hAnsi="Times New Roman" w:cs="Times New Roman"/>
          <w:i/>
          <w:iCs/>
          <w:color w:val="000000"/>
          <w:sz w:val="24"/>
          <w:szCs w:val="24"/>
          <w:vertAlign w:val="subscript"/>
          <w:lang w:eastAsia="en-US"/>
        </w:rPr>
        <w:t>σ</w:t>
      </w:r>
      <w:proofErr w:type="spellEnd"/>
      <w:r w:rsidRPr="00DA641C">
        <w:rPr>
          <w:rFonts w:ascii="Times New Roman" w:eastAsia="KYAJKY+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was increased to 0.225, 3) the mixing length </w:t>
      </w:r>
      <w:r w:rsidRPr="00DA641C">
        <w:rPr>
          <w:rFonts w:ascii="Times New Roman" w:eastAsia="HBGEXN+TimesNewRomanPS-ItalicMT" w:hAnsi="Times New Roman" w:cs="Times New Roman"/>
          <w:i/>
          <w:iCs/>
          <w:color w:val="000000"/>
          <w:sz w:val="24"/>
          <w:szCs w:val="24"/>
          <w:lang w:eastAsia="en-US"/>
        </w:rPr>
        <w:t xml:space="preserve">L </w:t>
      </w:r>
      <w:r w:rsidRPr="00DA641C">
        <w:rPr>
          <w:rFonts w:ascii="Times New Roman" w:eastAsia="DengXian" w:hAnsi="Times New Roman" w:cs="Times New Roman"/>
          <w:color w:val="000000"/>
          <w:sz w:val="24"/>
          <w:szCs w:val="24"/>
          <w:lang w:eastAsia="en-US"/>
        </w:rPr>
        <w:t xml:space="preserve">in the boundary layer was amplified in convective conditions with strong surface heat fluxes, such that </w:t>
      </w:r>
      <w:r w:rsidRPr="00DA641C">
        <w:rPr>
          <w:rFonts w:ascii="Times New Roman" w:eastAsia="HBGEXN+TimesNewRomanPS-ItalicMT" w:hAnsi="Times New Roman" w:cs="Times New Roman"/>
          <w:i/>
          <w:iCs/>
          <w:color w:val="000000"/>
          <w:sz w:val="24"/>
          <w:szCs w:val="24"/>
          <w:lang w:eastAsia="en-US"/>
        </w:rPr>
        <w:t xml:space="preserve">L </w:t>
      </w:r>
      <w:r w:rsidRPr="00DA641C">
        <w:rPr>
          <w:rFonts w:ascii="Times New Roman" w:eastAsia="DengXian" w:hAnsi="Times New Roman" w:cs="Times New Roman"/>
          <w:color w:val="000000"/>
          <w:sz w:val="24"/>
          <w:szCs w:val="24"/>
          <w:lang w:eastAsia="en-US"/>
        </w:rPr>
        <w:t xml:space="preserve">can be increased up to 600 m, but is otherwise relaxed to 300 m in </w:t>
      </w:r>
      <w:proofErr w:type="spellStart"/>
      <w:r w:rsidRPr="00DA641C">
        <w:rPr>
          <w:rFonts w:ascii="Times New Roman" w:eastAsia="DengXian" w:hAnsi="Times New Roman" w:cs="Times New Roman"/>
          <w:color w:val="000000"/>
          <w:sz w:val="24"/>
          <w:szCs w:val="24"/>
          <w:lang w:eastAsia="en-US"/>
        </w:rPr>
        <w:t>nonconvective</w:t>
      </w:r>
      <w:proofErr w:type="spellEnd"/>
      <w:r w:rsidRPr="00DA641C">
        <w:rPr>
          <w:rFonts w:ascii="Times New Roman" w:eastAsia="DengXian" w:hAnsi="Times New Roman" w:cs="Times New Roman"/>
          <w:color w:val="000000"/>
          <w:sz w:val="24"/>
          <w:szCs w:val="24"/>
          <w:lang w:eastAsia="en-US"/>
        </w:rPr>
        <w:t xml:space="preserve"> conditions and above the boundary layer, and 4) the tunable constant </w:t>
      </w:r>
      <w:r w:rsidRPr="00DA641C">
        <w:rPr>
          <w:rFonts w:ascii="Times New Roman" w:eastAsia="KYAJKY+TimesNewRomanPS-ItalicMT" w:hAnsi="Times New Roman" w:cs="Times New Roman"/>
          <w:i/>
          <w:iCs/>
          <w:color w:val="000000"/>
          <w:sz w:val="24"/>
          <w:szCs w:val="24"/>
          <w:lang w:eastAsia="en-US"/>
        </w:rPr>
        <w:t>α</w:t>
      </w:r>
      <w:r w:rsidRPr="00DA641C">
        <w:rPr>
          <w:rFonts w:ascii="Times New Roman" w:eastAsia="HBGEXN+TimesNewRomanPS-ItalicMT" w:hAnsi="Times New Roman" w:cs="Times New Roman"/>
          <w:i/>
          <w:iCs/>
          <w:color w:val="000000"/>
          <w:sz w:val="24"/>
          <w:szCs w:val="24"/>
          <w:lang w:eastAsia="en-US"/>
        </w:rPr>
        <w:t xml:space="preserve">conv </w:t>
      </w:r>
      <w:r w:rsidRPr="00DA641C">
        <w:rPr>
          <w:rFonts w:ascii="Times New Roman" w:eastAsia="DengXian" w:hAnsi="Times New Roman" w:cs="Times New Roman"/>
          <w:color w:val="000000"/>
          <w:sz w:val="24"/>
          <w:szCs w:val="24"/>
          <w:lang w:eastAsia="en-US"/>
        </w:rPr>
        <w:t xml:space="preserve">in the mass-flux portion of </w:t>
      </w:r>
      <w:proofErr w:type="spellStart"/>
      <w:r w:rsidRPr="00DA641C">
        <w:rPr>
          <w:rFonts w:ascii="Times New Roman" w:eastAsia="KYAJKY+TimesNewRomanPS-ItalicMT" w:hAnsi="Times New Roman" w:cs="Times New Roman"/>
          <w:i/>
          <w:iCs/>
          <w:color w:val="000000"/>
          <w:sz w:val="24"/>
          <w:szCs w:val="24"/>
          <w:lang w:eastAsia="en-US"/>
        </w:rPr>
        <w:t>σ</w:t>
      </w:r>
      <w:r w:rsidRPr="00DA641C">
        <w:rPr>
          <w:rFonts w:ascii="Times New Roman" w:eastAsia="HBGEXN+TimesNewRomanPS-ItalicMT" w:hAnsi="Times New Roman" w:cs="Times New Roman"/>
          <w:i/>
          <w:iCs/>
          <w:color w:val="000000"/>
          <w:sz w:val="24"/>
          <w:szCs w:val="24"/>
          <w:vertAlign w:val="subscript"/>
          <w:lang w:eastAsia="en-US"/>
        </w:rPr>
        <w:t>s</w:t>
      </w:r>
      <w:proofErr w:type="spellEnd"/>
      <w:r w:rsidRPr="00DA641C">
        <w:rPr>
          <w:rFonts w:ascii="Times New Roman" w:eastAsia="DengXian" w:hAnsi="Times New Roman" w:cs="Times New Roman"/>
          <w:color w:val="000000"/>
          <w:sz w:val="24"/>
          <w:szCs w:val="24"/>
          <w:lang w:eastAsia="en-US"/>
        </w:rPr>
        <w:t xml:space="preserve">, </w:t>
      </w:r>
      <w:proofErr w:type="spellStart"/>
      <w:r w:rsidRPr="00DA641C">
        <w:rPr>
          <w:rFonts w:ascii="Times New Roman" w:eastAsia="KYAJKY+TimesNewRomanPS-ItalicMT" w:hAnsi="Times New Roman" w:cs="Times New Roman"/>
          <w:i/>
          <w:iCs/>
          <w:color w:val="000000"/>
          <w:sz w:val="24"/>
          <w:szCs w:val="24"/>
          <w:lang w:eastAsia="en-US"/>
        </w:rPr>
        <w:t>σ</w:t>
      </w:r>
      <w:r w:rsidRPr="00DA641C">
        <w:rPr>
          <w:rFonts w:ascii="Times New Roman" w:eastAsia="HBGEXN+TimesNewRomanPS-ItalicMT" w:hAnsi="Times New Roman" w:cs="Times New Roman"/>
          <w:i/>
          <w:iCs/>
          <w:color w:val="000000"/>
          <w:sz w:val="24"/>
          <w:szCs w:val="24"/>
          <w:vertAlign w:val="subscript"/>
          <w:lang w:eastAsia="en-US"/>
        </w:rPr>
        <w:t>s</w:t>
      </w:r>
      <w:r w:rsidRPr="00DA641C">
        <w:rPr>
          <w:rFonts w:ascii="Times New Roman" w:eastAsia="HBGEXN+TimesNewRomanPS-ItalicMT" w:hAnsi="Times New Roman" w:cs="Times New Roman"/>
          <w:i/>
          <w:iCs/>
          <w:color w:val="000000"/>
          <w:sz w:val="24"/>
          <w:szCs w:val="24"/>
          <w:vertAlign w:val="subscript"/>
          <w:lang w:eastAsia="en-US"/>
        </w:rPr>
        <w:softHyphen/>
        <w:t>conv</w:t>
      </w:r>
      <w:proofErr w:type="spellEnd"/>
      <w:r w:rsidRPr="00DA641C">
        <w:rPr>
          <w:rFonts w:ascii="Times New Roman" w:eastAsia="DengXian" w:hAnsi="Times New Roman" w:cs="Times New Roman"/>
          <w:color w:val="000000"/>
          <w:sz w:val="24"/>
          <w:szCs w:val="24"/>
          <w:lang w:eastAsia="en-US"/>
        </w:rPr>
        <w:t xml:space="preserve">, is set to </w:t>
      </w:r>
      <w:r w:rsidRPr="00DA641C">
        <w:rPr>
          <w:rFonts w:ascii="Times New Roman" w:eastAsia="KYAJKY+TimesNewRomanPS-ItalicMT" w:hAnsi="Times New Roman" w:cs="Times New Roman"/>
          <w:i/>
          <w:iCs/>
          <w:color w:val="000000"/>
          <w:sz w:val="24"/>
          <w:szCs w:val="24"/>
          <w:lang w:eastAsia="en-US"/>
        </w:rPr>
        <w:t>α</w:t>
      </w:r>
      <w:r w:rsidRPr="00DA641C">
        <w:rPr>
          <w:rFonts w:ascii="Times New Roman" w:eastAsia="HBGEXN+TimesNewRomanPS-ItalicMT" w:hAnsi="Times New Roman" w:cs="Times New Roman"/>
          <w:i/>
          <w:iCs/>
          <w:color w:val="000000"/>
          <w:sz w:val="24"/>
          <w:szCs w:val="24"/>
          <w:vertAlign w:val="subscript"/>
          <w:lang w:eastAsia="en-US"/>
        </w:rPr>
        <w:t>conv</w:t>
      </w:r>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 xml:space="preserve">= 0.009. </w:t>
      </w:r>
      <w:proofErr w:type="gramStart"/>
      <w:r w:rsidRPr="00DA641C">
        <w:rPr>
          <w:rFonts w:ascii="Times New Roman" w:eastAsia="DengXian" w:hAnsi="Times New Roman" w:cs="Times New Roman"/>
          <w:color w:val="000000"/>
          <w:sz w:val="24"/>
          <w:szCs w:val="24"/>
          <w:lang w:eastAsia="en-US"/>
        </w:rPr>
        <w:t>With the exception of</w:t>
      </w:r>
      <w:proofErr w:type="gramEnd"/>
      <w:r w:rsidRPr="00DA641C">
        <w:rPr>
          <w:rFonts w:ascii="Times New Roman" w:eastAsia="DengXian" w:hAnsi="Times New Roman" w:cs="Times New Roman"/>
          <w:color w:val="000000"/>
          <w:sz w:val="24"/>
          <w:szCs w:val="24"/>
          <w:lang w:eastAsia="en-US"/>
        </w:rPr>
        <w:t xml:space="preserve"> 3), these modifications slightly increase the cloud fractions relative to CB02 and CB05.</w:t>
      </w:r>
    </w:p>
    <w:p w14:paraId="7C033E9F"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As noted above, we use the negative option (</w:t>
      </w:r>
      <w:proofErr w:type="spellStart"/>
      <w:r w:rsidRPr="00DA641C">
        <w:rPr>
          <w:rFonts w:ascii="Times New Roman" w:eastAsia="HBGEXN+TimesNewRomanPS-ItalicMT" w:hAnsi="Times New Roman" w:cs="Times New Roman"/>
          <w:i/>
          <w:iCs/>
          <w:color w:val="000000"/>
          <w:sz w:val="24"/>
          <w:szCs w:val="24"/>
          <w:lang w:eastAsia="en-US"/>
        </w:rPr>
        <w:t>bl_mynn_cloudpdf</w:t>
      </w:r>
      <w:proofErr w:type="spellEnd"/>
      <w:r w:rsidRPr="00DA641C">
        <w:rPr>
          <w:rFonts w:ascii="Times New Roman" w:eastAsia="HBGEXN+TimesNewRomanPS-ItalicMT" w:hAnsi="Times New Roman" w:cs="Times New Roman"/>
          <w:i/>
          <w:iCs/>
          <w:color w:val="000000"/>
          <w:sz w:val="24"/>
          <w:szCs w:val="24"/>
          <w:lang w:eastAsia="en-US"/>
        </w:rPr>
        <w:t xml:space="preserve"> </w:t>
      </w:r>
      <w:r w:rsidRPr="00DA641C">
        <w:rPr>
          <w:rFonts w:ascii="Times New Roman" w:eastAsia="DengXian" w:hAnsi="Times New Roman" w:cs="Times New Roman"/>
          <w:color w:val="000000"/>
          <w:sz w:val="24"/>
          <w:szCs w:val="24"/>
          <w:lang w:eastAsia="en-US"/>
        </w:rPr>
        <w:t>= -2) for testing purposes only. This option disables the “</w:t>
      </w:r>
      <w:proofErr w:type="spellStart"/>
      <w:r w:rsidRPr="00DA641C">
        <w:rPr>
          <w:rFonts w:ascii="Times New Roman" w:eastAsia="DengXian" w:hAnsi="Times New Roman" w:cs="Times New Roman"/>
          <w:color w:val="000000"/>
          <w:sz w:val="24"/>
          <w:szCs w:val="24"/>
          <w:lang w:eastAsia="en-US"/>
        </w:rPr>
        <w:t>nonconvective</w:t>
      </w:r>
      <w:proofErr w:type="spellEnd"/>
      <w:r w:rsidRPr="00DA641C">
        <w:rPr>
          <w:rFonts w:ascii="Times New Roman" w:eastAsia="DengXian" w:hAnsi="Times New Roman" w:cs="Times New Roman"/>
          <w:color w:val="000000"/>
          <w:sz w:val="24"/>
          <w:szCs w:val="24"/>
          <w:lang w:eastAsia="en-US"/>
        </w:rPr>
        <w:t xml:space="preserve">” portion of the SGS clouds so simulations can be </w:t>
      </w:r>
      <w:r w:rsidRPr="00DA641C">
        <w:rPr>
          <w:rFonts w:ascii="Times New Roman" w:eastAsia="DengXian" w:hAnsi="Times New Roman" w:cs="Times New Roman"/>
          <w:color w:val="000000"/>
          <w:sz w:val="24"/>
          <w:szCs w:val="24"/>
          <w:lang w:eastAsia="en-US"/>
        </w:rPr>
        <w:lastRenderedPageBreak/>
        <w:t>performed with the convective SGS clouds (from the mass-flux scheme) only. This allows for a convenient way to isolate testing to the mass-flux clouds without the ambiguity of other sources of SGS clouds.</w:t>
      </w:r>
    </w:p>
    <w:p w14:paraId="2386547F" w14:textId="77777777" w:rsidR="00A73F86" w:rsidRPr="00DA641C" w:rsidRDefault="00A73F86" w:rsidP="00A73F86">
      <w:pPr>
        <w:keepNext/>
        <w:keepLines/>
        <w:spacing w:before="200" w:after="0" w:line="276" w:lineRule="auto"/>
        <w:jc w:val="both"/>
        <w:outlineLvl w:val="2"/>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8</w:t>
      </w:r>
      <w:r w:rsidRPr="00DA641C">
        <w:rPr>
          <w:rFonts w:ascii="Times New Roman" w:eastAsia="Times New Roman" w:hAnsi="Times New Roman" w:cs="Times New Roman"/>
          <w:b/>
          <w:bCs/>
          <w:sz w:val="24"/>
          <w:szCs w:val="24"/>
          <w:lang w:eastAsia="en-US"/>
        </w:rPr>
        <w:t>.2 Temporal Dissipation of Sub-grid Cloud Fraction</w:t>
      </w:r>
    </w:p>
    <w:p w14:paraId="736453FD"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The SGS shallow-cumulus clouds produced by the MYNN-EDMF will vary from time step to time step as the ambient environment and its forcing change. However, in nature, forced shallow-cumuli can persist in a passive phase well after genesis. To retain some SGS cloud fraction information at subsequent time steps, we implemented a temporal dissipation as:</w:t>
      </w:r>
    </w:p>
    <w:p w14:paraId="6AF71887" w14:textId="108AFC0A" w:rsidR="00A73F86" w:rsidRPr="00DA641C" w:rsidRDefault="00CC1315" w:rsidP="00A73F86">
      <w:pPr>
        <w:spacing w:after="200" w:line="480" w:lineRule="auto"/>
        <w:jc w:val="right"/>
        <w:rPr>
          <w:rFonts w:ascii="Times New Roman" w:eastAsia="DengXian" w:hAnsi="Times New Roman" w:cs="Times New Roman"/>
          <w:color w:val="000000"/>
          <w:sz w:val="24"/>
          <w:szCs w:val="24"/>
          <w:lang w:eastAsia="en-US"/>
        </w:rPr>
      </w:pPr>
      <m:oMath>
        <m:sSubSup>
          <m:sSubSupPr>
            <m:ctrlPr>
              <w:rPr>
                <w:rFonts w:ascii="Cambria Math" w:eastAsia="DengXian" w:hAnsi="Cambria Math" w:cs="Times New Roman"/>
                <w:i/>
                <w:color w:val="000000"/>
                <w:sz w:val="24"/>
                <w:szCs w:val="24"/>
                <w:lang w:eastAsia="en-US"/>
              </w:rPr>
            </m:ctrlPr>
          </m:sSubSup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cf</m:t>
            </m:r>
          </m:sub>
          <m:sup>
            <m:r>
              <w:rPr>
                <w:rFonts w:ascii="Cambria Math" w:eastAsia="DengXian" w:hAnsi="Cambria Math" w:cs="Times New Roman"/>
                <w:color w:val="000000"/>
                <w:sz w:val="24"/>
                <w:szCs w:val="24"/>
                <w:lang w:eastAsia="en-US"/>
              </w:rPr>
              <m:t>t+∆t</m:t>
            </m:r>
          </m:sup>
        </m:sSubSup>
        <m:r>
          <w:rPr>
            <w:rFonts w:ascii="Cambria Math" w:eastAsia="DengXian" w:hAnsi="Cambria Math" w:cs="Times New Roman"/>
            <w:color w:val="000000"/>
            <w:sz w:val="24"/>
            <w:szCs w:val="24"/>
            <w:lang w:eastAsia="en-US"/>
          </w:rPr>
          <m:t>≥</m:t>
        </m:r>
        <m:sSubSup>
          <m:sSubSupPr>
            <m:ctrlPr>
              <w:rPr>
                <w:rFonts w:ascii="Cambria Math" w:eastAsia="DengXian" w:hAnsi="Cambria Math" w:cs="Times New Roman"/>
                <w:i/>
                <w:color w:val="000000"/>
                <w:sz w:val="24"/>
                <w:szCs w:val="24"/>
                <w:lang w:eastAsia="en-US"/>
              </w:rPr>
            </m:ctrlPr>
          </m:sSubSup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cf</m:t>
            </m:r>
          </m:sub>
          <m:sup>
            <m:r>
              <w:rPr>
                <w:rFonts w:ascii="Cambria Math" w:eastAsia="DengXian" w:hAnsi="Cambria Math" w:cs="Times New Roman"/>
                <w:color w:val="000000"/>
                <w:sz w:val="24"/>
                <w:szCs w:val="24"/>
                <w:lang w:eastAsia="en-US"/>
              </w:rPr>
              <m:t>t</m:t>
            </m:r>
          </m:sup>
        </m:sSubSup>
        <m:r>
          <w:rPr>
            <w:rFonts w:ascii="Cambria Math" w:eastAsia="DengXian" w:hAnsi="Cambria Math" w:cs="Times New Roman"/>
            <w:color w:val="000000"/>
            <w:sz w:val="24"/>
            <w:szCs w:val="24"/>
            <w:lang w:eastAsia="en-US"/>
          </w:rPr>
          <m:t xml:space="preserve"> - </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M</m:t>
            </m:r>
          </m:sub>
        </m:sSub>
        <m:f>
          <m:fPr>
            <m:ctrlPr>
              <w:rPr>
                <w:rFonts w:ascii="Cambria Math" w:eastAsia="DengXian" w:hAnsi="Cambria Math" w:cs="Times New Roman"/>
                <w:i/>
                <w:color w:val="000000"/>
                <w:sz w:val="24"/>
                <w:szCs w:val="24"/>
                <w:lang w:eastAsia="en-US"/>
              </w:rPr>
            </m:ctrlPr>
          </m:fPr>
          <m:num>
            <m:r>
              <w:rPr>
                <w:rFonts w:ascii="Cambria Math" w:eastAsia="DengXian" w:hAnsi="Cambria Math" w:cs="Times New Roman"/>
                <w:color w:val="000000"/>
                <w:sz w:val="24"/>
                <w:szCs w:val="24"/>
                <w:lang w:eastAsia="en-US"/>
              </w:rPr>
              <m:t>∆t</m:t>
            </m:r>
          </m:num>
          <m:den>
            <m:r>
              <w:rPr>
                <w:rFonts w:ascii="Cambria Math" w:eastAsia="DengXian" w:hAnsi="Cambria Math" w:cs="Times New Roman"/>
                <w:color w:val="000000"/>
                <w:sz w:val="24"/>
                <w:szCs w:val="24"/>
                <w:lang w:eastAsia="en-US"/>
              </w:rPr>
              <m: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t</m:t>
                </m:r>
              </m:e>
              <m:sub>
                <m:r>
                  <w:rPr>
                    <w:rFonts w:ascii="Cambria Math" w:eastAsia="DengXian" w:hAnsi="Cambria Math" w:cs="Times New Roman"/>
                    <w:color w:val="000000"/>
                    <w:sz w:val="24"/>
                    <w:szCs w:val="24"/>
                    <w:lang w:eastAsia="en-US"/>
                  </w:rPr>
                  <m:t>diss</m:t>
                </m:r>
              </m:sub>
            </m:sSub>
          </m:den>
        </m:f>
      </m:oMath>
      <w:r w:rsidR="00A73F86" w:rsidRPr="00DA641C">
        <w:rPr>
          <w:rFonts w:ascii="Times New Roman" w:eastAsia="DengXian" w:hAnsi="Times New Roman" w:cs="Times New Roman"/>
          <w:color w:val="000000"/>
          <w:sz w:val="24"/>
          <w:szCs w:val="24"/>
          <w:lang w:eastAsia="en-US"/>
        </w:rPr>
        <w:t xml:space="preserve">.                          </w:t>
      </w:r>
      <w:r w:rsidR="00836125">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8.17</w:t>
      </w:r>
      <w:r w:rsidR="00A73F86" w:rsidRPr="00DA641C">
        <w:rPr>
          <w:rFonts w:ascii="Times New Roman" w:eastAsia="DengXian" w:hAnsi="Times New Roman" w:cs="Times New Roman"/>
          <w:color w:val="000000"/>
          <w:sz w:val="24"/>
          <w:szCs w:val="24"/>
          <w:lang w:eastAsia="en-US"/>
        </w:rPr>
        <w:t>)</w:t>
      </w:r>
    </w:p>
    <w:p w14:paraId="2474EA8E" w14:textId="77777777" w:rsidR="00A73F86" w:rsidRPr="00DA641C" w:rsidRDefault="00A73F86" w:rsidP="00A73F86">
      <w:pPr>
        <w:spacing w:after="200" w:line="480" w:lineRule="auto"/>
        <w:jc w:val="both"/>
        <w:rPr>
          <w:rFonts w:ascii="Times New Roman" w:eastAsia="HQZTAY+Times-Rom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 xml:space="preserve">Thus, the cloud fraction is only allowed to dissipate by </w:t>
      </w:r>
      <w:r w:rsidRPr="00DA641C">
        <w:rPr>
          <w:rFonts w:ascii="Times New Roman" w:eastAsia="HBGEXN+TimesNewRomanPS-ItalicMT" w:hAnsi="Times New Roman" w:cs="Times New Roman"/>
          <w:i/>
          <w:iCs/>
          <w:color w:val="000000"/>
          <w:sz w:val="24"/>
          <w:szCs w:val="24"/>
          <w:lang w:eastAsia="en-US"/>
        </w:rPr>
        <w:t>A</w:t>
      </w:r>
      <w:r w:rsidRPr="00DA641C">
        <w:rPr>
          <w:rFonts w:ascii="Times New Roman" w:eastAsia="HBGEXN+TimesNewRomanPS-ItalicMT" w:hAnsi="Times New Roman" w:cs="Times New Roman"/>
          <w:i/>
          <w:iCs/>
          <w:color w:val="000000"/>
          <w:sz w:val="24"/>
          <w:szCs w:val="24"/>
          <w:vertAlign w:val="subscript"/>
          <w:lang w:eastAsia="en-US"/>
        </w:rPr>
        <w:t>M</w:t>
      </w:r>
      <w:r w:rsidRPr="00DA641C">
        <w:rPr>
          <w:rFonts w:ascii="Times New Roman" w:eastAsia="NXWCTR+Gungsuh" w:hAnsi="Times New Roman" w:cs="Times New Roman"/>
          <w:color w:val="000000"/>
          <w:sz w:val="24"/>
          <w:szCs w:val="24"/>
          <w:lang w:eastAsia="en-US"/>
        </w:rPr>
        <w:t>(</w:t>
      </w:r>
      <w:proofErr w:type="spellStart"/>
      <w:r w:rsidRPr="00DA641C">
        <w:rPr>
          <w:rFonts w:ascii="Times New Roman" w:eastAsia="NXWCTR+Gungsuh" w:hAnsi="Times New Roman" w:cs="Times New Roman"/>
          <w:color w:val="000000"/>
          <w:sz w:val="24"/>
          <w:szCs w:val="24"/>
          <w:lang w:eastAsia="en-US"/>
        </w:rPr>
        <w:t>Δ</w:t>
      </w:r>
      <w:r w:rsidRPr="00DA641C">
        <w:rPr>
          <w:rFonts w:ascii="Times New Roman" w:eastAsia="HBGEXN+TimesNewRomanPS-ItalicMT" w:hAnsi="Times New Roman" w:cs="Times New Roman"/>
          <w:i/>
          <w:iCs/>
          <w:color w:val="000000"/>
          <w:sz w:val="24"/>
          <w:szCs w:val="24"/>
          <w:lang w:eastAsia="en-US"/>
        </w:rPr>
        <w:t>t</w:t>
      </w:r>
      <w:proofErr w:type="spellEnd"/>
      <w:r w:rsidRPr="00DA641C">
        <w:rPr>
          <w:rFonts w:ascii="Times New Roman" w:eastAsia="HBGEXN+TimesNewRomanPS-ItalicMT" w:hAnsi="Times New Roman" w:cs="Times New Roman"/>
          <w:i/>
          <w:iCs/>
          <w:color w:val="000000"/>
          <w:sz w:val="24"/>
          <w:szCs w:val="24"/>
          <w:lang w:eastAsia="en-US"/>
        </w:rPr>
        <w:t>/</w:t>
      </w:r>
      <w:proofErr w:type="spellStart"/>
      <w:r w:rsidRPr="00DA641C">
        <w:rPr>
          <w:rFonts w:ascii="Times New Roman" w:eastAsia="NXWCTR+Gungsuh" w:hAnsi="Times New Roman" w:cs="Times New Roman"/>
          <w:color w:val="000000"/>
          <w:sz w:val="24"/>
          <w:szCs w:val="24"/>
          <w:lang w:eastAsia="en-US"/>
        </w:rPr>
        <w:t>Δ</w:t>
      </w:r>
      <w:r w:rsidRPr="00DA641C">
        <w:rPr>
          <w:rFonts w:ascii="Times New Roman" w:eastAsia="HBGEXN+TimesNewRomanPS-ItalicMT" w:hAnsi="Times New Roman" w:cs="Times New Roman"/>
          <w:i/>
          <w:iCs/>
          <w:color w:val="000000"/>
          <w:sz w:val="24"/>
          <w:szCs w:val="24"/>
          <w:lang w:eastAsia="en-US"/>
        </w:rPr>
        <w:t>t</w:t>
      </w:r>
      <w:r w:rsidRPr="00DA641C">
        <w:rPr>
          <w:rFonts w:ascii="Times New Roman" w:eastAsia="HBGEXN+TimesNewRomanPS-ItalicMT" w:hAnsi="Times New Roman" w:cs="Times New Roman"/>
          <w:i/>
          <w:iCs/>
          <w:color w:val="000000"/>
          <w:sz w:val="24"/>
          <w:szCs w:val="24"/>
          <w:vertAlign w:val="subscript"/>
          <w:lang w:eastAsia="en-US"/>
        </w:rPr>
        <w:t>diss</w:t>
      </w:r>
      <w:proofErr w:type="spellEnd"/>
      <w:r w:rsidRPr="00DA641C">
        <w:rPr>
          <w:rFonts w:ascii="Times New Roman" w:eastAsia="DengXian" w:hAnsi="Times New Roman" w:cs="Times New Roman"/>
          <w:color w:val="000000"/>
          <w:sz w:val="24"/>
          <w:szCs w:val="24"/>
          <w:lang w:eastAsia="en-US"/>
        </w:rPr>
        <w:t xml:space="preserve">) in </w:t>
      </w:r>
      <w:proofErr w:type="gramStart"/>
      <w:r w:rsidRPr="00DA641C">
        <w:rPr>
          <w:rFonts w:ascii="Times New Roman" w:eastAsia="DengXian" w:hAnsi="Times New Roman" w:cs="Times New Roman"/>
          <w:color w:val="000000"/>
          <w:sz w:val="24"/>
          <w:szCs w:val="24"/>
          <w:lang w:eastAsia="en-US"/>
        </w:rPr>
        <w:t>one time</w:t>
      </w:r>
      <w:proofErr w:type="gramEnd"/>
      <w:r w:rsidRPr="00DA641C">
        <w:rPr>
          <w:rFonts w:ascii="Times New Roman" w:eastAsia="DengXian" w:hAnsi="Times New Roman" w:cs="Times New Roman"/>
          <w:color w:val="000000"/>
          <w:sz w:val="24"/>
          <w:szCs w:val="24"/>
          <w:lang w:eastAsia="en-US"/>
        </w:rPr>
        <w:t xml:space="preserve"> step. If the current predicted cloud fraction at time </w:t>
      </w:r>
      <w:proofErr w:type="spellStart"/>
      <w:r w:rsidRPr="00DA641C">
        <w:rPr>
          <w:rFonts w:ascii="Times New Roman" w:eastAsia="HBGEXN+TimesNewRomanPS-ItalicMT" w:hAnsi="Times New Roman" w:cs="Times New Roman"/>
          <w:i/>
          <w:iCs/>
          <w:color w:val="000000"/>
          <w:sz w:val="24"/>
          <w:szCs w:val="24"/>
          <w:lang w:eastAsia="en-US"/>
        </w:rPr>
        <w:t>t</w:t>
      </w:r>
      <w:r w:rsidRPr="00DA641C">
        <w:rPr>
          <w:rFonts w:ascii="Times New Roman" w:eastAsia="NXWCTR+Gungsuh" w:hAnsi="Times New Roman" w:cs="Times New Roman"/>
          <w:color w:val="000000"/>
          <w:sz w:val="24"/>
          <w:szCs w:val="24"/>
          <w:lang w:eastAsia="en-US"/>
        </w:rPr>
        <w:t>+Δ</w:t>
      </w:r>
      <w:r w:rsidRPr="00DA641C">
        <w:rPr>
          <w:rFonts w:ascii="Times New Roman" w:eastAsia="HBGEXN+TimesNewRomanPS-ItalicMT" w:hAnsi="Times New Roman" w:cs="Times New Roman"/>
          <w:i/>
          <w:iCs/>
          <w:color w:val="000000"/>
          <w:sz w:val="24"/>
          <w:szCs w:val="24"/>
          <w:lang w:eastAsia="en-US"/>
        </w:rPr>
        <w:t>t</w:t>
      </w:r>
      <w:proofErr w:type="spellEnd"/>
      <w:r w:rsidRPr="00DA641C">
        <w:rPr>
          <w:rFonts w:ascii="Times New Roman" w:eastAsia="DengXian" w:hAnsi="Times New Roman" w:cs="Times New Roman"/>
          <w:color w:val="000000"/>
          <w:sz w:val="24"/>
          <w:szCs w:val="24"/>
          <w:lang w:eastAsia="en-US"/>
        </w:rPr>
        <w:t xml:space="preserve">, </w:t>
      </w:r>
      <m:oMath>
        <m:sSubSup>
          <m:sSubSupPr>
            <m:ctrlPr>
              <w:rPr>
                <w:rFonts w:ascii="Cambria Math" w:eastAsia="DengXian" w:hAnsi="Cambria Math" w:cs="Times New Roman"/>
                <w:i/>
                <w:color w:val="000000"/>
                <w:sz w:val="24"/>
                <w:szCs w:val="24"/>
                <w:lang w:eastAsia="en-US"/>
              </w:rPr>
            </m:ctrlPr>
          </m:sSubSup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cf</m:t>
            </m:r>
          </m:sub>
          <m:sup>
            <m:r>
              <w:rPr>
                <w:rFonts w:ascii="Cambria Math" w:eastAsia="DengXian" w:hAnsi="Cambria Math" w:cs="Times New Roman"/>
                <w:color w:val="000000"/>
                <w:sz w:val="24"/>
                <w:szCs w:val="24"/>
                <w:lang w:eastAsia="en-US"/>
              </w:rPr>
              <m:t>t+∆t</m:t>
            </m:r>
          </m:sup>
        </m:sSubSup>
      </m:oMath>
      <w:r w:rsidRPr="00DA641C">
        <w:rPr>
          <w:rFonts w:ascii="Times New Roman" w:eastAsia="DengXian" w:hAnsi="Times New Roman" w:cs="Times New Roman"/>
          <w:color w:val="000000"/>
          <w:sz w:val="24"/>
          <w:szCs w:val="24"/>
          <w:lang w:eastAsia="en-US"/>
        </w:rPr>
        <w:t xml:space="preserve"> is greater than the dissipated cloud fraction from the previous time step, </w:t>
      </w:r>
      <m:oMath>
        <m:sSubSup>
          <m:sSubSupPr>
            <m:ctrlPr>
              <w:rPr>
                <w:rFonts w:ascii="Cambria Math" w:eastAsia="DengXian" w:hAnsi="Cambria Math" w:cs="Times New Roman"/>
                <w:i/>
                <w:color w:val="000000"/>
                <w:sz w:val="24"/>
                <w:szCs w:val="24"/>
                <w:lang w:eastAsia="en-US"/>
              </w:rPr>
            </m:ctrlPr>
          </m:sSubSup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cf</m:t>
            </m:r>
          </m:sub>
          <m:sup>
            <m:r>
              <w:rPr>
                <w:rFonts w:ascii="Cambria Math" w:eastAsia="DengXian" w:hAnsi="Cambria Math" w:cs="Times New Roman"/>
                <w:color w:val="000000"/>
                <w:sz w:val="24"/>
                <w:szCs w:val="24"/>
                <w:lang w:eastAsia="en-US"/>
              </w:rPr>
              <m:t>t</m:t>
            </m:r>
          </m:sup>
        </m:sSubSup>
        <m:r>
          <w:rPr>
            <w:rFonts w:ascii="Cambria Math" w:eastAsia="DengXian" w:hAnsi="Cambria Math" w:cs="Times New Roman"/>
            <w:color w:val="000000"/>
            <w:sz w:val="24"/>
            <w:szCs w:val="24"/>
            <w:lang w:eastAsia="en-US"/>
          </w:rPr>
          <m:t xml:space="preserve"> - </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A</m:t>
            </m:r>
          </m:e>
          <m:sub>
            <m:r>
              <w:rPr>
                <w:rFonts w:ascii="Cambria Math" w:eastAsia="DengXian" w:hAnsi="Cambria Math" w:cs="Times New Roman"/>
                <w:color w:val="000000"/>
                <w:sz w:val="24"/>
                <w:szCs w:val="24"/>
                <w:lang w:eastAsia="en-US"/>
              </w:rPr>
              <m:t>M</m:t>
            </m:r>
          </m:sub>
        </m:sSub>
        <m:r>
          <w:rPr>
            <w:rFonts w:ascii="Cambria Math" w:eastAsia="DengXian" w:hAnsi="Cambria Math" w:cs="Times New Roman"/>
            <w:color w:val="000000"/>
            <w:sz w:val="24"/>
            <w:szCs w:val="24"/>
            <w:lang w:eastAsia="en-US"/>
          </w:rPr>
          <m:t>(∆t/∆</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t</m:t>
            </m:r>
          </m:e>
          <m:sub>
            <m:r>
              <w:rPr>
                <w:rFonts w:ascii="Cambria Math" w:eastAsia="DengXian" w:hAnsi="Cambria Math" w:cs="Times New Roman"/>
                <w:color w:val="000000"/>
                <w:sz w:val="24"/>
                <w:szCs w:val="24"/>
                <w:lang w:eastAsia="en-US"/>
              </w:rPr>
              <m:t>diss</m:t>
            </m:r>
          </m:sub>
        </m:sSub>
        <m:r>
          <w:rPr>
            <w:rFonts w:ascii="Cambria Math" w:eastAsia="DengXian" w:hAnsi="Cambria Math" w:cs="Times New Roman"/>
            <w:color w:val="000000"/>
            <w:sz w:val="24"/>
            <w:szCs w:val="24"/>
            <w:lang w:eastAsia="en-US"/>
          </w:rPr>
          <m:t>)</m:t>
        </m:r>
      </m:oMath>
      <w:r w:rsidRPr="00DA641C">
        <w:rPr>
          <w:rFonts w:ascii="Times New Roman" w:eastAsia="DengXian" w:hAnsi="Times New Roman" w:cs="Times New Roman"/>
          <w:color w:val="000000"/>
          <w:sz w:val="24"/>
          <w:szCs w:val="24"/>
          <w:lang w:eastAsia="en-US"/>
        </w:rPr>
        <w:t xml:space="preserve">, then we use </w:t>
      </w:r>
      <w:r w:rsidRPr="00DA641C">
        <w:rPr>
          <w:rFonts w:ascii="Times New Roman" w:eastAsia="HQZTAY+Times-Roman" w:hAnsi="Times New Roman" w:cs="Times New Roman"/>
          <w:color w:val="000000"/>
          <w:sz w:val="24"/>
          <w:szCs w:val="24"/>
          <w:lang w:eastAsia="en-US"/>
        </w:rPr>
        <w:t>the current predicted cloud fraction. The factor A</w:t>
      </w:r>
      <w:r w:rsidRPr="00DA641C">
        <w:rPr>
          <w:rFonts w:ascii="Times New Roman" w:eastAsia="HQZTAY+Times-Roman" w:hAnsi="Times New Roman" w:cs="Times New Roman"/>
          <w:color w:val="000000"/>
          <w:sz w:val="24"/>
          <w:szCs w:val="24"/>
          <w:vertAlign w:val="subscript"/>
          <w:lang w:eastAsia="en-US"/>
        </w:rPr>
        <w:t>M</w:t>
      </w:r>
      <w:r w:rsidRPr="00DA641C">
        <w:rPr>
          <w:rFonts w:ascii="Times New Roman" w:eastAsia="OPPTTI+Times-Italic" w:hAnsi="Times New Roman" w:cs="Times New Roman"/>
          <w:i/>
          <w:iCs/>
          <w:color w:val="000000"/>
          <w:sz w:val="24"/>
          <w:szCs w:val="24"/>
          <w:lang w:eastAsia="en-US"/>
        </w:rPr>
        <w:t xml:space="preserve"> </w:t>
      </w:r>
      <w:r w:rsidRPr="00DA641C">
        <w:rPr>
          <w:rFonts w:ascii="Times New Roman" w:eastAsia="HQZTAY+Times-Roman" w:hAnsi="Times New Roman" w:cs="Times New Roman"/>
          <w:color w:val="000000"/>
          <w:sz w:val="24"/>
          <w:szCs w:val="24"/>
          <w:lang w:eastAsia="en-US"/>
        </w:rPr>
        <w:t xml:space="preserve">= 0.25 corresponds to typical shallow-cumulus cloud fraction, and we set </w:t>
      </w:r>
      <w:proofErr w:type="spellStart"/>
      <w:r w:rsidRPr="00DA641C">
        <w:rPr>
          <w:rFonts w:ascii="Times New Roman" w:eastAsia="MRLRJS+Times-Roman" w:hAnsi="Times New Roman" w:cs="Times New Roman"/>
          <w:color w:val="000000"/>
          <w:sz w:val="24"/>
          <w:szCs w:val="24"/>
          <w:lang w:eastAsia="en-US"/>
        </w:rPr>
        <w:t>Δ</w:t>
      </w:r>
      <w:r w:rsidRPr="00DA641C">
        <w:rPr>
          <w:rFonts w:ascii="Times New Roman" w:eastAsia="OPPTTI+Times-Italic" w:hAnsi="Times New Roman" w:cs="Times New Roman"/>
          <w:i/>
          <w:iCs/>
          <w:color w:val="000000"/>
          <w:sz w:val="24"/>
          <w:szCs w:val="24"/>
          <w:lang w:eastAsia="en-US"/>
        </w:rPr>
        <w:t>t</w:t>
      </w:r>
      <w:r w:rsidRPr="00DA641C">
        <w:rPr>
          <w:rFonts w:ascii="Times New Roman" w:eastAsia="OPPTTI+Times-Italic" w:hAnsi="Times New Roman" w:cs="Times New Roman"/>
          <w:i/>
          <w:iCs/>
          <w:color w:val="000000"/>
          <w:sz w:val="24"/>
          <w:szCs w:val="24"/>
          <w:vertAlign w:val="subscript"/>
          <w:lang w:eastAsia="en-US"/>
        </w:rPr>
        <w:t>diss</w:t>
      </w:r>
      <w:proofErr w:type="spellEnd"/>
      <w:r w:rsidRPr="00DA641C">
        <w:rPr>
          <w:rFonts w:ascii="Times New Roman" w:eastAsia="OPPTTI+Times-Italic" w:hAnsi="Times New Roman" w:cs="Times New Roman"/>
          <w:i/>
          <w:iCs/>
          <w:color w:val="000000"/>
          <w:sz w:val="24"/>
          <w:szCs w:val="24"/>
          <w:lang w:eastAsia="en-US"/>
        </w:rPr>
        <w:t xml:space="preserve"> </w:t>
      </w:r>
      <w:r w:rsidRPr="00DA641C">
        <w:rPr>
          <w:rFonts w:ascii="Times New Roman" w:eastAsia="HQZTAY+Times-Roman" w:hAnsi="Times New Roman" w:cs="Times New Roman"/>
          <w:color w:val="000000"/>
          <w:sz w:val="24"/>
          <w:szCs w:val="24"/>
          <w:lang w:eastAsia="en-US"/>
        </w:rPr>
        <w:t xml:space="preserve">equal to the eddy turnover time scale, </w:t>
      </w:r>
      <w:proofErr w:type="spellStart"/>
      <w:r w:rsidRPr="00DA641C">
        <w:rPr>
          <w:rFonts w:ascii="Times New Roman" w:eastAsia="MRLRJS+Times-Roman" w:hAnsi="Times New Roman" w:cs="Times New Roman"/>
          <w:color w:val="000000"/>
          <w:sz w:val="24"/>
          <w:szCs w:val="24"/>
          <w:lang w:eastAsia="en-US"/>
        </w:rPr>
        <w:t>Δ</w:t>
      </w:r>
      <w:r w:rsidRPr="00DA641C">
        <w:rPr>
          <w:rFonts w:ascii="Times New Roman" w:eastAsia="OPPTTI+Times-Italic" w:hAnsi="Times New Roman" w:cs="Times New Roman"/>
          <w:i/>
          <w:iCs/>
          <w:color w:val="000000"/>
          <w:sz w:val="24"/>
          <w:szCs w:val="24"/>
          <w:lang w:eastAsia="en-US"/>
        </w:rPr>
        <w:t>t</w:t>
      </w:r>
      <w:r w:rsidRPr="00DA641C">
        <w:rPr>
          <w:rFonts w:ascii="Times New Roman" w:eastAsia="OPPTTI+Times-Italic" w:hAnsi="Times New Roman" w:cs="Times New Roman"/>
          <w:i/>
          <w:iCs/>
          <w:color w:val="000000"/>
          <w:sz w:val="24"/>
          <w:szCs w:val="24"/>
          <w:vertAlign w:val="subscript"/>
          <w:lang w:eastAsia="en-US"/>
        </w:rPr>
        <w:t>eddy</w:t>
      </w:r>
      <w:proofErr w:type="spellEnd"/>
      <w:r w:rsidRPr="00DA641C">
        <w:rPr>
          <w:rFonts w:ascii="Times New Roman" w:eastAsia="OPPTTI+Times-Italic" w:hAnsi="Times New Roman" w:cs="Times New Roman"/>
          <w:i/>
          <w:iCs/>
          <w:color w:val="000000"/>
          <w:sz w:val="24"/>
          <w:szCs w:val="24"/>
          <w:lang w:eastAsia="en-US"/>
        </w:rPr>
        <w:t xml:space="preserve"> </w:t>
      </w:r>
      <w:r w:rsidRPr="00DA641C">
        <w:rPr>
          <w:rFonts w:ascii="Times New Roman" w:eastAsia="HQZTAY+Times-Roman" w:hAnsi="Times New Roman" w:cs="Times New Roman"/>
          <w:color w:val="000000"/>
          <w:sz w:val="24"/>
          <w:szCs w:val="24"/>
          <w:lang w:eastAsia="en-US"/>
        </w:rPr>
        <w:t xml:space="preserve">= 1800 s. This time scale is adequate for low to moderate wind speed regimes or at coarse model grid spacing, but a higher rate of dissipation is needed at high horizontal resolution with moderate-high background wind speeds. In these conditions, the SGS clouds may inappropriately linger within a grid cell for a longer time than it would take to </w:t>
      </w:r>
      <w:proofErr w:type="spellStart"/>
      <w:r w:rsidRPr="00DA641C">
        <w:rPr>
          <w:rFonts w:ascii="Times New Roman" w:eastAsia="HQZTAY+Times-Roman" w:hAnsi="Times New Roman" w:cs="Times New Roman"/>
          <w:color w:val="000000"/>
          <w:sz w:val="24"/>
          <w:szCs w:val="24"/>
          <w:lang w:eastAsia="en-US"/>
        </w:rPr>
        <w:t>advect</w:t>
      </w:r>
      <w:proofErr w:type="spellEnd"/>
      <w:r w:rsidRPr="00DA641C">
        <w:rPr>
          <w:rFonts w:ascii="Times New Roman" w:eastAsia="HQZTAY+Times-Roman" w:hAnsi="Times New Roman" w:cs="Times New Roman"/>
          <w:color w:val="000000"/>
          <w:sz w:val="24"/>
          <w:szCs w:val="24"/>
          <w:lang w:eastAsia="en-US"/>
        </w:rPr>
        <w:t xml:space="preserve"> a parcel through the grid cell. Therefore, the timescale of dissipation is further restricted by the advective time scale, </w:t>
      </w:r>
      <w:proofErr w:type="spellStart"/>
      <w:r w:rsidRPr="00DA641C">
        <w:rPr>
          <w:rFonts w:ascii="Times New Roman" w:eastAsia="MRLRJS+Times-Roman" w:hAnsi="Times New Roman" w:cs="Times New Roman"/>
          <w:color w:val="000000"/>
          <w:sz w:val="24"/>
          <w:szCs w:val="24"/>
          <w:lang w:eastAsia="en-US"/>
        </w:rPr>
        <w:t>Δ</w:t>
      </w:r>
      <w:r w:rsidRPr="00DA641C">
        <w:rPr>
          <w:rFonts w:ascii="Times New Roman" w:eastAsia="OPPTTI+Times-Italic" w:hAnsi="Times New Roman" w:cs="Times New Roman"/>
          <w:i/>
          <w:iCs/>
          <w:color w:val="000000"/>
          <w:sz w:val="24"/>
          <w:szCs w:val="24"/>
          <w:lang w:eastAsia="en-US"/>
        </w:rPr>
        <w:t>t</w:t>
      </w:r>
      <w:r w:rsidRPr="00DA641C">
        <w:rPr>
          <w:rFonts w:ascii="Times New Roman" w:eastAsia="OPPTTI+Times-Italic" w:hAnsi="Times New Roman" w:cs="Times New Roman"/>
          <w:i/>
          <w:iCs/>
          <w:color w:val="000000"/>
          <w:sz w:val="24"/>
          <w:szCs w:val="24"/>
          <w:vertAlign w:val="subscript"/>
          <w:lang w:eastAsia="en-US"/>
        </w:rPr>
        <w:t>adv</w:t>
      </w:r>
      <w:proofErr w:type="spellEnd"/>
      <w:r w:rsidRPr="00DA641C">
        <w:rPr>
          <w:rFonts w:ascii="Times New Roman" w:eastAsia="HQZTAY+Times-Roman" w:hAnsi="Times New Roman" w:cs="Times New Roman"/>
          <w:color w:val="000000"/>
          <w:sz w:val="24"/>
          <w:szCs w:val="24"/>
          <w:lang w:eastAsia="en-US"/>
        </w:rPr>
        <w:t>=3</w:t>
      </w:r>
      <w:r w:rsidRPr="00DA641C">
        <w:rPr>
          <w:rFonts w:ascii="Times New Roman" w:eastAsia="MRLRJS+Times-Roman" w:hAnsi="Times New Roman" w:cs="Times New Roman"/>
          <w:color w:val="000000"/>
          <w:sz w:val="24"/>
          <w:szCs w:val="24"/>
          <w:lang w:eastAsia="en-US"/>
        </w:rPr>
        <w:t>Δ</w:t>
      </w:r>
      <w:r w:rsidRPr="00DA641C">
        <w:rPr>
          <w:rFonts w:ascii="Times New Roman" w:eastAsia="OPPTTI+Times-Italic" w:hAnsi="Times New Roman" w:cs="Times New Roman"/>
          <w:i/>
          <w:iCs/>
          <w:color w:val="000000"/>
          <w:sz w:val="24"/>
          <w:szCs w:val="24"/>
          <w:lang w:eastAsia="en-US"/>
        </w:rPr>
        <w:t>x</w:t>
      </w:r>
      <w:r w:rsidRPr="00DA641C">
        <w:rPr>
          <w:rFonts w:ascii="Times New Roman" w:eastAsia="HQZTAY+Times-Roman" w:hAnsi="Times New Roman" w:cs="Times New Roman"/>
          <w:color w:val="000000"/>
          <w:sz w:val="24"/>
          <w:szCs w:val="24"/>
          <w:lang w:eastAsia="en-US"/>
        </w:rPr>
        <w:t>/</w:t>
      </w:r>
      <w:r w:rsidRPr="00DA641C">
        <w:rPr>
          <w:rFonts w:ascii="Times New Roman" w:eastAsia="OPPTTI+Times-Italic" w:hAnsi="Times New Roman" w:cs="Times New Roman"/>
          <w:i/>
          <w:iCs/>
          <w:color w:val="000000"/>
          <w:sz w:val="24"/>
          <w:szCs w:val="24"/>
          <w:lang w:eastAsia="en-US"/>
        </w:rPr>
        <w:t>U</w:t>
      </w:r>
      <w:r w:rsidRPr="00DA641C">
        <w:rPr>
          <w:rFonts w:ascii="Times New Roman" w:eastAsia="HQZTAY+Times-Roman" w:hAnsi="Times New Roman" w:cs="Times New Roman"/>
          <w:color w:val="000000"/>
          <w:sz w:val="24"/>
          <w:szCs w:val="24"/>
          <w:lang w:eastAsia="en-US"/>
        </w:rPr>
        <w:t xml:space="preserve">, where </w:t>
      </w:r>
      <w:proofErr w:type="spellStart"/>
      <w:r w:rsidRPr="00DA641C">
        <w:rPr>
          <w:rFonts w:ascii="Times New Roman" w:eastAsia="MRLRJS+Times-Roman" w:hAnsi="Times New Roman" w:cs="Times New Roman"/>
          <w:color w:val="000000"/>
          <w:sz w:val="24"/>
          <w:szCs w:val="24"/>
          <w:lang w:eastAsia="en-US"/>
        </w:rPr>
        <w:t>Δ</w:t>
      </w:r>
      <w:r w:rsidRPr="00DA641C">
        <w:rPr>
          <w:rFonts w:ascii="Times New Roman" w:eastAsia="OPPTTI+Times-Italic" w:hAnsi="Times New Roman" w:cs="Times New Roman"/>
          <w:i/>
          <w:iCs/>
          <w:color w:val="000000"/>
          <w:sz w:val="24"/>
          <w:szCs w:val="24"/>
          <w:lang w:eastAsia="en-US"/>
        </w:rPr>
        <w:t>x</w:t>
      </w:r>
      <w:proofErr w:type="spellEnd"/>
      <w:r w:rsidRPr="00DA641C">
        <w:rPr>
          <w:rFonts w:ascii="Times New Roman" w:eastAsia="OPPTTI+Times-Italic" w:hAnsi="Times New Roman" w:cs="Times New Roman"/>
          <w:i/>
          <w:iCs/>
          <w:color w:val="000000"/>
          <w:sz w:val="24"/>
          <w:szCs w:val="24"/>
          <w:lang w:eastAsia="en-US"/>
        </w:rPr>
        <w:t xml:space="preserve"> </w:t>
      </w:r>
      <w:r w:rsidRPr="00DA641C">
        <w:rPr>
          <w:rFonts w:ascii="Times New Roman" w:eastAsia="HQZTAY+Times-Roman" w:hAnsi="Times New Roman" w:cs="Times New Roman"/>
          <w:color w:val="000000"/>
          <w:sz w:val="24"/>
          <w:szCs w:val="24"/>
          <w:lang w:eastAsia="en-US"/>
        </w:rPr>
        <w:t xml:space="preserve">is the model horizontal grid spacing and </w:t>
      </w:r>
      <w:r w:rsidRPr="00DA641C">
        <w:rPr>
          <w:rFonts w:ascii="Times New Roman" w:eastAsia="OPPTTI+Times-Italic" w:hAnsi="Times New Roman" w:cs="Times New Roman"/>
          <w:i/>
          <w:iCs/>
          <w:color w:val="000000"/>
          <w:sz w:val="24"/>
          <w:szCs w:val="24"/>
          <w:lang w:eastAsia="en-US"/>
        </w:rPr>
        <w:t xml:space="preserve">U </w:t>
      </w:r>
      <w:r w:rsidRPr="00DA641C">
        <w:rPr>
          <w:rFonts w:ascii="Times New Roman" w:eastAsia="HQZTAY+Times-Roman" w:hAnsi="Times New Roman" w:cs="Times New Roman"/>
          <w:color w:val="000000"/>
          <w:sz w:val="24"/>
          <w:szCs w:val="24"/>
          <w:lang w:eastAsia="en-US"/>
        </w:rPr>
        <w:t xml:space="preserve">is the resolved mean horizontal wind speed in the model grid cell. We set </w:t>
      </w:r>
      <w:proofErr w:type="spellStart"/>
      <w:r w:rsidRPr="00DA641C">
        <w:rPr>
          <w:rFonts w:ascii="Times New Roman" w:eastAsia="MRLRJS+Times-Roman" w:hAnsi="Times New Roman" w:cs="Times New Roman"/>
          <w:color w:val="000000"/>
          <w:sz w:val="24"/>
          <w:szCs w:val="24"/>
          <w:lang w:eastAsia="en-US"/>
        </w:rPr>
        <w:t>Δ</w:t>
      </w:r>
      <w:r w:rsidRPr="00DA641C">
        <w:rPr>
          <w:rFonts w:ascii="Times New Roman" w:eastAsia="OPPTTI+Times-Italic" w:hAnsi="Times New Roman" w:cs="Times New Roman"/>
          <w:i/>
          <w:iCs/>
          <w:color w:val="000000"/>
          <w:sz w:val="24"/>
          <w:szCs w:val="24"/>
          <w:lang w:eastAsia="en-US"/>
        </w:rPr>
        <w:t>t</w:t>
      </w:r>
      <w:r w:rsidRPr="00DA641C">
        <w:rPr>
          <w:rFonts w:ascii="Times New Roman" w:eastAsia="OPPTTI+Times-Italic" w:hAnsi="Times New Roman" w:cs="Times New Roman"/>
          <w:i/>
          <w:iCs/>
          <w:color w:val="000000"/>
          <w:sz w:val="24"/>
          <w:szCs w:val="24"/>
          <w:vertAlign w:val="subscript"/>
          <w:lang w:eastAsia="en-US"/>
        </w:rPr>
        <w:t>diss</w:t>
      </w:r>
      <w:proofErr w:type="spellEnd"/>
      <w:r w:rsidRPr="00DA641C">
        <w:rPr>
          <w:rFonts w:ascii="Times New Roman" w:eastAsia="OPPTTI+Times-Italic" w:hAnsi="Times New Roman" w:cs="Times New Roman"/>
          <w:i/>
          <w:iCs/>
          <w:color w:val="000000"/>
          <w:sz w:val="24"/>
          <w:szCs w:val="24"/>
          <w:lang w:eastAsia="en-US"/>
        </w:rPr>
        <w:t xml:space="preserve"> </w:t>
      </w:r>
      <w:r w:rsidRPr="00DA641C">
        <w:rPr>
          <w:rFonts w:ascii="Times New Roman" w:eastAsia="HQZTAY+Times-Roman" w:hAnsi="Times New Roman" w:cs="Times New Roman"/>
          <w:color w:val="000000"/>
          <w:sz w:val="24"/>
          <w:szCs w:val="24"/>
          <w:lang w:eastAsia="en-US"/>
        </w:rPr>
        <w:t xml:space="preserve">to the minimum of </w:t>
      </w:r>
      <w:proofErr w:type="spellStart"/>
      <w:r w:rsidRPr="00DA641C">
        <w:rPr>
          <w:rFonts w:ascii="Times New Roman" w:eastAsia="MRLRJS+Times-Roman" w:hAnsi="Times New Roman" w:cs="Times New Roman"/>
          <w:color w:val="000000"/>
          <w:sz w:val="24"/>
          <w:szCs w:val="24"/>
          <w:lang w:eastAsia="en-US"/>
        </w:rPr>
        <w:t>Δ</w:t>
      </w:r>
      <w:r w:rsidRPr="00DA641C">
        <w:rPr>
          <w:rFonts w:ascii="Times New Roman" w:eastAsia="OPPTTI+Times-Italic" w:hAnsi="Times New Roman" w:cs="Times New Roman"/>
          <w:i/>
          <w:iCs/>
          <w:color w:val="000000"/>
          <w:sz w:val="24"/>
          <w:szCs w:val="24"/>
          <w:lang w:eastAsia="en-US"/>
        </w:rPr>
        <w:t>t</w:t>
      </w:r>
      <w:r w:rsidRPr="00DA641C">
        <w:rPr>
          <w:rFonts w:ascii="Times New Roman" w:eastAsia="OPPTTI+Times-Italic" w:hAnsi="Times New Roman" w:cs="Times New Roman"/>
          <w:i/>
          <w:iCs/>
          <w:color w:val="000000"/>
          <w:sz w:val="24"/>
          <w:szCs w:val="24"/>
          <w:vertAlign w:val="subscript"/>
          <w:lang w:eastAsia="en-US"/>
        </w:rPr>
        <w:t>eddy</w:t>
      </w:r>
      <w:proofErr w:type="spellEnd"/>
      <w:r w:rsidRPr="00DA641C">
        <w:rPr>
          <w:rFonts w:ascii="Times New Roman" w:eastAsia="OPPTTI+Times-Italic" w:hAnsi="Times New Roman" w:cs="Times New Roman"/>
          <w:i/>
          <w:iCs/>
          <w:color w:val="000000"/>
          <w:sz w:val="24"/>
          <w:szCs w:val="24"/>
          <w:lang w:eastAsia="en-US"/>
        </w:rPr>
        <w:t xml:space="preserve"> </w:t>
      </w:r>
      <w:r w:rsidRPr="00DA641C">
        <w:rPr>
          <w:rFonts w:ascii="Times New Roman" w:eastAsia="HQZTAY+Times-Roman" w:hAnsi="Times New Roman" w:cs="Times New Roman"/>
          <w:color w:val="000000"/>
          <w:sz w:val="24"/>
          <w:szCs w:val="24"/>
          <w:lang w:eastAsia="en-US"/>
        </w:rPr>
        <w:t xml:space="preserve">and </w:t>
      </w:r>
      <w:proofErr w:type="spellStart"/>
      <w:r w:rsidRPr="00DA641C">
        <w:rPr>
          <w:rFonts w:ascii="Times New Roman" w:eastAsia="MRLRJS+Times-Roman" w:hAnsi="Times New Roman" w:cs="Times New Roman"/>
          <w:color w:val="000000"/>
          <w:sz w:val="24"/>
          <w:szCs w:val="24"/>
          <w:lang w:eastAsia="en-US"/>
        </w:rPr>
        <w:t>Δ</w:t>
      </w:r>
      <w:r w:rsidRPr="00DA641C">
        <w:rPr>
          <w:rFonts w:ascii="Times New Roman" w:eastAsia="OPPTTI+Times-Italic" w:hAnsi="Times New Roman" w:cs="Times New Roman"/>
          <w:i/>
          <w:iCs/>
          <w:color w:val="000000"/>
          <w:sz w:val="24"/>
          <w:szCs w:val="24"/>
          <w:lang w:eastAsia="en-US"/>
        </w:rPr>
        <w:t>t</w:t>
      </w:r>
      <w:r w:rsidRPr="00DA641C">
        <w:rPr>
          <w:rFonts w:ascii="Times New Roman" w:eastAsia="OPPTTI+Times-Italic" w:hAnsi="Times New Roman" w:cs="Times New Roman"/>
          <w:i/>
          <w:iCs/>
          <w:color w:val="000000"/>
          <w:sz w:val="24"/>
          <w:szCs w:val="24"/>
          <w:vertAlign w:val="subscript"/>
          <w:lang w:eastAsia="en-US"/>
        </w:rPr>
        <w:t>adv</w:t>
      </w:r>
      <w:proofErr w:type="spellEnd"/>
      <w:r w:rsidRPr="00DA641C">
        <w:rPr>
          <w:rFonts w:ascii="Times New Roman" w:eastAsia="HQZTAY+Times-Roman" w:hAnsi="Times New Roman" w:cs="Times New Roman"/>
          <w:color w:val="000000"/>
          <w:sz w:val="24"/>
          <w:szCs w:val="24"/>
          <w:lang w:eastAsia="en-US"/>
        </w:rPr>
        <w:t>. This feature has a relatively small impact, but overall, acts to slightly smooth out the SGS cloud field.</w:t>
      </w:r>
    </w:p>
    <w:p w14:paraId="345718A3" w14:textId="77777777" w:rsidR="00A73F86" w:rsidRPr="00DA641C" w:rsidRDefault="00A73F86" w:rsidP="00A73F86">
      <w:pPr>
        <w:keepNext/>
        <w:keepLines/>
        <w:spacing w:before="200" w:after="0" w:line="276" w:lineRule="auto"/>
        <w:jc w:val="both"/>
        <w:outlineLvl w:val="2"/>
        <w:rPr>
          <w:rFonts w:ascii="Times New Roman" w:eastAsia="HQZTAY+Times-Roman" w:hAnsi="Times New Roman" w:cs="Times New Roman"/>
          <w:b/>
          <w:bCs/>
          <w:sz w:val="24"/>
          <w:szCs w:val="24"/>
          <w:lang w:eastAsia="en-US"/>
        </w:rPr>
      </w:pPr>
      <w:r>
        <w:rPr>
          <w:rFonts w:ascii="Times New Roman" w:eastAsia="HQZTAY+Times-Roman" w:hAnsi="Times New Roman" w:cs="Times New Roman"/>
          <w:b/>
          <w:bCs/>
          <w:sz w:val="24"/>
          <w:szCs w:val="24"/>
          <w:lang w:eastAsia="en-US"/>
        </w:rPr>
        <w:lastRenderedPageBreak/>
        <w:t>8</w:t>
      </w:r>
      <w:r w:rsidRPr="00DA641C">
        <w:rPr>
          <w:rFonts w:ascii="Times New Roman" w:eastAsia="HQZTAY+Times-Roman" w:hAnsi="Times New Roman" w:cs="Times New Roman"/>
          <w:b/>
          <w:bCs/>
          <w:sz w:val="24"/>
          <w:szCs w:val="24"/>
          <w:lang w:eastAsia="en-US"/>
        </w:rPr>
        <w:t>.</w:t>
      </w:r>
      <w:commentRangeStart w:id="1166"/>
      <w:commentRangeStart w:id="1167"/>
      <w:r w:rsidRPr="00DA641C">
        <w:rPr>
          <w:rFonts w:ascii="Times New Roman" w:eastAsia="HQZTAY+Times-Roman" w:hAnsi="Times New Roman" w:cs="Times New Roman"/>
          <w:b/>
          <w:bCs/>
          <w:sz w:val="24"/>
          <w:szCs w:val="24"/>
          <w:lang w:eastAsia="en-US"/>
        </w:rPr>
        <w:t xml:space="preserve">3 </w:t>
      </w:r>
      <w:r>
        <w:rPr>
          <w:rFonts w:ascii="Times New Roman" w:eastAsia="HQZTAY+Times-Roman" w:hAnsi="Times New Roman" w:cs="Times New Roman"/>
          <w:b/>
          <w:bCs/>
          <w:sz w:val="24"/>
          <w:szCs w:val="24"/>
          <w:lang w:eastAsia="en-US"/>
        </w:rPr>
        <w:t>Coupling between SGS</w:t>
      </w:r>
      <w:r w:rsidRPr="00DA641C">
        <w:rPr>
          <w:rFonts w:ascii="Times New Roman" w:eastAsia="HQZTAY+Times-Roman" w:hAnsi="Times New Roman" w:cs="Times New Roman"/>
          <w:b/>
          <w:bCs/>
          <w:sz w:val="24"/>
          <w:szCs w:val="24"/>
          <w:lang w:eastAsia="en-US"/>
        </w:rPr>
        <w:t xml:space="preserve"> cloud</w:t>
      </w:r>
      <w:r>
        <w:rPr>
          <w:rFonts w:ascii="Times New Roman" w:eastAsia="HQZTAY+Times-Roman" w:hAnsi="Times New Roman" w:cs="Times New Roman"/>
          <w:b/>
          <w:bCs/>
          <w:sz w:val="24"/>
          <w:szCs w:val="24"/>
          <w:lang w:eastAsia="en-US"/>
        </w:rPr>
        <w:t xml:space="preserve"> and radiation scheme (RRTMG)</w:t>
      </w:r>
      <w:r w:rsidRPr="00DA641C">
        <w:rPr>
          <w:rFonts w:ascii="Times New Roman" w:eastAsia="HQZTAY+Times-Roman" w:hAnsi="Times New Roman" w:cs="Times New Roman"/>
          <w:b/>
          <w:bCs/>
          <w:sz w:val="24"/>
          <w:szCs w:val="24"/>
          <w:lang w:eastAsia="en-US"/>
        </w:rPr>
        <w:t xml:space="preserve"> </w:t>
      </w:r>
      <w:commentRangeEnd w:id="1166"/>
      <w:r>
        <w:rPr>
          <w:rStyle w:val="CommentReference"/>
        </w:rPr>
        <w:commentReference w:id="1166"/>
      </w:r>
      <w:commentRangeEnd w:id="1167"/>
      <w:r w:rsidR="00742673">
        <w:rPr>
          <w:rStyle w:val="CommentReference"/>
        </w:rPr>
        <w:commentReference w:id="1167"/>
      </w:r>
    </w:p>
    <w:p w14:paraId="0C58F0E5" w14:textId="5DC97DCD" w:rsidR="00A73F86" w:rsidRPr="00DA641C" w:rsidRDefault="00A73F86" w:rsidP="00A73F86">
      <w:pPr>
        <w:widowControl w:val="0"/>
        <w:autoSpaceDE w:val="0"/>
        <w:autoSpaceDN w:val="0"/>
        <w:adjustRightInd w:val="0"/>
        <w:spacing w:after="0" w:line="480" w:lineRule="auto"/>
        <w:jc w:val="both"/>
        <w:rPr>
          <w:rFonts w:ascii="Times New Roman" w:eastAsia="HQZTAY+Times-Roman" w:hAnsi="Times New Roman" w:cs="Times New Roman"/>
          <w:color w:val="000000"/>
          <w:sz w:val="24"/>
          <w:szCs w:val="24"/>
        </w:rPr>
      </w:pPr>
      <w:r w:rsidRPr="00DA641C">
        <w:rPr>
          <w:rFonts w:ascii="Times New Roman" w:eastAsia="GEVPWL+TimesNewRomanPSMT" w:hAnsi="Times New Roman" w:cs="Times New Roman"/>
          <w:color w:val="000000"/>
          <w:sz w:val="24"/>
          <w:szCs w:val="24"/>
        </w:rPr>
        <w:t xml:space="preserve">The SGS clouds produced by the MYNN-EDMF (section 3) are coupled to the longwave and shortwave radiation schemes if the </w:t>
      </w:r>
      <w:proofErr w:type="spellStart"/>
      <w:r w:rsidRPr="00DA641C">
        <w:rPr>
          <w:rFonts w:ascii="Times New Roman" w:eastAsia="GEVPWL+TimesNewRomanPSMT" w:hAnsi="Times New Roman" w:cs="Times New Roman"/>
          <w:color w:val="000000"/>
          <w:sz w:val="24"/>
          <w:szCs w:val="24"/>
        </w:rPr>
        <w:t>namelist</w:t>
      </w:r>
      <w:proofErr w:type="spellEnd"/>
      <w:r w:rsidRPr="00DA641C">
        <w:rPr>
          <w:rFonts w:ascii="Times New Roman" w:eastAsia="GEVPWL+TimesNewRomanPSMT" w:hAnsi="Times New Roman" w:cs="Times New Roman"/>
          <w:color w:val="000000"/>
          <w:sz w:val="24"/>
          <w:szCs w:val="24"/>
        </w:rPr>
        <w:t xml:space="preserve"> parameter </w:t>
      </w:r>
      <w:proofErr w:type="spellStart"/>
      <w:r w:rsidRPr="00DA641C">
        <w:rPr>
          <w:rFonts w:ascii="Times New Roman" w:eastAsia="HBGEXN+TimesNewRomanPS-ItalicMT" w:hAnsi="Times New Roman" w:cs="Times New Roman"/>
          <w:i/>
          <w:iCs/>
          <w:color w:val="000000"/>
          <w:sz w:val="24"/>
          <w:szCs w:val="24"/>
        </w:rPr>
        <w:t>icloud_bl</w:t>
      </w:r>
      <w:proofErr w:type="spellEnd"/>
      <w:r w:rsidRPr="00DA641C">
        <w:rPr>
          <w:rFonts w:ascii="Times New Roman" w:eastAsia="HBGEXN+TimesNewRomanPS-ItalicMT" w:hAnsi="Times New Roman" w:cs="Times New Roman"/>
          <w:i/>
          <w:iCs/>
          <w:color w:val="000000"/>
          <w:sz w:val="24"/>
          <w:szCs w:val="24"/>
        </w:rPr>
        <w:t xml:space="preserve"> </w:t>
      </w:r>
      <w:r w:rsidRPr="00DA641C">
        <w:rPr>
          <w:rFonts w:ascii="Times New Roman" w:eastAsia="GEVPWL+TimesNewRomanPSMT" w:hAnsi="Times New Roman" w:cs="Times New Roman"/>
          <w:color w:val="000000"/>
          <w:sz w:val="24"/>
          <w:szCs w:val="24"/>
        </w:rPr>
        <w:t xml:space="preserve">is set to 1. In this case, the SGS cloud fraction, </w:t>
      </w:r>
      <w:r w:rsidRPr="00DA641C">
        <w:rPr>
          <w:rFonts w:ascii="Times New Roman" w:eastAsia="HBGEXN+TimesNewRomanPS-ItalicMT" w:hAnsi="Times New Roman" w:cs="Times New Roman"/>
          <w:i/>
          <w:iCs/>
          <w:color w:val="000000"/>
          <w:sz w:val="24"/>
          <w:szCs w:val="24"/>
        </w:rPr>
        <w:t>CLDFRA_BL</w:t>
      </w:r>
      <w:r w:rsidRPr="00DA641C">
        <w:rPr>
          <w:rFonts w:ascii="Times New Roman" w:eastAsia="GEVPWL+TimesNewRomanPSMT" w:hAnsi="Times New Roman" w:cs="Times New Roman"/>
          <w:color w:val="000000"/>
          <w:sz w:val="24"/>
          <w:szCs w:val="24"/>
        </w:rPr>
        <w:t xml:space="preserve">, and the SGS cloud-mixing ratio, </w:t>
      </w:r>
      <w:r w:rsidRPr="00DA641C">
        <w:rPr>
          <w:rFonts w:ascii="Times New Roman" w:eastAsia="HBGEXN+TimesNewRomanPS-ItalicMT" w:hAnsi="Times New Roman" w:cs="Times New Roman"/>
          <w:i/>
          <w:iCs/>
          <w:color w:val="000000"/>
          <w:sz w:val="24"/>
          <w:szCs w:val="24"/>
        </w:rPr>
        <w:t>QC_BL</w:t>
      </w:r>
      <w:r w:rsidRPr="00DA641C">
        <w:rPr>
          <w:rFonts w:ascii="Times New Roman" w:eastAsia="GEVPWL+TimesNewRomanPSMT" w:hAnsi="Times New Roman" w:cs="Times New Roman"/>
          <w:color w:val="000000"/>
          <w:sz w:val="24"/>
          <w:szCs w:val="24"/>
        </w:rPr>
        <w:t xml:space="preserve">, are added to the microphysics arrays within the radiation driver. The following two steps are performed: (1) the </w:t>
      </w:r>
      <w:r w:rsidRPr="00DA641C">
        <w:rPr>
          <w:rFonts w:ascii="Times New Roman" w:eastAsia="HQZTAY+Times-Roman" w:hAnsi="Times New Roman" w:cs="Times New Roman"/>
          <w:color w:val="000000"/>
          <w:sz w:val="24"/>
          <w:szCs w:val="24"/>
        </w:rPr>
        <w:t>cloud fraction of the resolved-scale clouds are computed</w:t>
      </w:r>
      <w:r>
        <w:rPr>
          <w:rFonts w:ascii="Times New Roman" w:eastAsia="HQZTAY+Times-Roman" w:hAnsi="Times New Roman" w:cs="Times New Roman"/>
          <w:color w:val="000000"/>
          <w:sz w:val="24"/>
          <w:szCs w:val="24"/>
        </w:rPr>
        <w:t xml:space="preserve"> </w:t>
      </w:r>
      <w:r w:rsidRPr="00DA641C">
        <w:rPr>
          <w:rFonts w:ascii="Times New Roman" w:eastAsia="HQZTAY+Times-Roman" w:hAnsi="Times New Roman" w:cs="Times New Roman"/>
          <w:color w:val="000000"/>
          <w:sz w:val="24"/>
          <w:szCs w:val="24"/>
        </w:rPr>
        <w:t xml:space="preserve">using </w:t>
      </w:r>
      <w:r w:rsidRPr="00DA641C">
        <w:rPr>
          <w:rFonts w:ascii="Times New Roman" w:eastAsia="HQZTAY+Times-Roman" w:hAnsi="Times New Roman" w:cs="Times New Roman"/>
          <w:noProof/>
          <w:color w:val="000000"/>
          <w:sz w:val="24"/>
          <w:szCs w:val="24"/>
        </w:rPr>
        <w:t>Xu and Randall</w:t>
      </w:r>
      <w:r w:rsidR="00C24921">
        <w:rPr>
          <w:rFonts w:ascii="Times New Roman" w:eastAsia="HQZTAY+Times-Roman" w:hAnsi="Times New Roman" w:cs="Times New Roman"/>
          <w:noProof/>
          <w:color w:val="000000"/>
          <w:sz w:val="24"/>
          <w:szCs w:val="24"/>
        </w:rPr>
        <w:t xml:space="preserve"> (</w:t>
      </w:r>
      <w:r w:rsidRPr="00DA641C">
        <w:rPr>
          <w:rFonts w:ascii="Times New Roman" w:eastAsia="HQZTAY+Times-Roman" w:hAnsi="Times New Roman" w:cs="Times New Roman"/>
          <w:noProof/>
          <w:color w:val="000000"/>
          <w:sz w:val="24"/>
          <w:szCs w:val="24"/>
        </w:rPr>
        <w:t>1996)</w:t>
      </w:r>
      <w:r w:rsidRPr="00DA641C">
        <w:rPr>
          <w:rFonts w:ascii="Times New Roman" w:eastAsia="HQZTAY+Times-Roman" w:hAnsi="Times New Roman" w:cs="Times New Roman"/>
          <w:color w:val="000000"/>
          <w:sz w:val="24"/>
          <w:szCs w:val="24"/>
        </w:rPr>
        <w:t xml:space="preserve">; (2) if the resolved-scale cloud liquid and ice, </w:t>
      </w:r>
      <w:r w:rsidRPr="00DA641C">
        <w:rPr>
          <w:rFonts w:ascii="Times New Roman" w:eastAsia="OPPTTI+Times-Italic" w:hAnsi="Times New Roman" w:cs="Times New Roman"/>
          <w:i/>
          <w:iCs/>
          <w:color w:val="000000"/>
          <w:sz w:val="24"/>
          <w:szCs w:val="24"/>
        </w:rPr>
        <w:t>q</w:t>
      </w:r>
      <w:r w:rsidRPr="00DA641C">
        <w:rPr>
          <w:rFonts w:ascii="Times New Roman" w:eastAsia="OPPTTI+Times-Italic" w:hAnsi="Times New Roman" w:cs="Times New Roman"/>
          <w:i/>
          <w:iCs/>
          <w:color w:val="000000"/>
          <w:sz w:val="24"/>
          <w:szCs w:val="24"/>
          <w:vertAlign w:val="subscript"/>
        </w:rPr>
        <w:t>c</w:t>
      </w:r>
      <w:r w:rsidRPr="00DA641C">
        <w:rPr>
          <w:rFonts w:ascii="Times New Roman" w:eastAsia="OPPTTI+Times-Italic" w:hAnsi="Times New Roman" w:cs="Times New Roman"/>
          <w:i/>
          <w:iCs/>
          <w:color w:val="000000"/>
          <w:sz w:val="24"/>
          <w:szCs w:val="24"/>
        </w:rPr>
        <w:t xml:space="preserve"> </w:t>
      </w:r>
      <w:r w:rsidRPr="00DA641C">
        <w:rPr>
          <w:rFonts w:ascii="Times New Roman" w:eastAsia="HQZTAY+Times-Roman" w:hAnsi="Times New Roman" w:cs="Times New Roman"/>
          <w:color w:val="000000"/>
          <w:sz w:val="24"/>
          <w:szCs w:val="24"/>
        </w:rPr>
        <w:t xml:space="preserve">and </w:t>
      </w:r>
      <w:r w:rsidRPr="00DA641C">
        <w:rPr>
          <w:rFonts w:ascii="Times New Roman" w:eastAsia="OPPTTI+Times-Italic" w:hAnsi="Times New Roman" w:cs="Times New Roman"/>
          <w:i/>
          <w:iCs/>
          <w:color w:val="000000"/>
          <w:sz w:val="24"/>
          <w:szCs w:val="24"/>
        </w:rPr>
        <w:t>q</w:t>
      </w:r>
      <w:r w:rsidRPr="00DA641C">
        <w:rPr>
          <w:rFonts w:ascii="Times New Roman" w:eastAsia="OPPTTI+Times-Italic" w:hAnsi="Times New Roman" w:cs="Times New Roman"/>
          <w:i/>
          <w:iCs/>
          <w:color w:val="000000"/>
          <w:sz w:val="24"/>
          <w:szCs w:val="24"/>
          <w:vertAlign w:val="subscript"/>
        </w:rPr>
        <w:t>i</w:t>
      </w:r>
      <w:r w:rsidRPr="00DA641C">
        <w:rPr>
          <w:rFonts w:ascii="Times New Roman" w:eastAsia="HQZTAY+Times-Roman" w:hAnsi="Times New Roman" w:cs="Times New Roman"/>
          <w:color w:val="000000"/>
          <w:sz w:val="24"/>
          <w:szCs w:val="24"/>
        </w:rPr>
        <w:t>, is less than 10</w:t>
      </w:r>
      <w:r w:rsidRPr="00DA641C">
        <w:rPr>
          <w:rFonts w:ascii="Times New Roman" w:eastAsia="HQZTAY+Times-Roman" w:hAnsi="Times New Roman" w:cs="Times New Roman"/>
          <w:color w:val="000000"/>
          <w:position w:val="7"/>
          <w:sz w:val="24"/>
          <w:szCs w:val="24"/>
          <w:vertAlign w:val="superscript"/>
        </w:rPr>
        <w:t xml:space="preserve">-6 </w:t>
      </w:r>
      <w:r w:rsidRPr="00DA641C">
        <w:rPr>
          <w:rFonts w:ascii="Times New Roman" w:eastAsia="HQZTAY+Times-Roman" w:hAnsi="Times New Roman" w:cs="Times New Roman"/>
          <w:color w:val="000000"/>
          <w:sz w:val="24"/>
          <w:szCs w:val="24"/>
        </w:rPr>
        <w:t xml:space="preserve">kg </w:t>
      </w:r>
      <w:proofErr w:type="spellStart"/>
      <w:r w:rsidRPr="00DA641C">
        <w:rPr>
          <w:rFonts w:ascii="Times New Roman" w:eastAsia="HQZTAY+Times-Roman" w:hAnsi="Times New Roman" w:cs="Times New Roman"/>
          <w:color w:val="000000"/>
          <w:sz w:val="24"/>
          <w:szCs w:val="24"/>
        </w:rPr>
        <w:t>kg</w:t>
      </w:r>
      <w:proofErr w:type="spellEnd"/>
      <w:r w:rsidRPr="00DA641C">
        <w:rPr>
          <w:rFonts w:ascii="Times New Roman" w:eastAsia="HQZTAY+Times-Roman" w:hAnsi="Times New Roman" w:cs="Times New Roman"/>
          <w:color w:val="000000"/>
          <w:position w:val="7"/>
          <w:sz w:val="24"/>
          <w:szCs w:val="24"/>
          <w:vertAlign w:val="superscript"/>
        </w:rPr>
        <w:t xml:space="preserve">-1 </w:t>
      </w:r>
      <w:r w:rsidRPr="00DA641C">
        <w:rPr>
          <w:rFonts w:ascii="Times New Roman" w:eastAsia="HQZTAY+Times-Roman" w:hAnsi="Times New Roman" w:cs="Times New Roman"/>
          <w:color w:val="000000"/>
          <w:sz w:val="24"/>
          <w:szCs w:val="24"/>
        </w:rPr>
        <w:t>and 10</w:t>
      </w:r>
      <w:r w:rsidRPr="00DA641C">
        <w:rPr>
          <w:rFonts w:ascii="Times New Roman" w:eastAsia="HQZTAY+Times-Roman" w:hAnsi="Times New Roman" w:cs="Times New Roman"/>
          <w:color w:val="000000"/>
          <w:position w:val="7"/>
          <w:sz w:val="24"/>
          <w:szCs w:val="24"/>
          <w:vertAlign w:val="superscript"/>
        </w:rPr>
        <w:t xml:space="preserve">-8 </w:t>
      </w:r>
      <w:r w:rsidRPr="00DA641C">
        <w:rPr>
          <w:rFonts w:ascii="Times New Roman" w:eastAsia="HQZTAY+Times-Roman" w:hAnsi="Times New Roman" w:cs="Times New Roman"/>
          <w:color w:val="000000"/>
          <w:sz w:val="24"/>
          <w:szCs w:val="24"/>
        </w:rPr>
        <w:t xml:space="preserve">kg </w:t>
      </w:r>
      <w:proofErr w:type="spellStart"/>
      <w:r w:rsidRPr="00DA641C">
        <w:rPr>
          <w:rFonts w:ascii="Times New Roman" w:eastAsia="HQZTAY+Times-Roman" w:hAnsi="Times New Roman" w:cs="Times New Roman"/>
          <w:color w:val="000000"/>
          <w:sz w:val="24"/>
          <w:szCs w:val="24"/>
        </w:rPr>
        <w:t>kg</w:t>
      </w:r>
      <w:proofErr w:type="spellEnd"/>
      <w:r w:rsidRPr="00DA641C">
        <w:rPr>
          <w:rFonts w:ascii="Times New Roman" w:eastAsia="Microsoft YaHei" w:hAnsi="Times New Roman" w:cs="Times New Roman"/>
          <w:color w:val="525252"/>
          <w:position w:val="7"/>
          <w:sz w:val="24"/>
          <w:szCs w:val="24"/>
          <w:vertAlign w:val="superscript"/>
        </w:rPr>
        <w:t>−</w:t>
      </w:r>
      <w:r w:rsidRPr="00DA641C">
        <w:rPr>
          <w:rFonts w:ascii="Times New Roman" w:eastAsia="HQZTAY+Times-Roman" w:hAnsi="Times New Roman" w:cs="Times New Roman"/>
          <w:color w:val="000000"/>
          <w:position w:val="7"/>
          <w:sz w:val="24"/>
          <w:szCs w:val="24"/>
          <w:vertAlign w:val="superscript"/>
        </w:rPr>
        <w:t>1</w:t>
      </w:r>
      <w:r w:rsidRPr="00DA641C">
        <w:rPr>
          <w:rFonts w:ascii="Times New Roman" w:eastAsia="HQZTAY+Times-Roman" w:hAnsi="Times New Roman" w:cs="Times New Roman"/>
          <w:color w:val="000000"/>
          <w:sz w:val="24"/>
          <w:szCs w:val="24"/>
        </w:rPr>
        <w:t xml:space="preserve">,respectively, and there exists a nonzero SGS cloud fraction, then the SGS components are added to their respective resolved-scale components by a temperature weighting, according to a linear approximation of </w:t>
      </w:r>
      <w:r w:rsidRPr="00DA641C">
        <w:rPr>
          <w:rFonts w:ascii="Times New Roman" w:eastAsia="HQZTAY+Times-Roman" w:hAnsi="Times New Roman" w:cs="Times New Roman"/>
          <w:noProof/>
          <w:color w:val="000000"/>
          <w:sz w:val="24"/>
          <w:szCs w:val="24"/>
        </w:rPr>
        <w:t>Hobbs</w:t>
      </w:r>
      <w:r w:rsidR="007C189A">
        <w:rPr>
          <w:rFonts w:ascii="Times New Roman" w:eastAsia="HQZTAY+Times-Roman" w:hAnsi="Times New Roman" w:cs="Times New Roman"/>
          <w:noProof/>
          <w:color w:val="000000"/>
          <w:sz w:val="24"/>
          <w:szCs w:val="24"/>
        </w:rPr>
        <w:t xml:space="preserve"> (</w:t>
      </w:r>
      <w:r w:rsidRPr="00DA641C">
        <w:rPr>
          <w:rFonts w:ascii="Times New Roman" w:eastAsia="HQZTAY+Times-Roman" w:hAnsi="Times New Roman" w:cs="Times New Roman"/>
          <w:noProof/>
          <w:color w:val="000000"/>
          <w:sz w:val="24"/>
          <w:szCs w:val="24"/>
        </w:rPr>
        <w:t>1974)</w:t>
      </w:r>
      <w:r w:rsidRPr="00DA641C">
        <w:rPr>
          <w:rFonts w:ascii="Times New Roman" w:eastAsia="HQZTAY+Times-Roman" w:hAnsi="Times New Roman" w:cs="Times New Roman"/>
          <w:color w:val="000000"/>
          <w:sz w:val="24"/>
          <w:szCs w:val="24"/>
        </w:rPr>
        <w:t>:</w:t>
      </w:r>
    </w:p>
    <w:p w14:paraId="4B1E4633" w14:textId="4E962095" w:rsidR="00A73F86" w:rsidRPr="00DA641C" w:rsidRDefault="00CC1315" w:rsidP="00A73F86">
      <w:pPr>
        <w:spacing w:after="200" w:line="480" w:lineRule="auto"/>
        <w:jc w:val="right"/>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W</m:t>
            </m:r>
          </m:e>
          <m:sub>
            <m:r>
              <w:rPr>
                <w:rFonts w:ascii="Cambria Math" w:eastAsia="DengXian" w:hAnsi="Cambria Math" w:cs="Times New Roman"/>
                <w:color w:val="000000"/>
                <w:sz w:val="24"/>
                <w:szCs w:val="24"/>
                <w:lang w:eastAsia="en-US"/>
              </w:rPr>
              <m:t>ice</m:t>
            </m:r>
          </m:sub>
        </m:sSub>
        <m:r>
          <w:rPr>
            <w:rFonts w:ascii="Cambria Math" w:eastAsia="DengXian" w:hAnsi="Cambria Math" w:cs="Times New Roman"/>
            <w:color w:val="000000"/>
            <w:sz w:val="24"/>
            <w:szCs w:val="24"/>
            <w:lang w:eastAsia="en-US"/>
          </w:rPr>
          <m:t>=1 - MIN(1, MAX(0,(T-254)/15))</m:t>
        </m:r>
      </m:oMath>
      <w:r w:rsidR="00A73F86" w:rsidRPr="00DA641C">
        <w:rPr>
          <w:rFonts w:ascii="Times New Roman" w:eastAsia="DengXian" w:hAnsi="Times New Roman" w:cs="Times New Roman" w:hint="eastAsia"/>
          <w:color w:val="000000"/>
          <w:sz w:val="24"/>
          <w:szCs w:val="24"/>
          <w:lang w:eastAsia="en-US"/>
        </w:rPr>
        <w:t>;</w:t>
      </w:r>
      <w:r w:rsidR="00A73F86"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w:t>
      </w:r>
      <w:r w:rsidR="00140A06">
        <w:rPr>
          <w:rFonts w:ascii="Times New Roman" w:eastAsia="DengXian" w:hAnsi="Times New Roman" w:cs="Times New Roman"/>
          <w:color w:val="000000"/>
          <w:sz w:val="24"/>
          <w:szCs w:val="24"/>
          <w:lang w:eastAsia="en-US"/>
        </w:rPr>
        <w:t>8.18</w:t>
      </w:r>
      <w:r w:rsidR="00A73F86" w:rsidRPr="00DA641C">
        <w:rPr>
          <w:rFonts w:ascii="Times New Roman" w:eastAsia="DengXian" w:hAnsi="Times New Roman" w:cs="Times New Roman"/>
          <w:color w:val="000000"/>
          <w:sz w:val="24"/>
          <w:szCs w:val="24"/>
          <w:lang w:eastAsia="en-US"/>
        </w:rPr>
        <w:t>)</w:t>
      </w:r>
    </w:p>
    <w:p w14:paraId="6377F787" w14:textId="0014470D" w:rsidR="00A73F86" w:rsidRPr="00DA641C" w:rsidRDefault="00CC1315" w:rsidP="00A73F86">
      <w:pPr>
        <w:spacing w:after="20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W</m:t>
            </m:r>
          </m:e>
          <m:sub>
            <m:r>
              <w:rPr>
                <w:rFonts w:ascii="Cambria Math" w:eastAsia="DengXian" w:hAnsi="Cambria Math" w:cs="Times New Roman"/>
                <w:color w:val="000000"/>
                <w:sz w:val="24"/>
                <w:szCs w:val="24"/>
                <w:lang w:eastAsia="en-US"/>
              </w:rPr>
              <m:t>h2o</m:t>
            </m:r>
          </m:sub>
        </m:sSub>
        <m:r>
          <w:rPr>
            <w:rFonts w:ascii="Cambria Math" w:eastAsia="DengXian" w:hAnsi="Cambria Math" w:cs="Times New Roman"/>
            <w:color w:val="000000"/>
            <w:sz w:val="24"/>
            <w:szCs w:val="24"/>
            <w:lang w:eastAsia="en-US"/>
          </w:rPr>
          <m:t xml:space="preserve">=1 - </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W</m:t>
            </m:r>
          </m:e>
          <m:sub>
            <m:r>
              <w:rPr>
                <w:rFonts w:ascii="Cambria Math" w:eastAsia="DengXian" w:hAnsi="Cambria Math" w:cs="Times New Roman"/>
                <w:color w:val="000000"/>
                <w:sz w:val="24"/>
                <w:szCs w:val="24"/>
                <w:lang w:eastAsia="en-US"/>
              </w:rPr>
              <m:t>ice</m:t>
            </m:r>
          </m:sub>
        </m:sSub>
      </m:oMath>
      <w:r w:rsidR="00A73F86"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8.19</w:t>
      </w:r>
      <w:r w:rsidR="00A73F86" w:rsidRPr="00DA641C">
        <w:rPr>
          <w:rFonts w:ascii="Times New Roman" w:eastAsia="DengXian" w:hAnsi="Times New Roman" w:cs="Times New Roman"/>
          <w:color w:val="000000"/>
          <w:sz w:val="24"/>
          <w:szCs w:val="24"/>
          <w:lang w:eastAsia="en-US"/>
        </w:rPr>
        <w:t>)</w:t>
      </w:r>
    </w:p>
    <w:p w14:paraId="0C5FF08E"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Then we sort the SGS cloud water and liquid as:</w:t>
      </w:r>
    </w:p>
    <w:p w14:paraId="579C2A63" w14:textId="01BC3B89" w:rsidR="00A73F86" w:rsidRPr="00DA641C" w:rsidRDefault="00CC1315" w:rsidP="00A73F86">
      <w:pPr>
        <w:spacing w:after="20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q</m:t>
            </m:r>
          </m:e>
          <m:sub>
            <m:r>
              <w:rPr>
                <w:rFonts w:ascii="Cambria Math" w:eastAsia="DengXian" w:hAnsi="Cambria Math" w:cs="Times New Roman"/>
                <w:color w:val="000000"/>
                <w:sz w:val="24"/>
                <w:szCs w:val="24"/>
                <w:lang w:eastAsia="en-US"/>
              </w:rPr>
              <m:t>c</m:t>
            </m:r>
          </m:sub>
        </m:sSub>
        <m:r>
          <w:rPr>
            <w:rFonts w:ascii="Cambria Math" w:eastAsia="DengXian" w:hAnsi="Cambria Math" w:cs="Times New Roman"/>
            <w:color w:val="000000"/>
            <w:sz w:val="24"/>
            <w:szCs w:val="24"/>
            <w:lang w:eastAsia="en-US"/>
          </w:rPr>
          <m:t>=QC_BL*</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W</m:t>
            </m:r>
          </m:e>
          <m:sub>
            <m:r>
              <w:rPr>
                <w:rFonts w:ascii="Cambria Math" w:eastAsia="DengXian" w:hAnsi="Cambria Math" w:cs="Times New Roman"/>
                <w:color w:val="000000"/>
                <w:sz w:val="24"/>
                <w:szCs w:val="24"/>
                <w:lang w:eastAsia="en-US"/>
              </w:rPr>
              <m:t>h2o</m:t>
            </m:r>
          </m:sub>
        </m:sSub>
        <m:r>
          <w:rPr>
            <w:rFonts w:ascii="Cambria Math" w:eastAsia="DengXian" w:hAnsi="Cambria Math" w:cs="Times New Roman"/>
            <w:color w:val="000000"/>
            <w:sz w:val="24"/>
            <w:szCs w:val="24"/>
            <w:lang w:eastAsia="en-US"/>
          </w:rPr>
          <m:t>*CLDFRA_BL</m:t>
        </m:r>
      </m:oMath>
      <w:r w:rsidR="00A73F86"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8.20</w:t>
      </w:r>
      <w:r w:rsidR="00A73F86" w:rsidRPr="00DA641C">
        <w:rPr>
          <w:rFonts w:ascii="Times New Roman" w:eastAsia="DengXian" w:hAnsi="Times New Roman" w:cs="Times New Roman"/>
          <w:color w:val="000000"/>
          <w:sz w:val="24"/>
          <w:szCs w:val="24"/>
          <w:lang w:eastAsia="en-US"/>
        </w:rPr>
        <w:t>)</w:t>
      </w:r>
    </w:p>
    <w:p w14:paraId="1D12F7A7" w14:textId="716E01D1" w:rsidR="00A73F86" w:rsidRPr="00DA641C" w:rsidRDefault="00CC1315" w:rsidP="00A73F86">
      <w:pPr>
        <w:spacing w:after="200" w:line="480" w:lineRule="auto"/>
        <w:jc w:val="both"/>
        <w:rPr>
          <w:rFonts w:ascii="Times New Roman" w:eastAsia="DengXian" w:hAnsi="Times New Roman" w:cs="Times New Roman"/>
          <w:color w:val="000000"/>
          <w:sz w:val="24"/>
          <w:szCs w:val="24"/>
          <w:lang w:eastAsia="en-US"/>
        </w:rPr>
      </w:pPr>
      <m:oMath>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q</m:t>
            </m:r>
          </m:e>
          <m:sub>
            <m:r>
              <w:rPr>
                <w:rFonts w:ascii="Cambria Math" w:eastAsia="DengXian" w:hAnsi="Cambria Math" w:cs="Times New Roman"/>
                <w:color w:val="000000"/>
                <w:sz w:val="24"/>
                <w:szCs w:val="24"/>
                <w:lang w:eastAsia="en-US"/>
              </w:rPr>
              <m:t>i</m:t>
            </m:r>
          </m:sub>
        </m:sSub>
        <m:r>
          <w:rPr>
            <w:rFonts w:ascii="Cambria Math" w:eastAsia="DengXian" w:hAnsi="Cambria Math" w:cs="Times New Roman"/>
            <w:color w:val="000000"/>
            <w:sz w:val="24"/>
            <w:szCs w:val="24"/>
            <w:lang w:eastAsia="en-US"/>
          </w:rPr>
          <m:t>=QC_BL*</m:t>
        </m:r>
        <m:sSub>
          <m:sSubPr>
            <m:ctrlPr>
              <w:rPr>
                <w:rFonts w:ascii="Cambria Math" w:eastAsia="DengXian" w:hAnsi="Cambria Math" w:cs="Times New Roman"/>
                <w:i/>
                <w:color w:val="000000"/>
                <w:sz w:val="24"/>
                <w:szCs w:val="24"/>
                <w:lang w:eastAsia="en-US"/>
              </w:rPr>
            </m:ctrlPr>
          </m:sSubPr>
          <m:e>
            <m:r>
              <w:rPr>
                <w:rFonts w:ascii="Cambria Math" w:eastAsia="DengXian" w:hAnsi="Cambria Math" w:cs="Times New Roman"/>
                <w:color w:val="000000"/>
                <w:sz w:val="24"/>
                <w:szCs w:val="24"/>
                <w:lang w:eastAsia="en-US"/>
              </w:rPr>
              <m:t>W</m:t>
            </m:r>
          </m:e>
          <m:sub>
            <m:r>
              <w:rPr>
                <w:rFonts w:ascii="Cambria Math" w:eastAsia="DengXian" w:hAnsi="Cambria Math" w:cs="Times New Roman"/>
                <w:color w:val="000000"/>
                <w:sz w:val="24"/>
                <w:szCs w:val="24"/>
                <w:lang w:eastAsia="en-US"/>
              </w:rPr>
              <m:t>ice</m:t>
            </m:r>
          </m:sub>
        </m:sSub>
        <m:r>
          <w:rPr>
            <w:rFonts w:ascii="Cambria Math" w:eastAsia="DengXian" w:hAnsi="Cambria Math" w:cs="Times New Roman"/>
            <w:color w:val="000000"/>
            <w:sz w:val="24"/>
            <w:szCs w:val="24"/>
            <w:lang w:eastAsia="en-US"/>
          </w:rPr>
          <m:t>*CLDFRA_BL</m:t>
        </m:r>
      </m:oMath>
      <w:r w:rsidR="00A73F86"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 xml:space="preserve">                                                    </w:t>
      </w:r>
      <w:r w:rsidR="00A73F86" w:rsidRPr="00DA641C">
        <w:rPr>
          <w:rFonts w:ascii="Times New Roman" w:eastAsia="DengXian" w:hAnsi="Times New Roman" w:cs="Times New Roman"/>
          <w:color w:val="000000"/>
          <w:sz w:val="24"/>
          <w:szCs w:val="24"/>
          <w:lang w:eastAsia="en-US"/>
        </w:rPr>
        <w:t xml:space="preserve">              (</w:t>
      </w:r>
      <w:r w:rsidR="00140A06">
        <w:rPr>
          <w:rFonts w:ascii="Times New Roman" w:eastAsia="DengXian" w:hAnsi="Times New Roman" w:cs="Times New Roman"/>
          <w:color w:val="000000"/>
          <w:sz w:val="24"/>
          <w:szCs w:val="24"/>
          <w:lang w:eastAsia="en-US"/>
        </w:rPr>
        <w:t>8.21</w:t>
      </w:r>
      <w:r w:rsidR="00A73F86" w:rsidRPr="00DA641C">
        <w:rPr>
          <w:rFonts w:ascii="Times New Roman" w:eastAsia="DengXian" w:hAnsi="Times New Roman" w:cs="Times New Roman"/>
          <w:color w:val="000000"/>
          <w:sz w:val="24"/>
          <w:szCs w:val="24"/>
          <w:lang w:eastAsia="en-US"/>
        </w:rPr>
        <w:t>)</w:t>
      </w:r>
    </w:p>
    <w:p w14:paraId="7BB3736B"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t>This allows us to only use one 3-D array for both SGS cloud water and ice</w:t>
      </w:r>
      <w:r w:rsidRPr="00DA641C">
        <w:rPr>
          <w:rFonts w:ascii="Times New Roman" w:eastAsia="GEVPWL+TimesNewRomanPSMT" w:hAnsi="Times New Roman" w:cs="Times New Roman"/>
          <w:color w:val="000000"/>
          <w:sz w:val="24"/>
          <w:szCs w:val="24"/>
          <w:lang w:eastAsia="en-US"/>
        </w:rPr>
        <w:t xml:space="preserve">. The updated </w:t>
      </w:r>
      <w:r w:rsidRPr="00DA641C">
        <w:rPr>
          <w:rFonts w:ascii="Times New Roman" w:eastAsia="HBGEXN+TimesNewRomanPS-ItalicMT" w:hAnsi="Times New Roman" w:cs="Times New Roman"/>
          <w:i/>
          <w:iCs/>
          <w:color w:val="000000"/>
          <w:sz w:val="24"/>
          <w:szCs w:val="24"/>
          <w:lang w:eastAsia="en-US"/>
        </w:rPr>
        <w:t>q</w:t>
      </w:r>
      <w:r w:rsidRPr="00DA641C">
        <w:rPr>
          <w:rFonts w:ascii="Times New Roman" w:eastAsia="GEVPWL+TimesNewRomanPSMT" w:hAnsi="Times New Roman" w:cs="Times New Roman"/>
          <w:color w:val="000000"/>
          <w:sz w:val="24"/>
          <w:szCs w:val="24"/>
          <w:vertAlign w:val="subscript"/>
          <w:lang w:eastAsia="en-US"/>
        </w:rPr>
        <w:t>c</w:t>
      </w:r>
      <w:r w:rsidRPr="00DA641C">
        <w:rPr>
          <w:rFonts w:ascii="Times New Roman" w:eastAsia="GEVPWL+TimesNewRomanPSMT" w:hAnsi="Times New Roman" w:cs="Times New Roman"/>
          <w:color w:val="000000"/>
          <w:sz w:val="24"/>
          <w:szCs w:val="24"/>
          <w:lang w:eastAsia="en-US"/>
        </w:rPr>
        <w:t xml:space="preserve">, </w:t>
      </w:r>
      <w:r w:rsidRPr="00DA641C">
        <w:rPr>
          <w:rFonts w:ascii="Times New Roman" w:eastAsia="HBGEXN+TimesNewRomanPS-ItalicMT" w:hAnsi="Times New Roman" w:cs="Times New Roman"/>
          <w:i/>
          <w:iCs/>
          <w:color w:val="000000"/>
          <w:sz w:val="24"/>
          <w:szCs w:val="24"/>
          <w:lang w:eastAsia="en-US"/>
        </w:rPr>
        <w:t>q</w:t>
      </w:r>
      <w:r w:rsidRPr="00DA641C">
        <w:rPr>
          <w:rFonts w:ascii="Times New Roman" w:eastAsia="HBGEXN+TimesNewRomanPS-ItalicMT" w:hAnsi="Times New Roman" w:cs="Times New Roman"/>
          <w:i/>
          <w:iCs/>
          <w:color w:val="000000"/>
          <w:sz w:val="24"/>
          <w:szCs w:val="24"/>
          <w:vertAlign w:val="subscript"/>
          <w:lang w:eastAsia="en-US"/>
        </w:rPr>
        <w:t>i</w:t>
      </w:r>
      <w:r w:rsidRPr="00DA641C">
        <w:rPr>
          <w:rFonts w:ascii="Times New Roman" w:eastAsia="GEVPWL+TimesNewRomanPSMT" w:hAnsi="Times New Roman" w:cs="Times New Roman"/>
          <w:color w:val="000000"/>
          <w:sz w:val="24"/>
          <w:szCs w:val="24"/>
          <w:lang w:eastAsia="en-US"/>
        </w:rPr>
        <w:t xml:space="preserve">, and </w:t>
      </w:r>
      <w:r w:rsidRPr="00DA641C">
        <w:rPr>
          <w:rFonts w:ascii="Times New Roman" w:eastAsia="HBGEXN+TimesNewRomanPS-ItalicMT" w:hAnsi="Times New Roman" w:cs="Times New Roman"/>
          <w:i/>
          <w:iCs/>
          <w:color w:val="000000"/>
          <w:sz w:val="24"/>
          <w:szCs w:val="24"/>
          <w:lang w:eastAsia="en-US"/>
        </w:rPr>
        <w:t xml:space="preserve">CLDFRA </w:t>
      </w:r>
      <w:r w:rsidRPr="00DA641C">
        <w:rPr>
          <w:rFonts w:ascii="Times New Roman" w:eastAsia="GEVPWL+TimesNewRomanPSMT" w:hAnsi="Times New Roman" w:cs="Times New Roman"/>
          <w:color w:val="000000"/>
          <w:sz w:val="24"/>
          <w:szCs w:val="24"/>
          <w:lang w:eastAsia="en-US"/>
        </w:rPr>
        <w:t xml:space="preserve">are then used as input into the radiation schemes. After exiting the radiation schemes, the original values of </w:t>
      </w:r>
      <w:r w:rsidRPr="00DA641C">
        <w:rPr>
          <w:rFonts w:ascii="Times New Roman" w:eastAsia="HBGEXN+TimesNewRomanPS-ItalicMT" w:hAnsi="Times New Roman" w:cs="Times New Roman"/>
          <w:i/>
          <w:iCs/>
          <w:color w:val="000000"/>
          <w:sz w:val="24"/>
          <w:szCs w:val="24"/>
          <w:lang w:eastAsia="en-US"/>
        </w:rPr>
        <w:t>q</w:t>
      </w:r>
      <w:r w:rsidRPr="00DA641C">
        <w:rPr>
          <w:rFonts w:ascii="Times New Roman" w:eastAsia="GEVPWL+TimesNewRomanPSMT" w:hAnsi="Times New Roman" w:cs="Times New Roman"/>
          <w:color w:val="000000"/>
          <w:sz w:val="24"/>
          <w:szCs w:val="24"/>
          <w:vertAlign w:val="subscript"/>
          <w:lang w:eastAsia="en-US"/>
        </w:rPr>
        <w:t>c</w:t>
      </w:r>
      <w:r w:rsidRPr="00DA641C">
        <w:rPr>
          <w:rFonts w:ascii="Times New Roman" w:eastAsia="GEVPWL+TimesNewRomanPSMT" w:hAnsi="Times New Roman" w:cs="Times New Roman"/>
          <w:color w:val="000000"/>
          <w:sz w:val="24"/>
          <w:szCs w:val="24"/>
          <w:lang w:eastAsia="en-US"/>
        </w:rPr>
        <w:t xml:space="preserve">, </w:t>
      </w:r>
      <w:r w:rsidRPr="00DA641C">
        <w:rPr>
          <w:rFonts w:ascii="Times New Roman" w:eastAsia="HBGEXN+TimesNewRomanPS-ItalicMT" w:hAnsi="Times New Roman" w:cs="Times New Roman"/>
          <w:i/>
          <w:iCs/>
          <w:color w:val="000000"/>
          <w:sz w:val="24"/>
          <w:szCs w:val="24"/>
          <w:lang w:eastAsia="en-US"/>
        </w:rPr>
        <w:t>q</w:t>
      </w:r>
      <w:r w:rsidRPr="00DA641C">
        <w:rPr>
          <w:rFonts w:ascii="Times New Roman" w:eastAsia="HBGEXN+TimesNewRomanPS-ItalicMT" w:hAnsi="Times New Roman" w:cs="Times New Roman"/>
          <w:i/>
          <w:iCs/>
          <w:color w:val="000000"/>
          <w:sz w:val="24"/>
          <w:szCs w:val="24"/>
          <w:vertAlign w:val="subscript"/>
          <w:lang w:eastAsia="en-US"/>
        </w:rPr>
        <w:t>i</w:t>
      </w:r>
      <w:r w:rsidRPr="00DA641C">
        <w:rPr>
          <w:rFonts w:ascii="Times New Roman" w:eastAsia="GEVPWL+TimesNewRomanPSMT" w:hAnsi="Times New Roman" w:cs="Times New Roman"/>
          <w:color w:val="000000"/>
          <w:sz w:val="24"/>
          <w:szCs w:val="24"/>
          <w:lang w:eastAsia="en-US"/>
        </w:rPr>
        <w:t xml:space="preserve">, and </w:t>
      </w:r>
      <w:r w:rsidRPr="00DA641C">
        <w:rPr>
          <w:rFonts w:ascii="Times New Roman" w:eastAsia="HBGEXN+TimesNewRomanPS-ItalicMT" w:hAnsi="Times New Roman" w:cs="Times New Roman"/>
          <w:i/>
          <w:iCs/>
          <w:color w:val="000000"/>
          <w:sz w:val="24"/>
          <w:szCs w:val="24"/>
          <w:lang w:eastAsia="en-US"/>
        </w:rPr>
        <w:t xml:space="preserve">CLDFRA </w:t>
      </w:r>
      <w:r w:rsidRPr="00DA641C">
        <w:rPr>
          <w:rFonts w:ascii="Times New Roman" w:eastAsia="GEVPWL+TimesNewRomanPSMT" w:hAnsi="Times New Roman" w:cs="Times New Roman"/>
          <w:color w:val="000000"/>
          <w:sz w:val="24"/>
          <w:szCs w:val="24"/>
          <w:lang w:eastAsia="en-US"/>
        </w:rPr>
        <w:t>are restored, so the SGS clouds do not impact the resolved-scale moisture budget.</w:t>
      </w:r>
    </w:p>
    <w:p w14:paraId="2E5FC117"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p>
    <w:p w14:paraId="2A7F5484"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p>
    <w:p w14:paraId="71DA1887"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b/>
          <w:bCs/>
          <w:color w:val="131413"/>
          <w:sz w:val="24"/>
          <w:szCs w:val="24"/>
          <w:lang w:eastAsia="en-US"/>
        </w:rPr>
        <w:lastRenderedPageBreak/>
        <w:t>Table 1</w:t>
      </w:r>
      <w:r w:rsidRPr="00DA641C">
        <w:rPr>
          <w:rFonts w:ascii="Times New Roman" w:eastAsia="DengXian" w:hAnsi="Times New Roman" w:cs="Times New Roman"/>
          <w:color w:val="131413"/>
          <w:sz w:val="24"/>
          <w:szCs w:val="24"/>
          <w:lang w:eastAsia="en-US"/>
        </w:rPr>
        <w:t xml:space="preserve"> Investigated parameters in the MYNN PBL scheme</w:t>
      </w:r>
    </w:p>
    <w:tbl>
      <w:tblPr>
        <w:tblStyle w:val="TableGrid1"/>
        <w:tblW w:w="0" w:type="auto"/>
        <w:jc w:val="center"/>
        <w:tblLook w:val="04A0" w:firstRow="1" w:lastRow="0" w:firstColumn="1" w:lastColumn="0" w:noHBand="0" w:noVBand="1"/>
      </w:tblPr>
      <w:tblGrid>
        <w:gridCol w:w="1189"/>
        <w:gridCol w:w="3201"/>
        <w:gridCol w:w="2126"/>
        <w:gridCol w:w="1780"/>
      </w:tblGrid>
      <w:tr w:rsidR="00A73F86" w:rsidRPr="00DA641C" w14:paraId="27A413B4" w14:textId="77777777" w:rsidTr="000429CD">
        <w:trPr>
          <w:jc w:val="center"/>
        </w:trPr>
        <w:tc>
          <w:tcPr>
            <w:tcW w:w="1189" w:type="dxa"/>
            <w:vAlign w:val="center"/>
          </w:tcPr>
          <w:p w14:paraId="56EBE54F"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Parameter</w:t>
            </w:r>
          </w:p>
        </w:tc>
        <w:tc>
          <w:tcPr>
            <w:tcW w:w="3201" w:type="dxa"/>
            <w:vAlign w:val="center"/>
          </w:tcPr>
          <w:p w14:paraId="32C8E1B0"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Description</w:t>
            </w:r>
          </w:p>
        </w:tc>
        <w:tc>
          <w:tcPr>
            <w:tcW w:w="2126" w:type="dxa"/>
            <w:vAlign w:val="center"/>
          </w:tcPr>
          <w:p w14:paraId="5F86FC8B"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Default value</w:t>
            </w:r>
          </w:p>
        </w:tc>
        <w:tc>
          <w:tcPr>
            <w:tcW w:w="1780" w:type="dxa"/>
            <w:vAlign w:val="center"/>
          </w:tcPr>
          <w:p w14:paraId="58935801"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Estimated range</w:t>
            </w:r>
          </w:p>
        </w:tc>
      </w:tr>
      <w:tr w:rsidR="00A73F86" w:rsidRPr="00DA641C" w14:paraId="2C60D7F6" w14:textId="77777777" w:rsidTr="000429CD">
        <w:trPr>
          <w:jc w:val="center"/>
        </w:trPr>
        <w:tc>
          <w:tcPr>
            <w:tcW w:w="1189" w:type="dxa"/>
            <w:vAlign w:val="center"/>
          </w:tcPr>
          <w:p w14:paraId="5C94A519" w14:textId="77777777" w:rsidR="00A73F86" w:rsidRPr="00DA641C" w:rsidRDefault="00A73F86" w:rsidP="000429CD">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B</w:t>
            </w:r>
            <w:r w:rsidRPr="00DA641C">
              <w:rPr>
                <w:rFonts w:ascii="Times New Roman" w:eastAsia="DengXian" w:hAnsi="Times New Roman" w:cs="Times New Roman"/>
                <w:i/>
                <w:iCs/>
                <w:sz w:val="24"/>
                <w:szCs w:val="24"/>
                <w:vertAlign w:val="subscript"/>
                <w:lang w:eastAsia="en-US"/>
              </w:rPr>
              <w:t>1</w:t>
            </w:r>
          </w:p>
        </w:tc>
        <w:tc>
          <w:tcPr>
            <w:tcW w:w="3201" w:type="dxa"/>
            <w:vAlign w:val="center"/>
          </w:tcPr>
          <w:p w14:paraId="4D8E9F93"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Constant for dissipation rate of TKE</w:t>
            </w:r>
          </w:p>
        </w:tc>
        <w:tc>
          <w:tcPr>
            <w:tcW w:w="2126" w:type="dxa"/>
            <w:vAlign w:val="center"/>
          </w:tcPr>
          <w:p w14:paraId="738CAF07"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24</w:t>
            </w:r>
          </w:p>
        </w:tc>
        <w:tc>
          <w:tcPr>
            <w:tcW w:w="1780" w:type="dxa"/>
            <w:vAlign w:val="center"/>
          </w:tcPr>
          <w:p w14:paraId="77239D92"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[12, 36]</w:t>
            </w:r>
          </w:p>
        </w:tc>
      </w:tr>
      <w:tr w:rsidR="00A73F86" w:rsidRPr="00DA641C" w14:paraId="18676A9A" w14:textId="77777777" w:rsidTr="000429CD">
        <w:trPr>
          <w:jc w:val="center"/>
        </w:trPr>
        <w:tc>
          <w:tcPr>
            <w:tcW w:w="1189" w:type="dxa"/>
            <w:vAlign w:val="center"/>
          </w:tcPr>
          <w:p w14:paraId="1A49BDD4" w14:textId="77777777" w:rsidR="00A73F86" w:rsidRPr="00DA641C" w:rsidRDefault="00A73F86" w:rsidP="000429CD">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D</w:t>
            </w:r>
            <w:r w:rsidRPr="00DA641C">
              <w:rPr>
                <w:rFonts w:ascii="Times New Roman" w:eastAsia="DengXian" w:hAnsi="Times New Roman" w:cs="Times New Roman"/>
                <w:i/>
                <w:iCs/>
                <w:sz w:val="24"/>
                <w:szCs w:val="24"/>
                <w:vertAlign w:val="subscript"/>
                <w:lang w:eastAsia="en-US"/>
              </w:rPr>
              <w:t>f</w:t>
            </w:r>
            <w:r w:rsidRPr="00DA641C">
              <w:rPr>
                <w:rFonts w:ascii="Times New Roman" w:eastAsia="DengXian" w:hAnsi="Times New Roman" w:cs="Times New Roman"/>
                <w:i/>
                <w:iCs/>
                <w:sz w:val="24"/>
                <w:szCs w:val="24"/>
                <w:lang w:eastAsia="en-US"/>
              </w:rPr>
              <w:t xml:space="preserve"> (</w:t>
            </w:r>
            <w:proofErr w:type="spellStart"/>
            <w:r w:rsidRPr="00DA641C">
              <w:rPr>
                <w:rFonts w:ascii="Times New Roman" w:eastAsia="DengXian" w:hAnsi="Times New Roman" w:cs="Times New Roman"/>
                <w:i/>
                <w:iCs/>
                <w:sz w:val="24"/>
                <w:szCs w:val="24"/>
                <w:lang w:eastAsia="en-US"/>
              </w:rPr>
              <w:t>sqfac</w:t>
            </w:r>
            <w:proofErr w:type="spellEnd"/>
            <w:r w:rsidRPr="00DA641C">
              <w:rPr>
                <w:rFonts w:ascii="Times New Roman" w:eastAsia="DengXian" w:hAnsi="Times New Roman" w:cs="Times New Roman"/>
                <w:i/>
                <w:iCs/>
                <w:sz w:val="24"/>
                <w:szCs w:val="24"/>
                <w:lang w:eastAsia="en-US"/>
              </w:rPr>
              <w:t>)</w:t>
            </w:r>
          </w:p>
        </w:tc>
        <w:tc>
          <w:tcPr>
            <w:tcW w:w="3201" w:type="dxa"/>
            <w:vAlign w:val="center"/>
          </w:tcPr>
          <w:p w14:paraId="1A04301B"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TKE diffusion factor</w:t>
            </w:r>
          </w:p>
        </w:tc>
        <w:tc>
          <w:tcPr>
            <w:tcW w:w="2126" w:type="dxa"/>
            <w:vAlign w:val="center"/>
          </w:tcPr>
          <w:p w14:paraId="2DB6373A"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2</w:t>
            </w:r>
          </w:p>
        </w:tc>
        <w:tc>
          <w:tcPr>
            <w:tcW w:w="1780" w:type="dxa"/>
            <w:vAlign w:val="center"/>
          </w:tcPr>
          <w:p w14:paraId="4271877C"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[1.5, 4.5]</w:t>
            </w:r>
          </w:p>
        </w:tc>
      </w:tr>
      <w:tr w:rsidR="00A73F86" w:rsidRPr="00DA641C" w14:paraId="3C772F3E" w14:textId="77777777" w:rsidTr="000429CD">
        <w:trPr>
          <w:jc w:val="center"/>
        </w:trPr>
        <w:tc>
          <w:tcPr>
            <w:tcW w:w="1189" w:type="dxa"/>
            <w:vAlign w:val="center"/>
          </w:tcPr>
          <w:p w14:paraId="52716585" w14:textId="77777777" w:rsidR="00A73F86" w:rsidRPr="00DA641C" w:rsidRDefault="00A73F86" w:rsidP="000429CD">
            <w:pPr>
              <w:spacing w:line="240" w:lineRule="auto"/>
              <w:jc w:val="center"/>
              <w:rPr>
                <w:rFonts w:ascii="Times New Roman" w:eastAsia="DengXian" w:hAnsi="Times New Roman" w:cs="Times New Roman"/>
                <w:i/>
                <w:iCs/>
                <w:sz w:val="24"/>
                <w:szCs w:val="24"/>
                <w:lang w:eastAsia="en-US"/>
              </w:rPr>
            </w:pPr>
            <w:proofErr w:type="spellStart"/>
            <w:r w:rsidRPr="00DA641C">
              <w:rPr>
                <w:rFonts w:ascii="Times New Roman" w:eastAsia="DengXian" w:hAnsi="Times New Roman" w:cs="Times New Roman"/>
                <w:i/>
                <w:iCs/>
                <w:sz w:val="24"/>
                <w:szCs w:val="24"/>
                <w:lang w:eastAsia="en-US"/>
              </w:rPr>
              <w:t>Pr</w:t>
            </w:r>
            <w:proofErr w:type="spellEnd"/>
          </w:p>
        </w:tc>
        <w:tc>
          <w:tcPr>
            <w:tcW w:w="3201" w:type="dxa"/>
            <w:vAlign w:val="center"/>
          </w:tcPr>
          <w:p w14:paraId="63507568"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Turbulent Prandtl number</w:t>
            </w:r>
          </w:p>
        </w:tc>
        <w:tc>
          <w:tcPr>
            <w:tcW w:w="2126" w:type="dxa"/>
            <w:vAlign w:val="center"/>
          </w:tcPr>
          <w:p w14:paraId="20B50BAC"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0.74</w:t>
            </w:r>
          </w:p>
        </w:tc>
        <w:tc>
          <w:tcPr>
            <w:tcW w:w="1780" w:type="dxa"/>
            <w:vAlign w:val="center"/>
          </w:tcPr>
          <w:p w14:paraId="5C8D86BF"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[0.5, 2]</w:t>
            </w:r>
          </w:p>
        </w:tc>
      </w:tr>
      <w:tr w:rsidR="00A73F86" w:rsidRPr="00DA641C" w14:paraId="7EA3D4B0" w14:textId="77777777" w:rsidTr="000429CD">
        <w:trPr>
          <w:jc w:val="center"/>
        </w:trPr>
        <w:tc>
          <w:tcPr>
            <w:tcW w:w="1189" w:type="dxa"/>
            <w:vAlign w:val="center"/>
          </w:tcPr>
          <w:p w14:paraId="435C3FE8" w14:textId="77777777" w:rsidR="00A73F86" w:rsidRPr="00DA641C" w:rsidRDefault="00A73F86" w:rsidP="000429CD">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C</w:t>
            </w:r>
            <w:r w:rsidRPr="00DA641C">
              <w:rPr>
                <w:rFonts w:ascii="Times New Roman" w:eastAsia="DengXian" w:hAnsi="Times New Roman" w:cs="Times New Roman"/>
                <w:i/>
                <w:iCs/>
                <w:sz w:val="24"/>
                <w:szCs w:val="24"/>
                <w:vertAlign w:val="subscript"/>
                <w:lang w:eastAsia="en-US"/>
              </w:rPr>
              <w:t>3</w:t>
            </w:r>
          </w:p>
        </w:tc>
        <w:tc>
          <w:tcPr>
            <w:tcW w:w="3201" w:type="dxa"/>
            <w:vAlign w:val="center"/>
          </w:tcPr>
          <w:p w14:paraId="450C6DB7"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Closure constant</w:t>
            </w:r>
          </w:p>
        </w:tc>
        <w:tc>
          <w:tcPr>
            <w:tcW w:w="2126" w:type="dxa"/>
            <w:vAlign w:val="center"/>
          </w:tcPr>
          <w:p w14:paraId="08D9D56F"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0.34</w:t>
            </w:r>
          </w:p>
        </w:tc>
        <w:tc>
          <w:tcPr>
            <w:tcW w:w="1780" w:type="dxa"/>
            <w:vAlign w:val="center"/>
          </w:tcPr>
          <w:p w14:paraId="27DDAF89"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[0.33, 0.50]</w:t>
            </w:r>
          </w:p>
        </w:tc>
      </w:tr>
      <w:tr w:rsidR="00A73F86" w:rsidRPr="00DA641C" w14:paraId="54EB0D2C" w14:textId="77777777" w:rsidTr="000429CD">
        <w:trPr>
          <w:jc w:val="center"/>
        </w:trPr>
        <w:tc>
          <w:tcPr>
            <w:tcW w:w="1189" w:type="dxa"/>
            <w:vAlign w:val="center"/>
          </w:tcPr>
          <w:p w14:paraId="6E234D6F" w14:textId="77777777" w:rsidR="00A73F86" w:rsidRPr="00DA641C" w:rsidRDefault="00A73F86" w:rsidP="000429CD">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C</w:t>
            </w:r>
            <w:r w:rsidRPr="00DA641C">
              <w:rPr>
                <w:rFonts w:ascii="Times New Roman" w:eastAsia="DengXian" w:hAnsi="Times New Roman" w:cs="Times New Roman"/>
                <w:i/>
                <w:iCs/>
                <w:sz w:val="24"/>
                <w:szCs w:val="24"/>
                <w:vertAlign w:val="subscript"/>
                <w:lang w:eastAsia="en-US"/>
              </w:rPr>
              <w:t>5</w:t>
            </w:r>
          </w:p>
        </w:tc>
        <w:tc>
          <w:tcPr>
            <w:tcW w:w="3201" w:type="dxa"/>
            <w:vAlign w:val="center"/>
          </w:tcPr>
          <w:p w14:paraId="5B5E91EF"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Closure constant</w:t>
            </w:r>
          </w:p>
        </w:tc>
        <w:tc>
          <w:tcPr>
            <w:tcW w:w="2126" w:type="dxa"/>
            <w:vAlign w:val="center"/>
          </w:tcPr>
          <w:p w14:paraId="56116C58"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0.2</w:t>
            </w:r>
          </w:p>
        </w:tc>
        <w:tc>
          <w:tcPr>
            <w:tcW w:w="1780" w:type="dxa"/>
            <w:vAlign w:val="center"/>
          </w:tcPr>
          <w:p w14:paraId="757642BC"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[0.1, 0.3]</w:t>
            </w:r>
          </w:p>
        </w:tc>
      </w:tr>
      <w:tr w:rsidR="00A73F86" w:rsidRPr="00DA641C" w14:paraId="45F11A7F" w14:textId="77777777" w:rsidTr="000429CD">
        <w:trPr>
          <w:jc w:val="center"/>
        </w:trPr>
        <w:tc>
          <w:tcPr>
            <w:tcW w:w="1189" w:type="dxa"/>
            <w:vAlign w:val="center"/>
          </w:tcPr>
          <w:p w14:paraId="586539F5"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i/>
                <w:iCs/>
                <w:sz w:val="24"/>
                <w:szCs w:val="24"/>
                <w:lang w:eastAsia="en-US"/>
              </w:rPr>
              <w:t>γ</w:t>
            </w:r>
            <w:r w:rsidRPr="00DA641C">
              <w:rPr>
                <w:rFonts w:ascii="Times New Roman" w:eastAsia="DengXian" w:hAnsi="Times New Roman" w:cs="Times New Roman"/>
                <w:i/>
                <w:iCs/>
                <w:sz w:val="24"/>
                <w:szCs w:val="24"/>
                <w:vertAlign w:val="subscript"/>
                <w:lang w:eastAsia="en-US"/>
              </w:rPr>
              <w:t>1</w:t>
            </w:r>
            <w:r w:rsidRPr="00DA641C">
              <w:rPr>
                <w:rFonts w:ascii="Times New Roman" w:eastAsia="DengXian" w:hAnsi="Times New Roman" w:cs="Times New Roman"/>
                <w:sz w:val="24"/>
                <w:szCs w:val="24"/>
                <w:lang w:eastAsia="en-US"/>
              </w:rPr>
              <w:t>(</w:t>
            </w:r>
            <w:r w:rsidRPr="00DA641C">
              <w:rPr>
                <w:rFonts w:ascii="Times New Roman" w:eastAsia="DengXian" w:hAnsi="Times New Roman" w:cs="Times New Roman"/>
                <w:i/>
                <w:iCs/>
                <w:sz w:val="24"/>
                <w:szCs w:val="24"/>
                <w:lang w:eastAsia="en-US"/>
              </w:rPr>
              <w:t>g</w:t>
            </w:r>
            <w:r w:rsidRPr="00DA641C">
              <w:rPr>
                <w:rFonts w:ascii="Times New Roman" w:eastAsia="DengXian" w:hAnsi="Times New Roman" w:cs="Times New Roman"/>
                <w:i/>
                <w:iCs/>
                <w:sz w:val="24"/>
                <w:szCs w:val="24"/>
                <w:vertAlign w:val="subscript"/>
                <w:lang w:eastAsia="en-US"/>
              </w:rPr>
              <w:t>1</w:t>
            </w:r>
            <w:r w:rsidRPr="00DA641C">
              <w:rPr>
                <w:rFonts w:ascii="Times New Roman" w:eastAsia="DengXian" w:hAnsi="Times New Roman" w:cs="Times New Roman"/>
                <w:sz w:val="24"/>
                <w:szCs w:val="24"/>
                <w:lang w:eastAsia="en-US"/>
              </w:rPr>
              <w:t>)</w:t>
            </w:r>
          </w:p>
        </w:tc>
        <w:tc>
          <w:tcPr>
            <w:tcW w:w="3201" w:type="dxa"/>
            <w:vAlign w:val="center"/>
          </w:tcPr>
          <w:p w14:paraId="3E6D5833"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Closure constant</w:t>
            </w:r>
          </w:p>
        </w:tc>
        <w:tc>
          <w:tcPr>
            <w:tcW w:w="2126" w:type="dxa"/>
            <w:vAlign w:val="center"/>
          </w:tcPr>
          <w:p w14:paraId="03DD8176"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0.229</w:t>
            </w:r>
          </w:p>
        </w:tc>
        <w:tc>
          <w:tcPr>
            <w:tcW w:w="1780" w:type="dxa"/>
            <w:vAlign w:val="center"/>
          </w:tcPr>
          <w:p w14:paraId="63BC32AE"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[0.18, 0.24]</w:t>
            </w:r>
          </w:p>
        </w:tc>
      </w:tr>
      <w:tr w:rsidR="00A73F86" w:rsidRPr="00DA641C" w14:paraId="24B1F4BE" w14:textId="77777777" w:rsidTr="000429CD">
        <w:trPr>
          <w:jc w:val="center"/>
        </w:trPr>
        <w:tc>
          <w:tcPr>
            <w:tcW w:w="1189" w:type="dxa"/>
            <w:vAlign w:val="center"/>
          </w:tcPr>
          <w:p w14:paraId="4D925972" w14:textId="77777777" w:rsidR="00A73F86" w:rsidRPr="00DA641C" w:rsidRDefault="00A73F86" w:rsidP="000429CD">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α</w:t>
            </w:r>
            <w:r w:rsidRPr="00DA641C">
              <w:rPr>
                <w:rFonts w:ascii="Times New Roman" w:eastAsia="DengXian" w:hAnsi="Times New Roman" w:cs="Times New Roman"/>
                <w:i/>
                <w:iCs/>
                <w:sz w:val="24"/>
                <w:szCs w:val="24"/>
                <w:vertAlign w:val="subscript"/>
                <w:lang w:eastAsia="en-US"/>
              </w:rPr>
              <w:t>1</w:t>
            </w:r>
          </w:p>
        </w:tc>
        <w:tc>
          <w:tcPr>
            <w:tcW w:w="3201" w:type="dxa"/>
            <w:vAlign w:val="center"/>
          </w:tcPr>
          <w:p w14:paraId="027E460E"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Constant for calculation of the turbulent length scale (</w:t>
            </w:r>
            <w:r w:rsidRPr="00DA641C">
              <w:rPr>
                <w:rFonts w:ascii="Times New Roman" w:eastAsia="DengXian" w:hAnsi="Times New Roman" w:cs="Times New Roman"/>
                <w:i/>
                <w:iCs/>
                <w:sz w:val="24"/>
                <w:szCs w:val="24"/>
                <w:lang w:eastAsia="en-US"/>
              </w:rPr>
              <w:t>L</w:t>
            </w:r>
            <w:r w:rsidRPr="00DA641C">
              <w:rPr>
                <w:rFonts w:ascii="Times New Roman" w:eastAsia="DengXian" w:hAnsi="Times New Roman" w:cs="Times New Roman"/>
                <w:i/>
                <w:iCs/>
                <w:sz w:val="24"/>
                <w:szCs w:val="24"/>
                <w:vertAlign w:val="subscript"/>
                <w:lang w:eastAsia="en-US"/>
              </w:rPr>
              <w:t>T</w:t>
            </w:r>
            <w:r w:rsidRPr="00DA641C">
              <w:rPr>
                <w:rFonts w:ascii="Times New Roman" w:eastAsia="DengXian" w:hAnsi="Times New Roman" w:cs="Times New Roman"/>
                <w:sz w:val="24"/>
                <w:szCs w:val="24"/>
                <w:lang w:eastAsia="en-US"/>
              </w:rPr>
              <w:t>)</w:t>
            </w:r>
          </w:p>
        </w:tc>
        <w:tc>
          <w:tcPr>
            <w:tcW w:w="2126" w:type="dxa"/>
            <w:vAlign w:val="center"/>
          </w:tcPr>
          <w:p w14:paraId="4152402E"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0.23</w:t>
            </w:r>
          </w:p>
        </w:tc>
        <w:tc>
          <w:tcPr>
            <w:tcW w:w="1780" w:type="dxa"/>
            <w:vAlign w:val="center"/>
          </w:tcPr>
          <w:p w14:paraId="0B750E4A"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[0.115, 0.345]</w:t>
            </w:r>
          </w:p>
        </w:tc>
      </w:tr>
      <w:tr w:rsidR="00A73F86" w:rsidRPr="00DA641C" w14:paraId="3DFB50BB" w14:textId="77777777" w:rsidTr="000429CD">
        <w:trPr>
          <w:jc w:val="center"/>
        </w:trPr>
        <w:tc>
          <w:tcPr>
            <w:tcW w:w="1189" w:type="dxa"/>
            <w:vAlign w:val="center"/>
          </w:tcPr>
          <w:p w14:paraId="5A06D7EA" w14:textId="77777777" w:rsidR="00A73F86" w:rsidRPr="00DA641C" w:rsidRDefault="00A73F86" w:rsidP="000429CD">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α</w:t>
            </w:r>
            <w:r w:rsidRPr="00DA641C">
              <w:rPr>
                <w:rFonts w:ascii="Times New Roman" w:eastAsia="DengXian" w:hAnsi="Times New Roman" w:cs="Times New Roman"/>
                <w:i/>
                <w:iCs/>
                <w:sz w:val="24"/>
                <w:szCs w:val="24"/>
                <w:vertAlign w:val="subscript"/>
                <w:lang w:eastAsia="en-US"/>
              </w:rPr>
              <w:t>2</w:t>
            </w:r>
          </w:p>
        </w:tc>
        <w:tc>
          <w:tcPr>
            <w:tcW w:w="3201" w:type="dxa"/>
            <w:vAlign w:val="center"/>
          </w:tcPr>
          <w:p w14:paraId="5396235E"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Constant for calculation of the turbulent length scale (</w:t>
            </w:r>
            <w:r w:rsidRPr="00DA641C">
              <w:rPr>
                <w:rFonts w:ascii="Times New Roman" w:eastAsia="DengXian" w:hAnsi="Times New Roman" w:cs="Times New Roman"/>
                <w:i/>
                <w:iCs/>
                <w:sz w:val="24"/>
                <w:szCs w:val="24"/>
                <w:lang w:eastAsia="en-US"/>
              </w:rPr>
              <w:t>L</w:t>
            </w:r>
            <w:r w:rsidRPr="00DA641C">
              <w:rPr>
                <w:rFonts w:ascii="Times New Roman" w:eastAsia="DengXian" w:hAnsi="Times New Roman" w:cs="Times New Roman"/>
                <w:i/>
                <w:iCs/>
                <w:sz w:val="24"/>
                <w:szCs w:val="24"/>
                <w:vertAlign w:val="subscript"/>
                <w:lang w:eastAsia="en-US"/>
              </w:rPr>
              <w:t>B</w:t>
            </w:r>
            <w:r w:rsidRPr="00DA641C">
              <w:rPr>
                <w:rFonts w:ascii="Times New Roman" w:eastAsia="DengXian" w:hAnsi="Times New Roman" w:cs="Times New Roman"/>
                <w:sz w:val="24"/>
                <w:szCs w:val="24"/>
                <w:lang w:eastAsia="en-US"/>
              </w:rPr>
              <w:t>)</w:t>
            </w:r>
          </w:p>
        </w:tc>
        <w:tc>
          <w:tcPr>
            <w:tcW w:w="2126" w:type="dxa"/>
            <w:vAlign w:val="center"/>
          </w:tcPr>
          <w:p w14:paraId="41D7B48D"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0.65</w:t>
            </w:r>
          </w:p>
        </w:tc>
        <w:tc>
          <w:tcPr>
            <w:tcW w:w="1780" w:type="dxa"/>
            <w:vAlign w:val="center"/>
          </w:tcPr>
          <w:p w14:paraId="0B36522D"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[0.5, 1.0]</w:t>
            </w:r>
          </w:p>
        </w:tc>
      </w:tr>
      <w:tr w:rsidR="00A73F86" w:rsidRPr="00DA641C" w14:paraId="62C1161C" w14:textId="77777777" w:rsidTr="000429CD">
        <w:trPr>
          <w:jc w:val="center"/>
        </w:trPr>
        <w:tc>
          <w:tcPr>
            <w:tcW w:w="1189" w:type="dxa"/>
            <w:vAlign w:val="center"/>
          </w:tcPr>
          <w:p w14:paraId="6D54DB3D" w14:textId="77777777" w:rsidR="00A73F86" w:rsidRPr="00DA641C" w:rsidRDefault="00A73F86" w:rsidP="000429CD">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α</w:t>
            </w:r>
            <w:r w:rsidRPr="00DA641C">
              <w:rPr>
                <w:rFonts w:ascii="Times New Roman" w:eastAsia="DengXian" w:hAnsi="Times New Roman" w:cs="Times New Roman"/>
                <w:i/>
                <w:iCs/>
                <w:sz w:val="24"/>
                <w:szCs w:val="24"/>
                <w:vertAlign w:val="subscript"/>
                <w:lang w:eastAsia="en-US"/>
              </w:rPr>
              <w:t>3</w:t>
            </w:r>
          </w:p>
        </w:tc>
        <w:tc>
          <w:tcPr>
            <w:tcW w:w="3201" w:type="dxa"/>
            <w:vAlign w:val="center"/>
          </w:tcPr>
          <w:p w14:paraId="6B6BB409"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Constant for calculation of (</w:t>
            </w:r>
            <w:r w:rsidRPr="00DA641C">
              <w:rPr>
                <w:rFonts w:ascii="Times New Roman" w:eastAsia="DengXian" w:hAnsi="Times New Roman" w:cs="Times New Roman"/>
                <w:i/>
                <w:iCs/>
                <w:sz w:val="24"/>
                <w:szCs w:val="24"/>
                <w:lang w:eastAsia="en-US"/>
              </w:rPr>
              <w:t>L</w:t>
            </w:r>
            <w:r w:rsidRPr="00DA641C">
              <w:rPr>
                <w:rFonts w:ascii="Times New Roman" w:eastAsia="DengXian" w:hAnsi="Times New Roman" w:cs="Times New Roman"/>
                <w:i/>
                <w:iCs/>
                <w:sz w:val="24"/>
                <w:szCs w:val="24"/>
                <w:vertAlign w:val="subscript"/>
                <w:lang w:eastAsia="en-US"/>
              </w:rPr>
              <w:t>B</w:t>
            </w:r>
            <w:r w:rsidRPr="00DA641C">
              <w:rPr>
                <w:rFonts w:ascii="Times New Roman" w:eastAsia="DengXian" w:hAnsi="Times New Roman" w:cs="Times New Roman"/>
                <w:sz w:val="24"/>
                <w:szCs w:val="24"/>
                <w:lang w:eastAsia="en-US"/>
              </w:rPr>
              <w:t>)</w:t>
            </w:r>
          </w:p>
        </w:tc>
        <w:tc>
          <w:tcPr>
            <w:tcW w:w="2126" w:type="dxa"/>
            <w:vAlign w:val="center"/>
          </w:tcPr>
          <w:p w14:paraId="1DE6A74C"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3</w:t>
            </w:r>
          </w:p>
        </w:tc>
        <w:tc>
          <w:tcPr>
            <w:tcW w:w="1780" w:type="dxa"/>
            <w:vAlign w:val="center"/>
          </w:tcPr>
          <w:p w14:paraId="34ACC2FC"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[2.5, 7.5]</w:t>
            </w:r>
          </w:p>
        </w:tc>
      </w:tr>
      <w:tr w:rsidR="00A73F86" w:rsidRPr="00DA641C" w14:paraId="50CDBE1E" w14:textId="77777777" w:rsidTr="000429CD">
        <w:trPr>
          <w:jc w:val="center"/>
        </w:trPr>
        <w:tc>
          <w:tcPr>
            <w:tcW w:w="1189" w:type="dxa"/>
            <w:vAlign w:val="center"/>
          </w:tcPr>
          <w:p w14:paraId="247A24D6" w14:textId="77777777" w:rsidR="00A73F86" w:rsidRPr="00DA641C" w:rsidRDefault="00A73F86" w:rsidP="000429CD">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α</w:t>
            </w:r>
            <w:r w:rsidRPr="00DA641C">
              <w:rPr>
                <w:rFonts w:ascii="Times New Roman" w:eastAsia="DengXian" w:hAnsi="Times New Roman" w:cs="Times New Roman"/>
                <w:i/>
                <w:iCs/>
                <w:sz w:val="24"/>
                <w:szCs w:val="24"/>
                <w:vertAlign w:val="subscript"/>
                <w:lang w:eastAsia="en-US"/>
              </w:rPr>
              <w:t>4</w:t>
            </w:r>
          </w:p>
        </w:tc>
        <w:tc>
          <w:tcPr>
            <w:tcW w:w="3201" w:type="dxa"/>
            <w:vAlign w:val="center"/>
          </w:tcPr>
          <w:p w14:paraId="7CE3F876"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Constant for calculation of the turbulent length scale (</w:t>
            </w:r>
            <w:r w:rsidRPr="00DA641C">
              <w:rPr>
                <w:rFonts w:ascii="Times New Roman" w:eastAsia="DengXian" w:hAnsi="Times New Roman" w:cs="Times New Roman"/>
                <w:i/>
                <w:iCs/>
                <w:sz w:val="24"/>
                <w:szCs w:val="24"/>
                <w:lang w:eastAsia="en-US"/>
              </w:rPr>
              <w:t>L</w:t>
            </w:r>
            <w:r w:rsidRPr="00DA641C">
              <w:rPr>
                <w:rFonts w:ascii="Times New Roman" w:eastAsia="DengXian" w:hAnsi="Times New Roman" w:cs="Times New Roman"/>
                <w:i/>
                <w:iCs/>
                <w:sz w:val="24"/>
                <w:szCs w:val="24"/>
                <w:vertAlign w:val="subscript"/>
                <w:lang w:eastAsia="en-US"/>
              </w:rPr>
              <w:t>S</w:t>
            </w:r>
            <w:r w:rsidRPr="00DA641C">
              <w:rPr>
                <w:rFonts w:ascii="Times New Roman" w:eastAsia="DengXian" w:hAnsi="Times New Roman" w:cs="Times New Roman"/>
                <w:sz w:val="24"/>
                <w:szCs w:val="24"/>
                <w:lang w:eastAsia="en-US"/>
              </w:rPr>
              <w:t>)</w:t>
            </w:r>
          </w:p>
        </w:tc>
        <w:tc>
          <w:tcPr>
            <w:tcW w:w="2126" w:type="dxa"/>
            <w:vAlign w:val="center"/>
          </w:tcPr>
          <w:p w14:paraId="50BFB516"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20</w:t>
            </w:r>
          </w:p>
        </w:tc>
        <w:tc>
          <w:tcPr>
            <w:tcW w:w="1780" w:type="dxa"/>
            <w:vAlign w:val="center"/>
          </w:tcPr>
          <w:p w14:paraId="6592EE52"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[20, 100]</w:t>
            </w:r>
          </w:p>
        </w:tc>
      </w:tr>
      <w:tr w:rsidR="00A73F86" w:rsidRPr="00DA641C" w14:paraId="318F0ABF" w14:textId="77777777" w:rsidTr="000429CD">
        <w:trPr>
          <w:jc w:val="center"/>
        </w:trPr>
        <w:tc>
          <w:tcPr>
            <w:tcW w:w="1189" w:type="dxa"/>
            <w:vAlign w:val="center"/>
          </w:tcPr>
          <w:p w14:paraId="0003682F" w14:textId="77777777" w:rsidR="00A73F86" w:rsidRPr="00DA641C" w:rsidRDefault="00A73F86" w:rsidP="000429CD">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α</w:t>
            </w:r>
            <w:r w:rsidRPr="00DA641C">
              <w:rPr>
                <w:rFonts w:ascii="Times New Roman" w:eastAsia="DengXian" w:hAnsi="Times New Roman" w:cs="Times New Roman"/>
                <w:i/>
                <w:iCs/>
                <w:sz w:val="24"/>
                <w:szCs w:val="24"/>
                <w:vertAlign w:val="subscript"/>
                <w:lang w:eastAsia="en-US"/>
              </w:rPr>
              <w:t>5</w:t>
            </w:r>
          </w:p>
        </w:tc>
        <w:tc>
          <w:tcPr>
            <w:tcW w:w="3201" w:type="dxa"/>
            <w:vAlign w:val="center"/>
          </w:tcPr>
          <w:p w14:paraId="1DC07A0A"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Constant for calculation </w:t>
            </w:r>
            <w:r w:rsidRPr="00DA641C">
              <w:rPr>
                <w:rFonts w:ascii="Times New Roman" w:eastAsia="DengXian" w:hAnsi="Times New Roman" w:cs="Times New Roman"/>
                <w:i/>
                <w:iCs/>
                <w:sz w:val="24"/>
                <w:szCs w:val="24"/>
                <w:lang w:eastAsia="en-US"/>
              </w:rPr>
              <w:t>L</w:t>
            </w:r>
            <w:r w:rsidRPr="00DA641C">
              <w:rPr>
                <w:rFonts w:ascii="Times New Roman" w:eastAsia="DengXian" w:hAnsi="Times New Roman" w:cs="Times New Roman"/>
                <w:i/>
                <w:iCs/>
                <w:sz w:val="24"/>
                <w:szCs w:val="24"/>
                <w:vertAlign w:val="subscript"/>
                <w:lang w:eastAsia="en-US"/>
              </w:rPr>
              <w:t>T</w:t>
            </w:r>
          </w:p>
        </w:tc>
        <w:tc>
          <w:tcPr>
            <w:tcW w:w="2126" w:type="dxa"/>
            <w:vAlign w:val="center"/>
          </w:tcPr>
          <w:p w14:paraId="7C16967D"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2.1</w:t>
            </w:r>
          </w:p>
        </w:tc>
        <w:tc>
          <w:tcPr>
            <w:tcW w:w="1780" w:type="dxa"/>
            <w:vAlign w:val="center"/>
          </w:tcPr>
          <w:p w14:paraId="099844AB"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[1.35, 4.05]</w:t>
            </w:r>
          </w:p>
        </w:tc>
      </w:tr>
      <w:tr w:rsidR="00A73F86" w:rsidRPr="00DA641C" w14:paraId="2C1F53B9" w14:textId="77777777" w:rsidTr="000429CD">
        <w:trPr>
          <w:jc w:val="center"/>
        </w:trPr>
        <w:tc>
          <w:tcPr>
            <w:tcW w:w="1189" w:type="dxa"/>
            <w:vAlign w:val="center"/>
          </w:tcPr>
          <w:p w14:paraId="579C04D2" w14:textId="77777777" w:rsidR="00A73F86" w:rsidRPr="00DA641C" w:rsidRDefault="00A73F86" w:rsidP="000429CD">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β</w:t>
            </w:r>
          </w:p>
        </w:tc>
        <w:tc>
          <w:tcPr>
            <w:tcW w:w="3201" w:type="dxa"/>
            <w:vAlign w:val="center"/>
          </w:tcPr>
          <w:p w14:paraId="1771D86A"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Exponent on equation of </w:t>
            </w:r>
            <w:r w:rsidRPr="00DA641C">
              <w:rPr>
                <w:rFonts w:ascii="Times New Roman" w:eastAsia="DengXian" w:hAnsi="Times New Roman" w:cs="Times New Roman"/>
                <w:i/>
                <w:iCs/>
                <w:sz w:val="24"/>
                <w:szCs w:val="24"/>
                <w:lang w:eastAsia="en-US"/>
              </w:rPr>
              <w:t>L</w:t>
            </w:r>
            <w:r w:rsidRPr="00DA641C">
              <w:rPr>
                <w:rFonts w:ascii="Times New Roman" w:eastAsia="DengXian" w:hAnsi="Times New Roman" w:cs="Times New Roman"/>
                <w:i/>
                <w:iCs/>
                <w:sz w:val="24"/>
                <w:szCs w:val="24"/>
                <w:vertAlign w:val="subscript"/>
                <w:lang w:eastAsia="en-US"/>
              </w:rPr>
              <w:t>S</w:t>
            </w:r>
          </w:p>
        </w:tc>
        <w:tc>
          <w:tcPr>
            <w:tcW w:w="2126" w:type="dxa"/>
            <w:vAlign w:val="center"/>
          </w:tcPr>
          <w:p w14:paraId="0588121C"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0.2</w:t>
            </w:r>
          </w:p>
        </w:tc>
        <w:tc>
          <w:tcPr>
            <w:tcW w:w="1780" w:type="dxa"/>
            <w:vAlign w:val="center"/>
          </w:tcPr>
          <w:p w14:paraId="502B671B" w14:textId="77777777" w:rsidR="00A73F86" w:rsidRPr="00DA641C" w:rsidRDefault="00A73F86" w:rsidP="000429CD">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[0.1, 0.3]</w:t>
            </w:r>
          </w:p>
        </w:tc>
      </w:tr>
    </w:tbl>
    <w:p w14:paraId="48DB9CAD"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p>
    <w:p w14:paraId="2C1662BA"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WRF-4.1.2/</w:t>
      </w:r>
      <w:proofErr w:type="spellStart"/>
      <w:r w:rsidRPr="00DA641C">
        <w:rPr>
          <w:rFonts w:ascii="Times New Roman" w:eastAsia="DengXian" w:hAnsi="Times New Roman" w:cs="Times New Roman"/>
          <w:sz w:val="24"/>
          <w:szCs w:val="24"/>
          <w:lang w:eastAsia="en-US"/>
        </w:rPr>
        <w:t>phys</w:t>
      </w:r>
      <w:proofErr w:type="spellEnd"/>
      <w:r w:rsidRPr="00DA641C">
        <w:rPr>
          <w:rFonts w:ascii="Times New Roman" w:eastAsia="DengXian" w:hAnsi="Times New Roman" w:cs="Times New Roman"/>
          <w:sz w:val="24"/>
          <w:szCs w:val="24"/>
          <w:lang w:eastAsia="en-US"/>
        </w:rPr>
        <w:t>/</w:t>
      </w:r>
      <w:proofErr w:type="spellStart"/>
      <w:r w:rsidRPr="00DA641C">
        <w:rPr>
          <w:rFonts w:ascii="Times New Roman" w:eastAsia="DengXian" w:hAnsi="Times New Roman" w:cs="Times New Roman"/>
          <w:sz w:val="24"/>
          <w:szCs w:val="24"/>
          <w:lang w:eastAsia="en-US"/>
        </w:rPr>
        <w:t>module_bl_mynn.F</w:t>
      </w:r>
      <w:proofErr w:type="spellEnd"/>
    </w:p>
    <w:p w14:paraId="71D65727"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p>
    <w:p w14:paraId="46DA6E5A"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Line: 957-961 (alpha1-alpha5)</w:t>
      </w:r>
    </w:p>
    <w:p w14:paraId="44C83DD9"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Note: alp2 to alp5 have been outside the estimated range by Yang et al. (2016). Therefore, we can assume the </w:t>
      </w:r>
      <w:proofErr w:type="spellStart"/>
      <w:r w:rsidRPr="00DA641C">
        <w:rPr>
          <w:rFonts w:ascii="Times New Roman" w:eastAsia="DengXian" w:hAnsi="Times New Roman" w:cs="Times New Roman"/>
          <w:sz w:val="24"/>
          <w:szCs w:val="24"/>
          <w:lang w:eastAsia="en-US"/>
        </w:rPr>
        <w:t>alpx</w:t>
      </w:r>
      <w:proofErr w:type="spellEnd"/>
      <w:r w:rsidRPr="00DA641C">
        <w:rPr>
          <w:rFonts w:ascii="Times New Roman" w:eastAsia="DengXian" w:hAnsi="Times New Roman" w:cs="Times New Roman"/>
          <w:sz w:val="24"/>
          <w:szCs w:val="24"/>
          <w:lang w:eastAsia="en-US"/>
        </w:rPr>
        <w:t xml:space="preserve"> (i.e., alp2 to alp5) range from 0.5*</w:t>
      </w:r>
      <w:proofErr w:type="spellStart"/>
      <w:r w:rsidRPr="00DA641C">
        <w:rPr>
          <w:rFonts w:ascii="Times New Roman" w:eastAsia="DengXian" w:hAnsi="Times New Roman" w:cs="Times New Roman"/>
          <w:sz w:val="24"/>
          <w:szCs w:val="24"/>
          <w:lang w:eastAsia="en-US"/>
        </w:rPr>
        <w:t>alpx</w:t>
      </w:r>
      <w:proofErr w:type="spellEnd"/>
      <w:r w:rsidRPr="00DA641C">
        <w:rPr>
          <w:rFonts w:ascii="Times New Roman" w:eastAsia="DengXian" w:hAnsi="Times New Roman" w:cs="Times New Roman"/>
          <w:sz w:val="24"/>
          <w:szCs w:val="24"/>
          <w:lang w:eastAsia="en-US"/>
        </w:rPr>
        <w:t xml:space="preserve"> to 2* </w:t>
      </w:r>
      <w:proofErr w:type="spellStart"/>
      <w:r w:rsidRPr="00DA641C">
        <w:rPr>
          <w:rFonts w:ascii="Times New Roman" w:eastAsia="DengXian" w:hAnsi="Times New Roman" w:cs="Times New Roman"/>
          <w:sz w:val="24"/>
          <w:szCs w:val="24"/>
          <w:lang w:eastAsia="en-US"/>
        </w:rPr>
        <w:t>alpx</w:t>
      </w:r>
      <w:proofErr w:type="spellEnd"/>
      <w:r w:rsidRPr="00DA641C">
        <w:rPr>
          <w:rFonts w:ascii="Times New Roman" w:eastAsia="DengXian" w:hAnsi="Times New Roman" w:cs="Times New Roman"/>
          <w:sz w:val="24"/>
          <w:szCs w:val="24"/>
          <w:lang w:eastAsia="en-US"/>
        </w:rPr>
        <w:t>.</w:t>
      </w:r>
    </w:p>
    <w:p w14:paraId="50F98ECA"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p>
    <w:p w14:paraId="10E7B6E0" w14:textId="77777777" w:rsidR="00A73F86" w:rsidRPr="00DA641C" w:rsidRDefault="00A73F86" w:rsidP="00A73F86">
      <w:pPr>
        <w:spacing w:after="200" w:line="480" w:lineRule="auto"/>
        <w:jc w:val="both"/>
        <w:rPr>
          <w:rFonts w:ascii="Times New Roman" w:eastAsia="DengXian" w:hAnsi="Times New Roman" w:cs="Times New Roman"/>
          <w:i/>
          <w:iCs/>
          <w:sz w:val="24"/>
          <w:szCs w:val="24"/>
          <w:lang w:eastAsia="en-US"/>
        </w:rPr>
      </w:pPr>
      <w:r w:rsidRPr="00DA641C">
        <w:rPr>
          <w:rFonts w:ascii="Times New Roman" w:eastAsia="DengXian" w:hAnsi="Times New Roman" w:cs="Times New Roman"/>
          <w:sz w:val="24"/>
          <w:szCs w:val="24"/>
          <w:lang w:eastAsia="en-US"/>
        </w:rPr>
        <w:t xml:space="preserve">Line: 171 </w:t>
      </w:r>
      <w:proofErr w:type="spellStart"/>
      <w:r w:rsidRPr="00DA641C">
        <w:rPr>
          <w:rFonts w:ascii="Times New Roman" w:eastAsia="DengXian" w:hAnsi="Times New Roman" w:cs="Times New Roman"/>
          <w:i/>
          <w:iCs/>
          <w:sz w:val="24"/>
          <w:szCs w:val="24"/>
          <w:lang w:eastAsia="en-US"/>
        </w:rPr>
        <w:t>P</w:t>
      </w:r>
      <w:r w:rsidRPr="00DA641C">
        <w:rPr>
          <w:rFonts w:ascii="Times New Roman" w:eastAsia="DengXian" w:hAnsi="Times New Roman" w:cs="Times New Roman"/>
          <w:i/>
          <w:iCs/>
          <w:sz w:val="24"/>
          <w:szCs w:val="24"/>
          <w:vertAlign w:val="subscript"/>
          <w:lang w:eastAsia="en-US"/>
        </w:rPr>
        <w:t>r</w:t>
      </w:r>
      <w:proofErr w:type="spellEnd"/>
    </w:p>
    <w:p w14:paraId="245F5A89" w14:textId="77777777" w:rsidR="00A73F86" w:rsidRPr="00DA641C" w:rsidRDefault="00A73F86" w:rsidP="00A73F86">
      <w:pPr>
        <w:spacing w:after="200" w:line="480" w:lineRule="auto"/>
        <w:jc w:val="both"/>
        <w:rPr>
          <w:rFonts w:ascii="Times New Roman" w:eastAsia="DengXian" w:hAnsi="Times New Roman" w:cs="Times New Roman"/>
          <w:i/>
          <w:iCs/>
          <w:sz w:val="24"/>
          <w:szCs w:val="24"/>
          <w:lang w:eastAsia="en-US"/>
        </w:rPr>
      </w:pPr>
      <w:r w:rsidRPr="00DA641C">
        <w:rPr>
          <w:rFonts w:ascii="Times New Roman" w:eastAsia="DengXian" w:hAnsi="Times New Roman" w:cs="Times New Roman"/>
          <w:sz w:val="24"/>
          <w:szCs w:val="24"/>
          <w:lang w:eastAsia="en-US"/>
        </w:rPr>
        <w:t xml:space="preserve">Line: 173 </w:t>
      </w:r>
      <w:r w:rsidRPr="00DA641C">
        <w:rPr>
          <w:rFonts w:ascii="Times New Roman" w:eastAsia="DengXian" w:hAnsi="Times New Roman" w:cs="Times New Roman"/>
          <w:i/>
          <w:iCs/>
          <w:sz w:val="24"/>
          <w:szCs w:val="24"/>
          <w:lang w:eastAsia="en-US"/>
        </w:rPr>
        <w:t>b</w:t>
      </w:r>
      <w:r w:rsidRPr="00DA641C">
        <w:rPr>
          <w:rFonts w:ascii="Times New Roman" w:eastAsia="DengXian" w:hAnsi="Times New Roman" w:cs="Times New Roman"/>
          <w:i/>
          <w:iCs/>
          <w:sz w:val="24"/>
          <w:szCs w:val="24"/>
          <w:vertAlign w:val="subscript"/>
          <w:lang w:eastAsia="en-US"/>
        </w:rPr>
        <w:t>1</w:t>
      </w:r>
    </w:p>
    <w:p w14:paraId="79210538"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Note: The </w:t>
      </w:r>
      <w:r w:rsidRPr="00DA641C">
        <w:rPr>
          <w:rFonts w:ascii="Times New Roman" w:eastAsia="DengXian" w:hAnsi="Times New Roman" w:cs="Times New Roman"/>
          <w:i/>
          <w:iCs/>
          <w:sz w:val="24"/>
          <w:szCs w:val="24"/>
          <w:lang w:eastAsia="en-US"/>
        </w:rPr>
        <w:t>b</w:t>
      </w:r>
      <w:r w:rsidRPr="00DA641C">
        <w:rPr>
          <w:rFonts w:ascii="Times New Roman" w:eastAsia="DengXian" w:hAnsi="Times New Roman" w:cs="Times New Roman"/>
          <w:i/>
          <w:iCs/>
          <w:sz w:val="24"/>
          <w:szCs w:val="24"/>
          <w:vertAlign w:val="subscript"/>
          <w:lang w:eastAsia="en-US"/>
        </w:rPr>
        <w:t>1</w:t>
      </w:r>
      <w:r w:rsidRPr="00DA641C">
        <w:rPr>
          <w:rFonts w:ascii="Times New Roman" w:eastAsia="DengXian" w:hAnsi="Times New Roman" w:cs="Times New Roman"/>
          <w:sz w:val="24"/>
          <w:szCs w:val="24"/>
          <w:lang w:eastAsia="en-US"/>
        </w:rPr>
        <w:t xml:space="preserve"> is the most important parameter introducing significant surface wind speed variance. </w:t>
      </w:r>
    </w:p>
    <w:p w14:paraId="02D2322E"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Line: 172 </w:t>
      </w:r>
      <w:r w:rsidRPr="00DA641C">
        <w:rPr>
          <w:rFonts w:ascii="Times New Roman" w:eastAsia="DengXian" w:hAnsi="Times New Roman" w:cs="Times New Roman"/>
          <w:i/>
          <w:iCs/>
          <w:sz w:val="24"/>
          <w:szCs w:val="24"/>
          <w:lang w:eastAsia="en-US"/>
        </w:rPr>
        <w:t>γ</w:t>
      </w:r>
      <w:r w:rsidRPr="00DA641C">
        <w:rPr>
          <w:rFonts w:ascii="Times New Roman" w:eastAsia="DengXian" w:hAnsi="Times New Roman" w:cs="Times New Roman"/>
          <w:i/>
          <w:iCs/>
          <w:sz w:val="24"/>
          <w:szCs w:val="24"/>
          <w:vertAlign w:val="subscript"/>
          <w:lang w:eastAsia="en-US"/>
        </w:rPr>
        <w:t>1</w:t>
      </w:r>
      <w:r w:rsidRPr="00DA641C">
        <w:rPr>
          <w:rFonts w:ascii="Times New Roman" w:eastAsia="DengXian" w:hAnsi="Times New Roman" w:cs="Times New Roman"/>
          <w:sz w:val="24"/>
          <w:szCs w:val="24"/>
          <w:lang w:eastAsia="en-US"/>
        </w:rPr>
        <w:t>(</w:t>
      </w:r>
      <w:r w:rsidRPr="00DA641C">
        <w:rPr>
          <w:rFonts w:ascii="Times New Roman" w:eastAsia="DengXian" w:hAnsi="Times New Roman" w:cs="Times New Roman"/>
          <w:i/>
          <w:iCs/>
          <w:sz w:val="24"/>
          <w:szCs w:val="24"/>
          <w:lang w:eastAsia="en-US"/>
        </w:rPr>
        <w:t>g</w:t>
      </w:r>
      <w:r w:rsidRPr="00DA641C">
        <w:rPr>
          <w:rFonts w:ascii="Times New Roman" w:eastAsia="DengXian" w:hAnsi="Times New Roman" w:cs="Times New Roman"/>
          <w:i/>
          <w:iCs/>
          <w:sz w:val="24"/>
          <w:szCs w:val="24"/>
          <w:vertAlign w:val="subscript"/>
          <w:lang w:eastAsia="en-US"/>
        </w:rPr>
        <w:t>1</w:t>
      </w:r>
      <w:r w:rsidRPr="00DA641C">
        <w:rPr>
          <w:rFonts w:ascii="Times New Roman" w:eastAsia="DengXian" w:hAnsi="Times New Roman" w:cs="Times New Roman"/>
          <w:sz w:val="24"/>
          <w:szCs w:val="24"/>
          <w:lang w:eastAsia="en-US"/>
        </w:rPr>
        <w:t>)</w:t>
      </w:r>
    </w:p>
    <w:p w14:paraId="54DBB380" w14:textId="77777777" w:rsidR="00A73F86" w:rsidRPr="00DA641C" w:rsidRDefault="00A73F86" w:rsidP="00A73F86">
      <w:pPr>
        <w:spacing w:after="200" w:line="480" w:lineRule="auto"/>
        <w:jc w:val="both"/>
        <w:rPr>
          <w:rFonts w:ascii="Times New Roman" w:eastAsia="DengXian" w:hAnsi="Times New Roman" w:cs="Times New Roman"/>
          <w:i/>
          <w:iCs/>
          <w:sz w:val="24"/>
          <w:szCs w:val="24"/>
          <w:lang w:eastAsia="en-US"/>
        </w:rPr>
      </w:pPr>
      <w:r w:rsidRPr="00DA641C">
        <w:rPr>
          <w:rFonts w:ascii="Times New Roman" w:eastAsia="DengXian" w:hAnsi="Times New Roman" w:cs="Times New Roman"/>
          <w:sz w:val="24"/>
          <w:szCs w:val="24"/>
          <w:lang w:eastAsia="en-US"/>
        </w:rPr>
        <w:t xml:space="preserve">Line: 176 </w:t>
      </w:r>
      <w:r w:rsidRPr="00DA641C">
        <w:rPr>
          <w:rFonts w:ascii="Times New Roman" w:eastAsia="DengXian" w:hAnsi="Times New Roman" w:cs="Times New Roman"/>
          <w:i/>
          <w:iCs/>
          <w:sz w:val="24"/>
          <w:szCs w:val="24"/>
          <w:lang w:eastAsia="en-US"/>
        </w:rPr>
        <w:t>c</w:t>
      </w:r>
      <w:r w:rsidRPr="00DA641C">
        <w:rPr>
          <w:rFonts w:ascii="Times New Roman" w:eastAsia="DengXian" w:hAnsi="Times New Roman" w:cs="Times New Roman"/>
          <w:i/>
          <w:iCs/>
          <w:sz w:val="24"/>
          <w:szCs w:val="24"/>
          <w:vertAlign w:val="subscript"/>
          <w:lang w:eastAsia="en-US"/>
        </w:rPr>
        <w:t>3</w:t>
      </w:r>
    </w:p>
    <w:p w14:paraId="0B821677"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Line: 178 </w:t>
      </w:r>
      <w:r w:rsidRPr="00DA641C">
        <w:rPr>
          <w:rFonts w:ascii="Times New Roman" w:eastAsia="DengXian" w:hAnsi="Times New Roman" w:cs="Times New Roman"/>
          <w:i/>
          <w:iCs/>
          <w:sz w:val="24"/>
          <w:szCs w:val="24"/>
          <w:lang w:eastAsia="en-US"/>
        </w:rPr>
        <w:t>c</w:t>
      </w:r>
      <w:r w:rsidRPr="00DA641C">
        <w:rPr>
          <w:rFonts w:ascii="Times New Roman" w:eastAsia="DengXian" w:hAnsi="Times New Roman" w:cs="Times New Roman"/>
          <w:i/>
          <w:iCs/>
          <w:sz w:val="24"/>
          <w:szCs w:val="24"/>
          <w:vertAlign w:val="subscript"/>
          <w:lang w:eastAsia="en-US"/>
        </w:rPr>
        <w:t>5</w:t>
      </w:r>
    </w:p>
    <w:p w14:paraId="18A478FF"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Line: 196 (</w:t>
      </w:r>
      <w:r w:rsidRPr="00DA641C">
        <w:rPr>
          <w:rFonts w:ascii="Times New Roman" w:eastAsia="DengXian" w:hAnsi="Times New Roman" w:cs="Times New Roman"/>
          <w:i/>
          <w:iCs/>
          <w:sz w:val="24"/>
          <w:szCs w:val="24"/>
          <w:lang w:eastAsia="en-US"/>
        </w:rPr>
        <w:t>D</w:t>
      </w:r>
      <w:r w:rsidRPr="00DA641C">
        <w:rPr>
          <w:rFonts w:ascii="Times New Roman" w:eastAsia="DengXian" w:hAnsi="Times New Roman" w:cs="Times New Roman"/>
          <w:i/>
          <w:iCs/>
          <w:sz w:val="24"/>
          <w:szCs w:val="24"/>
          <w:vertAlign w:val="subscript"/>
          <w:lang w:eastAsia="en-US"/>
        </w:rPr>
        <w:t>f</w:t>
      </w:r>
      <w:r w:rsidRPr="00DA641C">
        <w:rPr>
          <w:rFonts w:ascii="Times New Roman" w:eastAsia="DengXian" w:hAnsi="Times New Roman" w:cs="Times New Roman"/>
          <w:sz w:val="24"/>
          <w:szCs w:val="24"/>
          <w:lang w:eastAsia="en-US"/>
        </w:rPr>
        <w:t>)</w:t>
      </w:r>
      <w:proofErr w:type="spellStart"/>
      <w:r w:rsidRPr="00DA641C">
        <w:rPr>
          <w:rFonts w:ascii="Times New Roman" w:eastAsia="DengXian" w:hAnsi="Times New Roman" w:cs="Times New Roman"/>
          <w:sz w:val="24"/>
          <w:szCs w:val="24"/>
          <w:lang w:eastAsia="en-US"/>
        </w:rPr>
        <w:t>sqfac</w:t>
      </w:r>
      <w:proofErr w:type="spellEnd"/>
    </w:p>
    <w:p w14:paraId="78C29717"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p>
    <w:p w14:paraId="5C2B3FFF"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bookmarkStart w:id="1168" w:name="OLE_LINK3"/>
      <w:r w:rsidRPr="00DA641C">
        <w:rPr>
          <w:rFonts w:ascii="Times New Roman" w:eastAsia="DengXian" w:hAnsi="Times New Roman" w:cs="Times New Roman"/>
          <w:b/>
          <w:bCs/>
          <w:color w:val="131413"/>
          <w:sz w:val="24"/>
          <w:szCs w:val="24"/>
          <w:lang w:eastAsia="en-US"/>
        </w:rPr>
        <w:t>Table 2</w:t>
      </w:r>
      <w:r w:rsidRPr="00DA641C">
        <w:rPr>
          <w:rFonts w:ascii="Times New Roman" w:eastAsia="DengXian" w:hAnsi="Times New Roman" w:cs="Times New Roman"/>
          <w:color w:val="131413"/>
          <w:sz w:val="24"/>
          <w:szCs w:val="24"/>
          <w:lang w:eastAsia="en-US"/>
        </w:rPr>
        <w:t xml:space="preserve"> Investigated special parameters in the PBLH calculation in MYNN PBL scheme</w:t>
      </w:r>
    </w:p>
    <w:tbl>
      <w:tblPr>
        <w:tblStyle w:val="TableGrid1"/>
        <w:tblW w:w="0" w:type="auto"/>
        <w:tblLook w:val="04A0" w:firstRow="1" w:lastRow="0" w:firstColumn="1" w:lastColumn="0" w:noHBand="0" w:noVBand="1"/>
      </w:tblPr>
      <w:tblGrid>
        <w:gridCol w:w="1189"/>
        <w:gridCol w:w="3768"/>
        <w:gridCol w:w="1559"/>
        <w:gridCol w:w="1780"/>
      </w:tblGrid>
      <w:tr w:rsidR="00A73F86" w:rsidRPr="00DA641C" w14:paraId="65009F5C" w14:textId="77777777" w:rsidTr="00C35CA0">
        <w:tc>
          <w:tcPr>
            <w:tcW w:w="1189" w:type="dxa"/>
            <w:vAlign w:val="center"/>
          </w:tcPr>
          <w:bookmarkEnd w:id="1168"/>
          <w:p w14:paraId="0242F02F"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Parameter</w:t>
            </w:r>
          </w:p>
        </w:tc>
        <w:tc>
          <w:tcPr>
            <w:tcW w:w="3768" w:type="dxa"/>
            <w:vAlign w:val="center"/>
          </w:tcPr>
          <w:p w14:paraId="5D04E6AE"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Description</w:t>
            </w:r>
          </w:p>
        </w:tc>
        <w:tc>
          <w:tcPr>
            <w:tcW w:w="1559" w:type="dxa"/>
            <w:vAlign w:val="center"/>
          </w:tcPr>
          <w:p w14:paraId="2012967A"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Default value</w:t>
            </w:r>
          </w:p>
        </w:tc>
        <w:tc>
          <w:tcPr>
            <w:tcW w:w="1780" w:type="dxa"/>
            <w:vAlign w:val="center"/>
          </w:tcPr>
          <w:p w14:paraId="04239B11"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Estimated range</w:t>
            </w:r>
          </w:p>
        </w:tc>
      </w:tr>
      <w:tr w:rsidR="00A73F86" w:rsidRPr="00DA641C" w14:paraId="649F08FF" w14:textId="77777777" w:rsidTr="00C35CA0">
        <w:tc>
          <w:tcPr>
            <w:tcW w:w="1189" w:type="dxa"/>
            <w:vAlign w:val="center"/>
          </w:tcPr>
          <w:p w14:paraId="63EE7180"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proofErr w:type="spellStart"/>
            <w:r w:rsidRPr="00DA641C">
              <w:rPr>
                <w:rFonts w:ascii="Times New Roman" w:eastAsia="DengXian" w:hAnsi="Times New Roman" w:cs="Times New Roman"/>
                <w:sz w:val="24"/>
                <w:szCs w:val="24"/>
                <w:lang w:eastAsia="en-US"/>
              </w:rPr>
              <w:t>Dtheta</w:t>
            </w:r>
            <w:proofErr w:type="spellEnd"/>
          </w:p>
        </w:tc>
        <w:tc>
          <w:tcPr>
            <w:tcW w:w="3768" w:type="dxa"/>
            <w:vAlign w:val="center"/>
          </w:tcPr>
          <w:p w14:paraId="4D85169D"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Theta decrease to identify PBLH</w:t>
            </w:r>
          </w:p>
          <w:p w14:paraId="05C15A15"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(separately for water and land)</w:t>
            </w:r>
          </w:p>
        </w:tc>
        <w:tc>
          <w:tcPr>
            <w:tcW w:w="1559" w:type="dxa"/>
            <w:vAlign w:val="center"/>
          </w:tcPr>
          <w:p w14:paraId="65A99152"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0.75 and 1.25</w:t>
            </w:r>
          </w:p>
        </w:tc>
        <w:tc>
          <w:tcPr>
            <w:tcW w:w="1780" w:type="dxa"/>
            <w:vAlign w:val="center"/>
          </w:tcPr>
          <w:p w14:paraId="3538F1BF"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w:t>
            </w:r>
          </w:p>
        </w:tc>
      </w:tr>
      <w:tr w:rsidR="00A73F86" w:rsidRPr="00DA641C" w14:paraId="395DDC1C" w14:textId="77777777" w:rsidTr="00C35CA0">
        <w:tc>
          <w:tcPr>
            <w:tcW w:w="1189" w:type="dxa"/>
            <w:vAlign w:val="center"/>
          </w:tcPr>
          <w:p w14:paraId="44290BF5"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bookmarkStart w:id="1169" w:name="OLE_LINK1"/>
            <w:bookmarkStart w:id="1170" w:name="OLE_LINK2"/>
            <w:proofErr w:type="spellStart"/>
            <w:r w:rsidRPr="00DA641C">
              <w:rPr>
                <w:rFonts w:ascii="Times New Roman" w:eastAsia="DengXian" w:hAnsi="Times New Roman" w:cs="Times New Roman"/>
                <w:sz w:val="24"/>
                <w:szCs w:val="24"/>
                <w:lang w:eastAsia="en-US"/>
              </w:rPr>
              <w:t>TKE</w:t>
            </w:r>
            <w:r w:rsidRPr="00DA641C">
              <w:rPr>
                <w:rFonts w:ascii="Times New Roman" w:eastAsia="DengXian" w:hAnsi="Times New Roman" w:cs="Times New Roman"/>
                <w:sz w:val="24"/>
                <w:szCs w:val="24"/>
                <w:vertAlign w:val="subscript"/>
                <w:lang w:eastAsia="en-US"/>
              </w:rPr>
              <w:t>min</w:t>
            </w:r>
            <w:bookmarkEnd w:id="1169"/>
            <w:bookmarkEnd w:id="1170"/>
            <w:proofErr w:type="spellEnd"/>
          </w:p>
        </w:tc>
        <w:tc>
          <w:tcPr>
            <w:tcW w:w="3768" w:type="dxa"/>
            <w:vAlign w:val="center"/>
          </w:tcPr>
          <w:p w14:paraId="75BC905D"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Lower bound of TKE for PBLH</w:t>
            </w:r>
          </w:p>
        </w:tc>
        <w:tc>
          <w:tcPr>
            <w:tcW w:w="1559" w:type="dxa"/>
            <w:vAlign w:val="center"/>
          </w:tcPr>
          <w:p w14:paraId="5DFB423C"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0.02</w:t>
            </w:r>
          </w:p>
        </w:tc>
        <w:tc>
          <w:tcPr>
            <w:tcW w:w="1780" w:type="dxa"/>
            <w:vAlign w:val="center"/>
          </w:tcPr>
          <w:p w14:paraId="0B28DAC8"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w:t>
            </w:r>
          </w:p>
        </w:tc>
      </w:tr>
      <w:tr w:rsidR="00A73F86" w:rsidRPr="00DA641C" w14:paraId="62B963E0" w14:textId="77777777" w:rsidTr="00C35CA0">
        <w:tc>
          <w:tcPr>
            <w:tcW w:w="1189" w:type="dxa"/>
            <w:vAlign w:val="center"/>
          </w:tcPr>
          <w:p w14:paraId="60D1F383"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proofErr w:type="spellStart"/>
            <w:r w:rsidRPr="00DA641C">
              <w:rPr>
                <w:rFonts w:ascii="Times New Roman" w:eastAsia="DengXian" w:hAnsi="Times New Roman" w:cs="Times New Roman"/>
                <w:sz w:val="24"/>
                <w:szCs w:val="24"/>
                <w:lang w:eastAsia="en-US"/>
              </w:rPr>
              <w:t>Frac</w:t>
            </w:r>
            <w:r w:rsidRPr="00DA641C">
              <w:rPr>
                <w:rFonts w:ascii="Times New Roman" w:eastAsia="DengXian" w:hAnsi="Times New Roman" w:cs="Times New Roman"/>
                <w:sz w:val="24"/>
                <w:szCs w:val="24"/>
                <w:vertAlign w:val="subscript"/>
                <w:lang w:eastAsia="en-US"/>
              </w:rPr>
              <w:t>TKE</w:t>
            </w:r>
            <w:proofErr w:type="spellEnd"/>
          </w:p>
        </w:tc>
        <w:tc>
          <w:tcPr>
            <w:tcW w:w="3768" w:type="dxa"/>
            <w:vAlign w:val="center"/>
          </w:tcPr>
          <w:p w14:paraId="7177E485"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Decreased TKE fraction for PBLH</w:t>
            </w:r>
          </w:p>
        </w:tc>
        <w:tc>
          <w:tcPr>
            <w:tcW w:w="1559" w:type="dxa"/>
            <w:vAlign w:val="center"/>
          </w:tcPr>
          <w:p w14:paraId="1F86ACCB"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2.5%</w:t>
            </w:r>
          </w:p>
        </w:tc>
        <w:tc>
          <w:tcPr>
            <w:tcW w:w="1780" w:type="dxa"/>
            <w:vAlign w:val="center"/>
          </w:tcPr>
          <w:p w14:paraId="0C9F9F92"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w:t>
            </w:r>
          </w:p>
        </w:tc>
      </w:tr>
      <w:tr w:rsidR="00A73F86" w:rsidRPr="00DA641C" w14:paraId="6564DD8D" w14:textId="77777777" w:rsidTr="00C35CA0">
        <w:tc>
          <w:tcPr>
            <w:tcW w:w="1189" w:type="dxa"/>
            <w:vAlign w:val="center"/>
          </w:tcPr>
          <w:p w14:paraId="7D397F48"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proofErr w:type="spellStart"/>
            <w:r w:rsidRPr="00DA641C">
              <w:rPr>
                <w:rFonts w:ascii="Times New Roman" w:eastAsia="DengXian" w:hAnsi="Times New Roman" w:cs="Times New Roman"/>
                <w:sz w:val="24"/>
                <w:szCs w:val="24"/>
                <w:lang w:eastAsia="en-US"/>
              </w:rPr>
              <w:t>z</w:t>
            </w:r>
            <w:r w:rsidRPr="00DA641C">
              <w:rPr>
                <w:rFonts w:ascii="Times New Roman" w:eastAsia="DengXian" w:hAnsi="Times New Roman" w:cs="Times New Roman"/>
                <w:sz w:val="24"/>
                <w:szCs w:val="24"/>
                <w:vertAlign w:val="subscript"/>
                <w:lang w:eastAsia="en-US"/>
              </w:rPr>
              <w:t>d</w:t>
            </w:r>
            <w:proofErr w:type="spellEnd"/>
          </w:p>
        </w:tc>
        <w:tc>
          <w:tcPr>
            <w:tcW w:w="3768" w:type="dxa"/>
            <w:vAlign w:val="center"/>
          </w:tcPr>
          <w:p w14:paraId="21D4F77A"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Transition length for blending</w:t>
            </w:r>
          </w:p>
        </w:tc>
        <w:tc>
          <w:tcPr>
            <w:tcW w:w="1559" w:type="dxa"/>
            <w:vAlign w:val="center"/>
          </w:tcPr>
          <w:p w14:paraId="0226C2CA"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400</w:t>
            </w:r>
          </w:p>
        </w:tc>
        <w:tc>
          <w:tcPr>
            <w:tcW w:w="1780" w:type="dxa"/>
            <w:vAlign w:val="center"/>
          </w:tcPr>
          <w:p w14:paraId="240B6D17"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w:t>
            </w:r>
          </w:p>
        </w:tc>
      </w:tr>
      <w:tr w:rsidR="00A73F86" w:rsidRPr="00DA641C" w14:paraId="683759FD" w14:textId="77777777" w:rsidTr="00C35CA0">
        <w:tc>
          <w:tcPr>
            <w:tcW w:w="1189" w:type="dxa"/>
            <w:vAlign w:val="center"/>
          </w:tcPr>
          <w:p w14:paraId="69946507"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m:oMathPara>
              <m:oMath>
                <m:r>
                  <w:rPr>
                    <w:rFonts w:ascii="Cambria Math" w:eastAsia="DengXian" w:hAnsi="Cambria Math" w:cs="Times New Roman"/>
                    <w:color w:val="000000"/>
                    <w:sz w:val="24"/>
                    <w:szCs w:val="24"/>
                    <w:vertAlign w:val="subscript"/>
                    <w:lang w:eastAsia="en-US"/>
                  </w:rPr>
                  <m:t>∆z</m:t>
                </m:r>
              </m:oMath>
            </m:oMathPara>
          </w:p>
        </w:tc>
        <w:tc>
          <w:tcPr>
            <w:tcW w:w="3768" w:type="dxa"/>
            <w:vAlign w:val="center"/>
          </w:tcPr>
          <w:p w14:paraId="7CF4B294"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Upper limit height of stable PBL</w:t>
            </w:r>
          </w:p>
        </w:tc>
        <w:tc>
          <w:tcPr>
            <w:tcW w:w="1559" w:type="dxa"/>
            <w:vAlign w:val="center"/>
          </w:tcPr>
          <w:p w14:paraId="5273CD54"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200</w:t>
            </w:r>
          </w:p>
        </w:tc>
        <w:tc>
          <w:tcPr>
            <w:tcW w:w="1780" w:type="dxa"/>
            <w:vAlign w:val="center"/>
          </w:tcPr>
          <w:p w14:paraId="3F98E935"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w:t>
            </w:r>
          </w:p>
        </w:tc>
      </w:tr>
    </w:tbl>
    <w:p w14:paraId="2E84208B"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WRF-4.1.2/</w:t>
      </w:r>
      <w:proofErr w:type="spellStart"/>
      <w:r w:rsidRPr="00DA641C">
        <w:rPr>
          <w:rFonts w:ascii="Times New Roman" w:eastAsia="DengXian" w:hAnsi="Times New Roman" w:cs="Times New Roman"/>
          <w:sz w:val="24"/>
          <w:szCs w:val="24"/>
          <w:lang w:eastAsia="en-US"/>
        </w:rPr>
        <w:t>phys</w:t>
      </w:r>
      <w:proofErr w:type="spellEnd"/>
      <w:r w:rsidRPr="00DA641C">
        <w:rPr>
          <w:rFonts w:ascii="Times New Roman" w:eastAsia="DengXian" w:hAnsi="Times New Roman" w:cs="Times New Roman"/>
          <w:sz w:val="24"/>
          <w:szCs w:val="24"/>
          <w:lang w:eastAsia="en-US"/>
        </w:rPr>
        <w:t>/</w:t>
      </w:r>
      <w:proofErr w:type="spellStart"/>
      <w:r w:rsidRPr="00DA641C">
        <w:rPr>
          <w:rFonts w:ascii="Times New Roman" w:eastAsia="DengXian" w:hAnsi="Times New Roman" w:cs="Times New Roman"/>
          <w:sz w:val="24"/>
          <w:szCs w:val="24"/>
          <w:lang w:eastAsia="en-US"/>
        </w:rPr>
        <w:t>module_bl_mynn.F</w:t>
      </w:r>
      <w:proofErr w:type="spellEnd"/>
    </w:p>
    <w:p w14:paraId="1DE141F9"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p>
    <w:p w14:paraId="65ACC040"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vertAlign w:val="subscript"/>
          <w:lang w:eastAsia="en-US"/>
        </w:rPr>
      </w:pPr>
      <w:r w:rsidRPr="00DA641C">
        <w:rPr>
          <w:rFonts w:ascii="Times New Roman" w:eastAsia="DengXian" w:hAnsi="Times New Roman" w:cs="Times New Roman"/>
          <w:sz w:val="24"/>
          <w:szCs w:val="24"/>
          <w:lang w:eastAsia="en-US"/>
        </w:rPr>
        <w:t xml:space="preserve">Line: 4819 </w:t>
      </w:r>
      <m:oMath>
        <m:r>
          <w:rPr>
            <w:rFonts w:ascii="Cambria Math" w:eastAsia="DengXian" w:hAnsi="Cambria Math" w:cs="Times New Roman"/>
            <w:color w:val="000000"/>
            <w:sz w:val="24"/>
            <w:szCs w:val="24"/>
            <w:vertAlign w:val="subscript"/>
            <w:lang w:eastAsia="en-US"/>
          </w:rPr>
          <m:t>∆z</m:t>
        </m:r>
      </m:oMath>
    </w:p>
    <w:p w14:paraId="2F584C70" w14:textId="77777777" w:rsidR="00A73F86" w:rsidRPr="00DA641C" w:rsidRDefault="00A73F86" w:rsidP="00A73F86">
      <w:pPr>
        <w:spacing w:after="200" w:line="480" w:lineRule="auto"/>
        <w:jc w:val="both"/>
        <w:rPr>
          <w:rFonts w:ascii="Times New Roman" w:eastAsia="DengXian" w:hAnsi="Times New Roman" w:cs="Times New Roman"/>
          <w:color w:val="000000"/>
          <w:sz w:val="24"/>
          <w:szCs w:val="24"/>
          <w:lang w:eastAsia="en-US"/>
        </w:rPr>
      </w:pPr>
      <w:r w:rsidRPr="00DA641C">
        <w:rPr>
          <w:rFonts w:ascii="Times New Roman" w:eastAsia="DengXian" w:hAnsi="Times New Roman" w:cs="Times New Roman"/>
          <w:color w:val="000000"/>
          <w:sz w:val="24"/>
          <w:szCs w:val="24"/>
          <w:lang w:eastAsia="en-US"/>
        </w:rPr>
        <w:lastRenderedPageBreak/>
        <w:t xml:space="preserve">Line: 4820 </w:t>
      </w:r>
      <w:proofErr w:type="spellStart"/>
      <w:r w:rsidRPr="00DA641C">
        <w:rPr>
          <w:rFonts w:ascii="Times New Roman" w:eastAsia="DengXian" w:hAnsi="Times New Roman" w:cs="Times New Roman"/>
          <w:sz w:val="24"/>
          <w:szCs w:val="24"/>
          <w:lang w:eastAsia="en-US"/>
        </w:rPr>
        <w:t>z</w:t>
      </w:r>
      <w:r w:rsidRPr="00DA641C">
        <w:rPr>
          <w:rFonts w:ascii="Times New Roman" w:eastAsia="DengXian" w:hAnsi="Times New Roman" w:cs="Times New Roman"/>
          <w:sz w:val="24"/>
          <w:szCs w:val="24"/>
          <w:vertAlign w:val="subscript"/>
          <w:lang w:eastAsia="en-US"/>
        </w:rPr>
        <w:t>d</w:t>
      </w:r>
      <w:proofErr w:type="spellEnd"/>
    </w:p>
    <w:p w14:paraId="697941D2"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Line: 4847 and 4850 </w:t>
      </w:r>
      <w:proofErr w:type="spellStart"/>
      <w:r w:rsidRPr="00DA641C">
        <w:rPr>
          <w:rFonts w:ascii="Times New Roman" w:eastAsia="DengXian" w:hAnsi="Times New Roman" w:cs="Times New Roman"/>
          <w:sz w:val="24"/>
          <w:szCs w:val="24"/>
          <w:lang w:eastAsia="en-US"/>
        </w:rPr>
        <w:t>Dtheta</w:t>
      </w:r>
      <w:proofErr w:type="spellEnd"/>
      <w:r w:rsidRPr="00DA641C">
        <w:rPr>
          <w:rFonts w:ascii="Times New Roman" w:eastAsia="DengXian" w:hAnsi="Times New Roman" w:cs="Times New Roman"/>
          <w:sz w:val="24"/>
          <w:szCs w:val="24"/>
          <w:lang w:eastAsia="en-US"/>
        </w:rPr>
        <w:t xml:space="preserve"> </w:t>
      </w:r>
    </w:p>
    <w:p w14:paraId="6BDF0D06"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Line: 4879 </w:t>
      </w:r>
      <w:proofErr w:type="spellStart"/>
      <w:r w:rsidRPr="00DA641C">
        <w:rPr>
          <w:rFonts w:ascii="Times New Roman" w:eastAsia="DengXian" w:hAnsi="Times New Roman" w:cs="Times New Roman"/>
          <w:sz w:val="24"/>
          <w:szCs w:val="24"/>
          <w:lang w:eastAsia="en-US"/>
        </w:rPr>
        <w:t>TKE</w:t>
      </w:r>
      <w:r w:rsidRPr="00DA641C">
        <w:rPr>
          <w:rFonts w:ascii="Times New Roman" w:eastAsia="DengXian" w:hAnsi="Times New Roman" w:cs="Times New Roman"/>
          <w:sz w:val="24"/>
          <w:szCs w:val="24"/>
          <w:vertAlign w:val="subscript"/>
          <w:lang w:eastAsia="en-US"/>
        </w:rPr>
        <w:t>min</w:t>
      </w:r>
      <w:proofErr w:type="spellEnd"/>
      <w:r w:rsidRPr="00DA641C">
        <w:rPr>
          <w:rFonts w:ascii="Times New Roman" w:eastAsia="DengXian" w:hAnsi="Times New Roman" w:cs="Times New Roman"/>
          <w:sz w:val="24"/>
          <w:szCs w:val="24"/>
          <w:lang w:eastAsia="en-US"/>
        </w:rPr>
        <w:t xml:space="preserve"> </w:t>
      </w:r>
    </w:p>
    <w:p w14:paraId="6703830F"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Line: 4848 </w:t>
      </w:r>
      <w:proofErr w:type="spellStart"/>
      <w:r w:rsidRPr="00DA641C">
        <w:rPr>
          <w:rFonts w:ascii="Times New Roman" w:eastAsia="DengXian" w:hAnsi="Times New Roman" w:cs="Times New Roman"/>
          <w:sz w:val="24"/>
          <w:szCs w:val="24"/>
          <w:lang w:eastAsia="en-US"/>
        </w:rPr>
        <w:t>Frac</w:t>
      </w:r>
      <w:r w:rsidRPr="00DA641C">
        <w:rPr>
          <w:rFonts w:ascii="Times New Roman" w:eastAsia="DengXian" w:hAnsi="Times New Roman" w:cs="Times New Roman"/>
          <w:sz w:val="24"/>
          <w:szCs w:val="24"/>
          <w:vertAlign w:val="subscript"/>
          <w:lang w:eastAsia="en-US"/>
        </w:rPr>
        <w:t>TKE</w:t>
      </w:r>
      <w:proofErr w:type="spellEnd"/>
    </w:p>
    <w:p w14:paraId="0CC7B53D"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p>
    <w:p w14:paraId="64809004" w14:textId="77777777" w:rsidR="00A73F86" w:rsidRPr="00DA641C" w:rsidRDefault="00A73F86" w:rsidP="00A73F86">
      <w:pPr>
        <w:autoSpaceDE w:val="0"/>
        <w:autoSpaceDN w:val="0"/>
        <w:adjustRightInd w:val="0"/>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b/>
          <w:bCs/>
          <w:color w:val="131413"/>
          <w:sz w:val="24"/>
          <w:szCs w:val="24"/>
          <w:lang w:eastAsia="en-US"/>
        </w:rPr>
        <w:t xml:space="preserve">Table 3 </w:t>
      </w:r>
      <w:r w:rsidRPr="00DA641C">
        <w:rPr>
          <w:rFonts w:ascii="Times New Roman" w:eastAsia="DengXian" w:hAnsi="Times New Roman" w:cs="Times New Roman"/>
          <w:color w:val="131413"/>
          <w:sz w:val="24"/>
          <w:szCs w:val="24"/>
          <w:lang w:eastAsia="en-US"/>
        </w:rPr>
        <w:t xml:space="preserve">Investigated parameters in the revised MM5 surface-layer scheme. Note that </w:t>
      </w:r>
      <w:proofErr w:type="spellStart"/>
      <w:r w:rsidRPr="00DA641C">
        <w:rPr>
          <w:rFonts w:ascii="Times New Roman" w:eastAsia="LsgstjMTMI" w:hAnsi="Times New Roman" w:cs="Times New Roman"/>
          <w:i/>
          <w:iCs/>
          <w:color w:val="131413"/>
          <w:sz w:val="24"/>
          <w:szCs w:val="24"/>
          <w:lang w:eastAsia="en-US"/>
        </w:rPr>
        <w:t>ψ</w:t>
      </w:r>
      <w:r w:rsidRPr="00DA641C">
        <w:rPr>
          <w:rFonts w:ascii="Times New Roman" w:eastAsia="DengXian" w:hAnsi="Times New Roman" w:cs="Times New Roman"/>
          <w:i/>
          <w:iCs/>
          <w:color w:val="131413"/>
          <w:sz w:val="24"/>
          <w:szCs w:val="24"/>
          <w:vertAlign w:val="subscript"/>
          <w:lang w:eastAsia="en-US"/>
        </w:rPr>
        <w:t>m</w:t>
      </w:r>
      <w:proofErr w:type="spellEnd"/>
      <w:r w:rsidRPr="00DA641C">
        <w:rPr>
          <w:rFonts w:ascii="Times New Roman" w:eastAsia="DengXian" w:hAnsi="Times New Roman" w:cs="Times New Roman"/>
          <w:i/>
          <w:iCs/>
          <w:color w:val="131413"/>
          <w:sz w:val="24"/>
          <w:szCs w:val="24"/>
          <w:lang w:eastAsia="en-US"/>
        </w:rPr>
        <w:t xml:space="preserve"> </w:t>
      </w:r>
      <w:r w:rsidRPr="00DA641C">
        <w:rPr>
          <w:rFonts w:ascii="Times New Roman" w:eastAsia="DengXian" w:hAnsi="Times New Roman" w:cs="Times New Roman"/>
          <w:color w:val="131413"/>
          <w:sz w:val="24"/>
          <w:szCs w:val="24"/>
          <w:lang w:eastAsia="en-US"/>
        </w:rPr>
        <w:t xml:space="preserve">and </w:t>
      </w:r>
      <w:proofErr w:type="spellStart"/>
      <w:r w:rsidRPr="00DA641C">
        <w:rPr>
          <w:rFonts w:ascii="Times New Roman" w:eastAsia="LsgstjMTMI" w:hAnsi="Times New Roman" w:cs="Times New Roman"/>
          <w:i/>
          <w:iCs/>
          <w:color w:val="131413"/>
          <w:sz w:val="24"/>
          <w:szCs w:val="24"/>
          <w:lang w:eastAsia="en-US"/>
        </w:rPr>
        <w:t>ψ</w:t>
      </w:r>
      <w:r w:rsidRPr="00DA641C">
        <w:rPr>
          <w:rFonts w:ascii="Times New Roman" w:eastAsia="DengXian" w:hAnsi="Times New Roman" w:cs="Times New Roman"/>
          <w:i/>
          <w:iCs/>
          <w:color w:val="131413"/>
          <w:sz w:val="24"/>
          <w:szCs w:val="24"/>
          <w:vertAlign w:val="subscript"/>
          <w:lang w:eastAsia="en-US"/>
        </w:rPr>
        <w:t>h</w:t>
      </w:r>
      <w:proofErr w:type="spellEnd"/>
      <w:r w:rsidRPr="00DA641C">
        <w:rPr>
          <w:rFonts w:ascii="Times New Roman" w:eastAsia="DengXian" w:hAnsi="Times New Roman" w:cs="Times New Roman"/>
          <w:i/>
          <w:iCs/>
          <w:color w:val="131413"/>
          <w:sz w:val="24"/>
          <w:szCs w:val="24"/>
          <w:lang w:eastAsia="en-US"/>
        </w:rPr>
        <w:t xml:space="preserve"> </w:t>
      </w:r>
      <w:r w:rsidRPr="00DA641C">
        <w:rPr>
          <w:rFonts w:ascii="Times New Roman" w:eastAsia="DengXian" w:hAnsi="Times New Roman" w:cs="Times New Roman"/>
          <w:color w:val="131413"/>
          <w:sz w:val="24"/>
          <w:szCs w:val="24"/>
          <w:lang w:eastAsia="en-US"/>
        </w:rPr>
        <w:t>are the integrated similarity functions for momentum and heat</w:t>
      </w:r>
    </w:p>
    <w:tbl>
      <w:tblPr>
        <w:tblStyle w:val="TableGrid1"/>
        <w:tblW w:w="0" w:type="auto"/>
        <w:tblLook w:val="04A0" w:firstRow="1" w:lastRow="0" w:firstColumn="1" w:lastColumn="0" w:noHBand="0" w:noVBand="1"/>
      </w:tblPr>
      <w:tblGrid>
        <w:gridCol w:w="1189"/>
        <w:gridCol w:w="3768"/>
        <w:gridCol w:w="1559"/>
        <w:gridCol w:w="1780"/>
      </w:tblGrid>
      <w:tr w:rsidR="00A73F86" w:rsidRPr="00DA641C" w14:paraId="745AE9AA" w14:textId="77777777" w:rsidTr="00C35CA0">
        <w:tc>
          <w:tcPr>
            <w:tcW w:w="1189" w:type="dxa"/>
            <w:vAlign w:val="center"/>
          </w:tcPr>
          <w:p w14:paraId="3321E5C3"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Parameter</w:t>
            </w:r>
          </w:p>
        </w:tc>
        <w:tc>
          <w:tcPr>
            <w:tcW w:w="3768" w:type="dxa"/>
            <w:vAlign w:val="center"/>
          </w:tcPr>
          <w:p w14:paraId="36782A6E"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Description</w:t>
            </w:r>
          </w:p>
        </w:tc>
        <w:tc>
          <w:tcPr>
            <w:tcW w:w="1559" w:type="dxa"/>
            <w:vAlign w:val="center"/>
          </w:tcPr>
          <w:p w14:paraId="3B008777"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Default value</w:t>
            </w:r>
          </w:p>
        </w:tc>
        <w:tc>
          <w:tcPr>
            <w:tcW w:w="1780" w:type="dxa"/>
            <w:vAlign w:val="center"/>
          </w:tcPr>
          <w:p w14:paraId="1E59C157"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Estimated range</w:t>
            </w:r>
          </w:p>
        </w:tc>
      </w:tr>
      <w:tr w:rsidR="00A73F86" w:rsidRPr="00DA641C" w14:paraId="369A0335" w14:textId="77777777" w:rsidTr="00C35CA0">
        <w:tc>
          <w:tcPr>
            <w:tcW w:w="1189" w:type="dxa"/>
            <w:vAlign w:val="center"/>
          </w:tcPr>
          <w:p w14:paraId="5EC30E66" w14:textId="77777777" w:rsidR="00A73F86" w:rsidRPr="00DA641C" w:rsidRDefault="00A73F86" w:rsidP="00C35CA0">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a</w:t>
            </w:r>
            <w:r w:rsidRPr="00DA641C">
              <w:rPr>
                <w:rFonts w:ascii="Times New Roman" w:eastAsia="DengXian" w:hAnsi="Times New Roman" w:cs="Times New Roman"/>
                <w:i/>
                <w:iCs/>
                <w:sz w:val="24"/>
                <w:szCs w:val="24"/>
                <w:vertAlign w:val="subscript"/>
                <w:lang w:eastAsia="en-US"/>
              </w:rPr>
              <w:t>1</w:t>
            </w:r>
          </w:p>
        </w:tc>
        <w:tc>
          <w:tcPr>
            <w:tcW w:w="3768" w:type="dxa"/>
            <w:vAlign w:val="center"/>
          </w:tcPr>
          <w:p w14:paraId="7C0C51C4"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Constant associated with </w:t>
            </w:r>
            <w:proofErr w:type="spellStart"/>
            <w:r w:rsidRPr="00DA641C">
              <w:rPr>
                <w:rFonts w:ascii="Times New Roman" w:eastAsia="DengXian" w:hAnsi="Times New Roman" w:cs="Times New Roman"/>
                <w:i/>
                <w:iCs/>
                <w:sz w:val="24"/>
                <w:szCs w:val="24"/>
                <w:lang w:eastAsia="en-US"/>
              </w:rPr>
              <w:t>ψ</w:t>
            </w:r>
            <w:r w:rsidRPr="00DA641C">
              <w:rPr>
                <w:rFonts w:ascii="Times New Roman" w:eastAsia="DengXian" w:hAnsi="Times New Roman" w:cs="Times New Roman"/>
                <w:i/>
                <w:iCs/>
                <w:sz w:val="24"/>
                <w:szCs w:val="24"/>
                <w:vertAlign w:val="subscript"/>
                <w:lang w:eastAsia="en-US"/>
              </w:rPr>
              <w:t>m</w:t>
            </w:r>
            <w:proofErr w:type="spellEnd"/>
            <w:r w:rsidRPr="00DA641C">
              <w:rPr>
                <w:rFonts w:ascii="Times New Roman" w:eastAsia="DengXian" w:hAnsi="Times New Roman" w:cs="Times New Roman"/>
                <w:sz w:val="24"/>
                <w:szCs w:val="24"/>
                <w:lang w:eastAsia="en-US"/>
              </w:rPr>
              <w:t xml:space="preserve"> at stable condition</w:t>
            </w:r>
          </w:p>
        </w:tc>
        <w:tc>
          <w:tcPr>
            <w:tcW w:w="1559" w:type="dxa"/>
            <w:vAlign w:val="center"/>
          </w:tcPr>
          <w:p w14:paraId="7FA9CFEC"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6.1</w:t>
            </w:r>
          </w:p>
        </w:tc>
        <w:tc>
          <w:tcPr>
            <w:tcW w:w="1780" w:type="dxa"/>
            <w:vAlign w:val="center"/>
          </w:tcPr>
          <w:p w14:paraId="309A9D87"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color w:val="131413"/>
                <w:sz w:val="24"/>
                <w:szCs w:val="24"/>
                <w:lang w:eastAsia="en-US"/>
              </w:rPr>
              <w:t>[4.8, 9.4]</w:t>
            </w:r>
          </w:p>
        </w:tc>
      </w:tr>
      <w:tr w:rsidR="00A73F86" w:rsidRPr="00DA641C" w14:paraId="1B628C9E" w14:textId="77777777" w:rsidTr="00C35CA0">
        <w:tc>
          <w:tcPr>
            <w:tcW w:w="1189" w:type="dxa"/>
            <w:vAlign w:val="center"/>
          </w:tcPr>
          <w:p w14:paraId="4D79E6D0" w14:textId="77777777" w:rsidR="00A73F86" w:rsidRPr="00DA641C" w:rsidRDefault="00A73F86" w:rsidP="00C35CA0">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b</w:t>
            </w:r>
            <w:r w:rsidRPr="00DA641C">
              <w:rPr>
                <w:rFonts w:ascii="Times New Roman" w:eastAsia="DengXian" w:hAnsi="Times New Roman" w:cs="Times New Roman"/>
                <w:i/>
                <w:iCs/>
                <w:sz w:val="24"/>
                <w:szCs w:val="24"/>
                <w:vertAlign w:val="subscript"/>
                <w:lang w:eastAsia="en-US"/>
              </w:rPr>
              <w:t>1</w:t>
            </w:r>
          </w:p>
        </w:tc>
        <w:tc>
          <w:tcPr>
            <w:tcW w:w="3768" w:type="dxa"/>
            <w:vAlign w:val="center"/>
          </w:tcPr>
          <w:p w14:paraId="58989C3E"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Exponent on equation of </w:t>
            </w:r>
            <w:proofErr w:type="spellStart"/>
            <w:r w:rsidRPr="00DA641C">
              <w:rPr>
                <w:rFonts w:ascii="Times New Roman" w:eastAsia="DengXian" w:hAnsi="Times New Roman" w:cs="Times New Roman"/>
                <w:i/>
                <w:iCs/>
                <w:sz w:val="24"/>
                <w:szCs w:val="24"/>
                <w:lang w:eastAsia="en-US"/>
              </w:rPr>
              <w:t>ψ</w:t>
            </w:r>
            <w:r w:rsidRPr="00DA641C">
              <w:rPr>
                <w:rFonts w:ascii="Times New Roman" w:eastAsia="DengXian" w:hAnsi="Times New Roman" w:cs="Times New Roman"/>
                <w:i/>
                <w:iCs/>
                <w:sz w:val="24"/>
                <w:szCs w:val="24"/>
                <w:vertAlign w:val="subscript"/>
                <w:lang w:eastAsia="en-US"/>
              </w:rPr>
              <w:t>m</w:t>
            </w:r>
            <w:proofErr w:type="spellEnd"/>
            <w:r w:rsidRPr="00DA641C">
              <w:rPr>
                <w:rFonts w:ascii="Times New Roman" w:eastAsia="DengXian" w:hAnsi="Times New Roman" w:cs="Times New Roman"/>
                <w:sz w:val="24"/>
                <w:szCs w:val="24"/>
                <w:lang w:eastAsia="en-US"/>
              </w:rPr>
              <w:t xml:space="preserve"> at stable condition</w:t>
            </w:r>
          </w:p>
        </w:tc>
        <w:tc>
          <w:tcPr>
            <w:tcW w:w="1559" w:type="dxa"/>
            <w:vAlign w:val="center"/>
          </w:tcPr>
          <w:p w14:paraId="71AED8D4"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2.5</w:t>
            </w:r>
          </w:p>
        </w:tc>
        <w:tc>
          <w:tcPr>
            <w:tcW w:w="1780" w:type="dxa"/>
            <w:vAlign w:val="center"/>
          </w:tcPr>
          <w:p w14:paraId="5BC122D8"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[1.1, 2.5]</w:t>
            </w:r>
          </w:p>
        </w:tc>
      </w:tr>
      <w:tr w:rsidR="00A73F86" w:rsidRPr="00DA641C" w14:paraId="1D658F41" w14:textId="77777777" w:rsidTr="00C35CA0">
        <w:tc>
          <w:tcPr>
            <w:tcW w:w="1189" w:type="dxa"/>
            <w:vAlign w:val="center"/>
          </w:tcPr>
          <w:p w14:paraId="2EB93C34" w14:textId="77777777" w:rsidR="00A73F86" w:rsidRPr="00DA641C" w:rsidRDefault="00A73F86" w:rsidP="00C35CA0">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a</w:t>
            </w:r>
            <w:r w:rsidRPr="00DA641C">
              <w:rPr>
                <w:rFonts w:ascii="Times New Roman" w:eastAsia="DengXian" w:hAnsi="Times New Roman" w:cs="Times New Roman"/>
                <w:i/>
                <w:iCs/>
                <w:sz w:val="24"/>
                <w:szCs w:val="24"/>
                <w:vertAlign w:val="subscript"/>
                <w:lang w:eastAsia="en-US"/>
              </w:rPr>
              <w:t>2</w:t>
            </w:r>
          </w:p>
        </w:tc>
        <w:tc>
          <w:tcPr>
            <w:tcW w:w="3768" w:type="dxa"/>
            <w:vAlign w:val="center"/>
          </w:tcPr>
          <w:p w14:paraId="13475037"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Constant associated with </w:t>
            </w:r>
            <w:proofErr w:type="spellStart"/>
            <w:r w:rsidRPr="00DA641C">
              <w:rPr>
                <w:rFonts w:ascii="Times New Roman" w:eastAsia="DengXian" w:hAnsi="Times New Roman" w:cs="Times New Roman"/>
                <w:i/>
                <w:iCs/>
                <w:sz w:val="24"/>
                <w:szCs w:val="24"/>
                <w:lang w:eastAsia="en-US"/>
              </w:rPr>
              <w:t>ψ</w:t>
            </w:r>
            <w:r w:rsidRPr="00DA641C">
              <w:rPr>
                <w:rFonts w:ascii="Times New Roman" w:eastAsia="DengXian" w:hAnsi="Times New Roman" w:cs="Times New Roman"/>
                <w:i/>
                <w:iCs/>
                <w:sz w:val="24"/>
                <w:szCs w:val="24"/>
                <w:vertAlign w:val="subscript"/>
                <w:lang w:eastAsia="en-US"/>
              </w:rPr>
              <w:t>h</w:t>
            </w:r>
            <w:proofErr w:type="spellEnd"/>
            <w:r w:rsidRPr="00DA641C">
              <w:rPr>
                <w:rFonts w:ascii="Times New Roman" w:eastAsia="DengXian" w:hAnsi="Times New Roman" w:cs="Times New Roman"/>
                <w:sz w:val="24"/>
                <w:szCs w:val="24"/>
                <w:lang w:eastAsia="en-US"/>
              </w:rPr>
              <w:t xml:space="preserve"> at stable condition</w:t>
            </w:r>
          </w:p>
        </w:tc>
        <w:tc>
          <w:tcPr>
            <w:tcW w:w="1559" w:type="dxa"/>
            <w:vAlign w:val="center"/>
          </w:tcPr>
          <w:p w14:paraId="31DCFFBC"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5.3</w:t>
            </w:r>
          </w:p>
        </w:tc>
        <w:tc>
          <w:tcPr>
            <w:tcW w:w="1780" w:type="dxa"/>
            <w:vAlign w:val="center"/>
          </w:tcPr>
          <w:p w14:paraId="064B9A27"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[4.5, 9.0]</w:t>
            </w:r>
          </w:p>
        </w:tc>
      </w:tr>
      <w:tr w:rsidR="00A73F86" w:rsidRPr="00DA641C" w14:paraId="5D9BDDC5" w14:textId="77777777" w:rsidTr="00C35CA0">
        <w:tc>
          <w:tcPr>
            <w:tcW w:w="1189" w:type="dxa"/>
            <w:vAlign w:val="center"/>
          </w:tcPr>
          <w:p w14:paraId="5C357638" w14:textId="77777777" w:rsidR="00A73F86" w:rsidRPr="00DA641C" w:rsidRDefault="00A73F86" w:rsidP="00C35CA0">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b</w:t>
            </w:r>
            <w:r w:rsidRPr="00DA641C">
              <w:rPr>
                <w:rFonts w:ascii="Times New Roman" w:eastAsia="DengXian" w:hAnsi="Times New Roman" w:cs="Times New Roman"/>
                <w:i/>
                <w:iCs/>
                <w:sz w:val="24"/>
                <w:szCs w:val="24"/>
                <w:vertAlign w:val="subscript"/>
                <w:lang w:eastAsia="en-US"/>
              </w:rPr>
              <w:t>2</w:t>
            </w:r>
          </w:p>
        </w:tc>
        <w:tc>
          <w:tcPr>
            <w:tcW w:w="3768" w:type="dxa"/>
            <w:vAlign w:val="center"/>
          </w:tcPr>
          <w:p w14:paraId="0A0538BC"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Exponent on equation of </w:t>
            </w:r>
            <w:proofErr w:type="spellStart"/>
            <w:r w:rsidRPr="00DA641C">
              <w:rPr>
                <w:rFonts w:ascii="Times New Roman" w:eastAsia="DengXian" w:hAnsi="Times New Roman" w:cs="Times New Roman"/>
                <w:i/>
                <w:iCs/>
                <w:sz w:val="24"/>
                <w:szCs w:val="24"/>
                <w:lang w:eastAsia="en-US"/>
              </w:rPr>
              <w:t>ψ</w:t>
            </w:r>
            <w:r w:rsidRPr="00DA641C">
              <w:rPr>
                <w:rFonts w:ascii="Times New Roman" w:eastAsia="DengXian" w:hAnsi="Times New Roman" w:cs="Times New Roman"/>
                <w:i/>
                <w:iCs/>
                <w:sz w:val="24"/>
                <w:szCs w:val="24"/>
                <w:vertAlign w:val="subscript"/>
                <w:lang w:eastAsia="en-US"/>
              </w:rPr>
              <w:t>h</w:t>
            </w:r>
            <w:proofErr w:type="spellEnd"/>
            <w:r w:rsidRPr="00DA641C">
              <w:rPr>
                <w:rFonts w:ascii="Times New Roman" w:eastAsia="DengXian" w:hAnsi="Times New Roman" w:cs="Times New Roman"/>
                <w:sz w:val="24"/>
                <w:szCs w:val="24"/>
                <w:lang w:eastAsia="en-US"/>
              </w:rPr>
              <w:t xml:space="preserve"> at stable condition</w:t>
            </w:r>
          </w:p>
        </w:tc>
        <w:tc>
          <w:tcPr>
            <w:tcW w:w="1559" w:type="dxa"/>
            <w:vAlign w:val="center"/>
          </w:tcPr>
          <w:p w14:paraId="055E377A"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1.1</w:t>
            </w:r>
          </w:p>
        </w:tc>
        <w:tc>
          <w:tcPr>
            <w:tcW w:w="1780" w:type="dxa"/>
            <w:vAlign w:val="center"/>
          </w:tcPr>
          <w:p w14:paraId="0A82F91F"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[1.1, 2.5]</w:t>
            </w:r>
          </w:p>
        </w:tc>
      </w:tr>
      <w:tr w:rsidR="00A73F86" w:rsidRPr="00DA641C" w14:paraId="4AA226F5" w14:textId="77777777" w:rsidTr="00C35CA0">
        <w:tc>
          <w:tcPr>
            <w:tcW w:w="1189" w:type="dxa"/>
            <w:vAlign w:val="center"/>
          </w:tcPr>
          <w:p w14:paraId="3F97C1A8" w14:textId="77777777" w:rsidR="00A73F86" w:rsidRPr="00DA641C" w:rsidRDefault="00A73F86" w:rsidP="00C35CA0">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a</w:t>
            </w:r>
            <w:r w:rsidRPr="00DA641C">
              <w:rPr>
                <w:rFonts w:ascii="Times New Roman" w:eastAsia="DengXian" w:hAnsi="Times New Roman" w:cs="Times New Roman"/>
                <w:i/>
                <w:iCs/>
                <w:sz w:val="24"/>
                <w:szCs w:val="24"/>
                <w:vertAlign w:val="subscript"/>
                <w:lang w:eastAsia="en-US"/>
              </w:rPr>
              <w:t>3</w:t>
            </w:r>
          </w:p>
        </w:tc>
        <w:tc>
          <w:tcPr>
            <w:tcW w:w="3768" w:type="dxa"/>
            <w:vAlign w:val="center"/>
          </w:tcPr>
          <w:p w14:paraId="3BED23DF"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Constant associated with Kansas-type </w:t>
            </w:r>
            <w:proofErr w:type="spellStart"/>
            <w:r w:rsidRPr="00DA641C">
              <w:rPr>
                <w:rFonts w:ascii="Times New Roman" w:eastAsia="DengXian" w:hAnsi="Times New Roman" w:cs="Times New Roman"/>
                <w:i/>
                <w:iCs/>
                <w:sz w:val="24"/>
                <w:szCs w:val="24"/>
                <w:lang w:eastAsia="en-US"/>
              </w:rPr>
              <w:t>ψ</w:t>
            </w:r>
            <w:r w:rsidRPr="00DA641C">
              <w:rPr>
                <w:rFonts w:ascii="Times New Roman" w:eastAsia="DengXian" w:hAnsi="Times New Roman" w:cs="Times New Roman"/>
                <w:i/>
                <w:iCs/>
                <w:sz w:val="24"/>
                <w:szCs w:val="24"/>
                <w:vertAlign w:val="subscript"/>
                <w:lang w:eastAsia="en-US"/>
              </w:rPr>
              <w:t>m</w:t>
            </w:r>
            <w:proofErr w:type="spellEnd"/>
            <w:r w:rsidRPr="00DA641C">
              <w:rPr>
                <w:rFonts w:ascii="Times New Roman" w:eastAsia="DengXian" w:hAnsi="Times New Roman" w:cs="Times New Roman"/>
                <w:sz w:val="24"/>
                <w:szCs w:val="24"/>
                <w:lang w:eastAsia="en-US"/>
              </w:rPr>
              <w:t xml:space="preserve"> at stable condition</w:t>
            </w:r>
          </w:p>
        </w:tc>
        <w:tc>
          <w:tcPr>
            <w:tcW w:w="1559" w:type="dxa"/>
            <w:vAlign w:val="center"/>
          </w:tcPr>
          <w:p w14:paraId="1385F3B0"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16</w:t>
            </w:r>
          </w:p>
        </w:tc>
        <w:tc>
          <w:tcPr>
            <w:tcW w:w="1780" w:type="dxa"/>
            <w:vAlign w:val="center"/>
          </w:tcPr>
          <w:p w14:paraId="14E259F7"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[14, 18]</w:t>
            </w:r>
          </w:p>
        </w:tc>
      </w:tr>
      <w:tr w:rsidR="00A73F86" w:rsidRPr="00DA641C" w14:paraId="2DFC5B8B" w14:textId="77777777" w:rsidTr="00C35CA0">
        <w:tc>
          <w:tcPr>
            <w:tcW w:w="1189" w:type="dxa"/>
            <w:vAlign w:val="center"/>
          </w:tcPr>
          <w:p w14:paraId="49BD50C2" w14:textId="77777777" w:rsidR="00A73F86" w:rsidRPr="00DA641C" w:rsidRDefault="00A73F86" w:rsidP="00C35CA0">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b</w:t>
            </w:r>
            <w:r w:rsidRPr="00DA641C">
              <w:rPr>
                <w:rFonts w:ascii="Times New Roman" w:eastAsia="DengXian" w:hAnsi="Times New Roman" w:cs="Times New Roman"/>
                <w:i/>
                <w:iCs/>
                <w:sz w:val="24"/>
                <w:szCs w:val="24"/>
                <w:vertAlign w:val="subscript"/>
                <w:lang w:eastAsia="en-US"/>
              </w:rPr>
              <w:t>3</w:t>
            </w:r>
          </w:p>
        </w:tc>
        <w:tc>
          <w:tcPr>
            <w:tcW w:w="3768" w:type="dxa"/>
            <w:vAlign w:val="center"/>
          </w:tcPr>
          <w:p w14:paraId="7ECFEE73"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Exponent on equation of Kansas-type </w:t>
            </w:r>
            <w:proofErr w:type="spellStart"/>
            <w:r w:rsidRPr="00DA641C">
              <w:rPr>
                <w:rFonts w:ascii="Times New Roman" w:eastAsia="DengXian" w:hAnsi="Times New Roman" w:cs="Times New Roman"/>
                <w:i/>
                <w:iCs/>
                <w:sz w:val="24"/>
                <w:szCs w:val="24"/>
                <w:lang w:eastAsia="en-US"/>
              </w:rPr>
              <w:t>ψ</w:t>
            </w:r>
            <w:r w:rsidRPr="00DA641C">
              <w:rPr>
                <w:rFonts w:ascii="Times New Roman" w:eastAsia="DengXian" w:hAnsi="Times New Roman" w:cs="Times New Roman"/>
                <w:i/>
                <w:iCs/>
                <w:sz w:val="24"/>
                <w:szCs w:val="24"/>
                <w:vertAlign w:val="subscript"/>
                <w:lang w:eastAsia="en-US"/>
              </w:rPr>
              <w:t>m</w:t>
            </w:r>
            <w:proofErr w:type="spellEnd"/>
            <w:r w:rsidRPr="00DA641C">
              <w:rPr>
                <w:rFonts w:ascii="Times New Roman" w:eastAsia="DengXian" w:hAnsi="Times New Roman" w:cs="Times New Roman"/>
                <w:sz w:val="24"/>
                <w:szCs w:val="24"/>
                <w:lang w:eastAsia="en-US"/>
              </w:rPr>
              <w:t xml:space="preserve"> at stable condition</w:t>
            </w:r>
          </w:p>
        </w:tc>
        <w:tc>
          <w:tcPr>
            <w:tcW w:w="1559" w:type="dxa"/>
            <w:vAlign w:val="center"/>
          </w:tcPr>
          <w:p w14:paraId="09FBB907"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4</w:t>
            </w:r>
          </w:p>
        </w:tc>
        <w:tc>
          <w:tcPr>
            <w:tcW w:w="1780" w:type="dxa"/>
            <w:vAlign w:val="center"/>
          </w:tcPr>
          <w:p w14:paraId="18F5EFC7"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[3.5, 4.5]</w:t>
            </w:r>
          </w:p>
        </w:tc>
      </w:tr>
      <w:tr w:rsidR="00A73F86" w:rsidRPr="00DA641C" w14:paraId="12D87AED" w14:textId="77777777" w:rsidTr="00C35CA0">
        <w:tc>
          <w:tcPr>
            <w:tcW w:w="1189" w:type="dxa"/>
            <w:vAlign w:val="center"/>
          </w:tcPr>
          <w:p w14:paraId="4550AA74" w14:textId="77777777" w:rsidR="00A73F86" w:rsidRPr="00DA641C" w:rsidRDefault="00A73F86" w:rsidP="00C35CA0">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a</w:t>
            </w:r>
            <w:r w:rsidRPr="00DA641C">
              <w:rPr>
                <w:rFonts w:ascii="Times New Roman" w:eastAsia="DengXian" w:hAnsi="Times New Roman" w:cs="Times New Roman"/>
                <w:i/>
                <w:iCs/>
                <w:sz w:val="24"/>
                <w:szCs w:val="24"/>
                <w:vertAlign w:val="subscript"/>
                <w:lang w:eastAsia="en-US"/>
              </w:rPr>
              <w:t>4</w:t>
            </w:r>
          </w:p>
        </w:tc>
        <w:tc>
          <w:tcPr>
            <w:tcW w:w="3768" w:type="dxa"/>
            <w:vAlign w:val="center"/>
          </w:tcPr>
          <w:p w14:paraId="42A7FE81"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Constant associated with Kansas-type </w:t>
            </w:r>
            <w:proofErr w:type="spellStart"/>
            <w:r w:rsidRPr="00DA641C">
              <w:rPr>
                <w:rFonts w:ascii="Times New Roman" w:eastAsia="DengXian" w:hAnsi="Times New Roman" w:cs="Times New Roman"/>
                <w:i/>
                <w:iCs/>
                <w:sz w:val="24"/>
                <w:szCs w:val="24"/>
                <w:lang w:eastAsia="en-US"/>
              </w:rPr>
              <w:t>ψ</w:t>
            </w:r>
            <w:r w:rsidRPr="00DA641C">
              <w:rPr>
                <w:rFonts w:ascii="Times New Roman" w:eastAsia="DengXian" w:hAnsi="Times New Roman" w:cs="Times New Roman"/>
                <w:i/>
                <w:iCs/>
                <w:sz w:val="24"/>
                <w:szCs w:val="24"/>
                <w:vertAlign w:val="subscript"/>
                <w:lang w:eastAsia="en-US"/>
              </w:rPr>
              <w:t>h</w:t>
            </w:r>
            <w:proofErr w:type="spellEnd"/>
            <w:r w:rsidRPr="00DA641C">
              <w:rPr>
                <w:rFonts w:ascii="Times New Roman" w:eastAsia="DengXian" w:hAnsi="Times New Roman" w:cs="Times New Roman"/>
                <w:sz w:val="24"/>
                <w:szCs w:val="24"/>
                <w:lang w:eastAsia="en-US"/>
              </w:rPr>
              <w:t xml:space="preserve"> at stable condition</w:t>
            </w:r>
          </w:p>
        </w:tc>
        <w:tc>
          <w:tcPr>
            <w:tcW w:w="1559" w:type="dxa"/>
            <w:vAlign w:val="center"/>
          </w:tcPr>
          <w:p w14:paraId="41DB76F3"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16</w:t>
            </w:r>
          </w:p>
        </w:tc>
        <w:tc>
          <w:tcPr>
            <w:tcW w:w="1780" w:type="dxa"/>
            <w:vAlign w:val="center"/>
          </w:tcPr>
          <w:p w14:paraId="1B6F2B2F"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[14, 18]</w:t>
            </w:r>
          </w:p>
        </w:tc>
      </w:tr>
      <w:tr w:rsidR="00A73F86" w:rsidRPr="00DA641C" w14:paraId="73CA8FDD" w14:textId="77777777" w:rsidTr="00C35CA0">
        <w:tc>
          <w:tcPr>
            <w:tcW w:w="1189" w:type="dxa"/>
            <w:vAlign w:val="center"/>
          </w:tcPr>
          <w:p w14:paraId="15F08934" w14:textId="77777777" w:rsidR="00A73F86" w:rsidRPr="00DA641C" w:rsidRDefault="00A73F86" w:rsidP="00C35CA0">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b</w:t>
            </w:r>
            <w:r w:rsidRPr="00DA641C">
              <w:rPr>
                <w:rFonts w:ascii="Times New Roman" w:eastAsia="DengXian" w:hAnsi="Times New Roman" w:cs="Times New Roman"/>
                <w:i/>
                <w:iCs/>
                <w:sz w:val="24"/>
                <w:szCs w:val="24"/>
                <w:vertAlign w:val="subscript"/>
                <w:lang w:eastAsia="en-US"/>
              </w:rPr>
              <w:t>4</w:t>
            </w:r>
          </w:p>
        </w:tc>
        <w:tc>
          <w:tcPr>
            <w:tcW w:w="3768" w:type="dxa"/>
            <w:vAlign w:val="center"/>
          </w:tcPr>
          <w:p w14:paraId="47CC3EB8"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Exponent on equation of Kansas-type </w:t>
            </w:r>
            <w:proofErr w:type="spellStart"/>
            <w:r w:rsidRPr="00DA641C">
              <w:rPr>
                <w:rFonts w:ascii="Times New Roman" w:eastAsia="DengXian" w:hAnsi="Times New Roman" w:cs="Times New Roman"/>
                <w:i/>
                <w:iCs/>
                <w:sz w:val="24"/>
                <w:szCs w:val="24"/>
                <w:lang w:eastAsia="en-US"/>
              </w:rPr>
              <w:t>ψ</w:t>
            </w:r>
            <w:r w:rsidRPr="00DA641C">
              <w:rPr>
                <w:rFonts w:ascii="Times New Roman" w:eastAsia="DengXian" w:hAnsi="Times New Roman" w:cs="Times New Roman"/>
                <w:i/>
                <w:iCs/>
                <w:sz w:val="24"/>
                <w:szCs w:val="24"/>
                <w:vertAlign w:val="subscript"/>
                <w:lang w:eastAsia="en-US"/>
              </w:rPr>
              <w:t>h</w:t>
            </w:r>
            <w:proofErr w:type="spellEnd"/>
            <w:r w:rsidRPr="00DA641C">
              <w:rPr>
                <w:rFonts w:ascii="Times New Roman" w:eastAsia="DengXian" w:hAnsi="Times New Roman" w:cs="Times New Roman"/>
                <w:sz w:val="24"/>
                <w:szCs w:val="24"/>
                <w:lang w:eastAsia="en-US"/>
              </w:rPr>
              <w:t xml:space="preserve"> at stable condition</w:t>
            </w:r>
          </w:p>
        </w:tc>
        <w:tc>
          <w:tcPr>
            <w:tcW w:w="1559" w:type="dxa"/>
            <w:vAlign w:val="center"/>
          </w:tcPr>
          <w:p w14:paraId="018F06D8"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2</w:t>
            </w:r>
          </w:p>
        </w:tc>
        <w:tc>
          <w:tcPr>
            <w:tcW w:w="1780" w:type="dxa"/>
            <w:vAlign w:val="center"/>
          </w:tcPr>
          <w:p w14:paraId="67063275"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[1.5, 2.5]</w:t>
            </w:r>
          </w:p>
        </w:tc>
      </w:tr>
      <w:tr w:rsidR="00A73F86" w:rsidRPr="00DA641C" w14:paraId="5245E2AE" w14:textId="77777777" w:rsidTr="00C35CA0">
        <w:tc>
          <w:tcPr>
            <w:tcW w:w="1189" w:type="dxa"/>
            <w:vAlign w:val="center"/>
          </w:tcPr>
          <w:p w14:paraId="3CFE0307" w14:textId="77777777" w:rsidR="00A73F86" w:rsidRPr="00DA641C" w:rsidRDefault="00A73F86" w:rsidP="00C35CA0">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a</w:t>
            </w:r>
            <w:r w:rsidRPr="00DA641C">
              <w:rPr>
                <w:rFonts w:ascii="Times New Roman" w:eastAsia="DengXian" w:hAnsi="Times New Roman" w:cs="Times New Roman"/>
                <w:i/>
                <w:iCs/>
                <w:sz w:val="24"/>
                <w:szCs w:val="24"/>
                <w:vertAlign w:val="subscript"/>
                <w:lang w:eastAsia="en-US"/>
              </w:rPr>
              <w:t>5</w:t>
            </w:r>
          </w:p>
        </w:tc>
        <w:tc>
          <w:tcPr>
            <w:tcW w:w="3768" w:type="dxa"/>
            <w:vAlign w:val="center"/>
          </w:tcPr>
          <w:p w14:paraId="77C6F330"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Constant associated with </w:t>
            </w:r>
            <w:proofErr w:type="spellStart"/>
            <w:r w:rsidRPr="00DA641C">
              <w:rPr>
                <w:rFonts w:ascii="Times New Roman" w:eastAsia="DengXian" w:hAnsi="Times New Roman" w:cs="Times New Roman"/>
                <w:i/>
                <w:iCs/>
                <w:sz w:val="24"/>
                <w:szCs w:val="24"/>
                <w:lang w:eastAsia="en-US"/>
              </w:rPr>
              <w:t>ψ</w:t>
            </w:r>
            <w:r w:rsidRPr="00DA641C">
              <w:rPr>
                <w:rFonts w:ascii="Times New Roman" w:eastAsia="DengXian" w:hAnsi="Times New Roman" w:cs="Times New Roman"/>
                <w:i/>
                <w:iCs/>
                <w:sz w:val="24"/>
                <w:szCs w:val="24"/>
                <w:vertAlign w:val="subscript"/>
                <w:lang w:eastAsia="en-US"/>
              </w:rPr>
              <w:t>m</w:t>
            </w:r>
            <w:proofErr w:type="spellEnd"/>
            <w:r w:rsidRPr="00DA641C">
              <w:rPr>
                <w:rFonts w:ascii="Times New Roman" w:eastAsia="DengXian" w:hAnsi="Times New Roman" w:cs="Times New Roman"/>
                <w:i/>
                <w:iCs/>
                <w:sz w:val="24"/>
                <w:szCs w:val="24"/>
                <w:lang w:eastAsia="en-US"/>
              </w:rPr>
              <w:t xml:space="preserve"> </w:t>
            </w:r>
            <w:r w:rsidRPr="00DA641C">
              <w:rPr>
                <w:rFonts w:ascii="Times New Roman" w:eastAsia="DengXian" w:hAnsi="Times New Roman" w:cs="Times New Roman"/>
                <w:sz w:val="24"/>
                <w:szCs w:val="24"/>
                <w:lang w:eastAsia="en-US"/>
              </w:rPr>
              <w:t>at convective limit</w:t>
            </w:r>
          </w:p>
        </w:tc>
        <w:tc>
          <w:tcPr>
            <w:tcW w:w="1559" w:type="dxa"/>
            <w:vAlign w:val="center"/>
          </w:tcPr>
          <w:p w14:paraId="266C7BDD"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10</w:t>
            </w:r>
          </w:p>
        </w:tc>
        <w:tc>
          <w:tcPr>
            <w:tcW w:w="1780" w:type="dxa"/>
            <w:vAlign w:val="center"/>
          </w:tcPr>
          <w:p w14:paraId="2AD897D7"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[9.7, 11.6]</w:t>
            </w:r>
          </w:p>
        </w:tc>
      </w:tr>
      <w:tr w:rsidR="00A73F86" w:rsidRPr="00DA641C" w14:paraId="21DC3B03" w14:textId="77777777" w:rsidTr="00C35CA0">
        <w:tc>
          <w:tcPr>
            <w:tcW w:w="1189" w:type="dxa"/>
            <w:vAlign w:val="center"/>
          </w:tcPr>
          <w:p w14:paraId="5E16034D" w14:textId="77777777" w:rsidR="00A73F86" w:rsidRPr="00DA641C" w:rsidRDefault="00A73F86" w:rsidP="00C35CA0">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lastRenderedPageBreak/>
              <w:t>b</w:t>
            </w:r>
            <w:r w:rsidRPr="00DA641C">
              <w:rPr>
                <w:rFonts w:ascii="Times New Roman" w:eastAsia="DengXian" w:hAnsi="Times New Roman" w:cs="Times New Roman"/>
                <w:i/>
                <w:iCs/>
                <w:sz w:val="24"/>
                <w:szCs w:val="24"/>
                <w:vertAlign w:val="subscript"/>
                <w:lang w:eastAsia="en-US"/>
              </w:rPr>
              <w:t>5</w:t>
            </w:r>
          </w:p>
        </w:tc>
        <w:tc>
          <w:tcPr>
            <w:tcW w:w="3768" w:type="dxa"/>
            <w:vAlign w:val="center"/>
          </w:tcPr>
          <w:p w14:paraId="0D8995DD"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Exponent on equation of </w:t>
            </w:r>
            <w:proofErr w:type="spellStart"/>
            <w:r w:rsidRPr="00DA641C">
              <w:rPr>
                <w:rFonts w:ascii="Times New Roman" w:eastAsia="DengXian" w:hAnsi="Times New Roman" w:cs="Times New Roman"/>
                <w:i/>
                <w:iCs/>
                <w:sz w:val="24"/>
                <w:szCs w:val="24"/>
                <w:lang w:eastAsia="en-US"/>
              </w:rPr>
              <w:t>ψ</w:t>
            </w:r>
            <w:r w:rsidRPr="00DA641C">
              <w:rPr>
                <w:rFonts w:ascii="Times New Roman" w:eastAsia="DengXian" w:hAnsi="Times New Roman" w:cs="Times New Roman"/>
                <w:i/>
                <w:iCs/>
                <w:sz w:val="24"/>
                <w:szCs w:val="24"/>
                <w:vertAlign w:val="subscript"/>
                <w:lang w:eastAsia="en-US"/>
              </w:rPr>
              <w:t>m</w:t>
            </w:r>
            <w:proofErr w:type="spellEnd"/>
            <w:r w:rsidRPr="00DA641C">
              <w:rPr>
                <w:rFonts w:ascii="Times New Roman" w:eastAsia="DengXian" w:hAnsi="Times New Roman" w:cs="Times New Roman"/>
                <w:sz w:val="24"/>
                <w:szCs w:val="24"/>
                <w:lang w:eastAsia="en-US"/>
              </w:rPr>
              <w:t xml:space="preserve"> at convective limit</w:t>
            </w:r>
          </w:p>
        </w:tc>
        <w:tc>
          <w:tcPr>
            <w:tcW w:w="1559" w:type="dxa"/>
            <w:vAlign w:val="center"/>
          </w:tcPr>
          <w:p w14:paraId="7247008C"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3</w:t>
            </w:r>
          </w:p>
        </w:tc>
        <w:tc>
          <w:tcPr>
            <w:tcW w:w="1780" w:type="dxa"/>
            <w:vAlign w:val="center"/>
          </w:tcPr>
          <w:p w14:paraId="28ECDCB8"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[2.5, 3.5]</w:t>
            </w:r>
          </w:p>
        </w:tc>
      </w:tr>
      <w:tr w:rsidR="00A73F86" w:rsidRPr="00DA641C" w14:paraId="3F3D1411" w14:textId="77777777" w:rsidTr="00C35CA0">
        <w:tc>
          <w:tcPr>
            <w:tcW w:w="1189" w:type="dxa"/>
            <w:vAlign w:val="center"/>
          </w:tcPr>
          <w:p w14:paraId="18D0B676" w14:textId="77777777" w:rsidR="00A73F86" w:rsidRPr="00DA641C" w:rsidRDefault="00A73F86" w:rsidP="00C35CA0">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a</w:t>
            </w:r>
            <w:r w:rsidRPr="00DA641C">
              <w:rPr>
                <w:rFonts w:ascii="Times New Roman" w:eastAsia="DengXian" w:hAnsi="Times New Roman" w:cs="Times New Roman"/>
                <w:i/>
                <w:iCs/>
                <w:sz w:val="24"/>
                <w:szCs w:val="24"/>
                <w:vertAlign w:val="subscript"/>
                <w:lang w:eastAsia="en-US"/>
              </w:rPr>
              <w:t>6</w:t>
            </w:r>
          </w:p>
        </w:tc>
        <w:tc>
          <w:tcPr>
            <w:tcW w:w="3768" w:type="dxa"/>
            <w:vAlign w:val="center"/>
          </w:tcPr>
          <w:p w14:paraId="19F49494"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Constant associated with </w:t>
            </w:r>
            <w:proofErr w:type="spellStart"/>
            <w:r w:rsidRPr="00DA641C">
              <w:rPr>
                <w:rFonts w:ascii="Times New Roman" w:eastAsia="DengXian" w:hAnsi="Times New Roman" w:cs="Times New Roman"/>
                <w:i/>
                <w:iCs/>
                <w:sz w:val="24"/>
                <w:szCs w:val="24"/>
                <w:lang w:eastAsia="en-US"/>
              </w:rPr>
              <w:t>ψ</w:t>
            </w:r>
            <w:r w:rsidRPr="00DA641C">
              <w:rPr>
                <w:rFonts w:ascii="Times New Roman" w:eastAsia="DengXian" w:hAnsi="Times New Roman" w:cs="Times New Roman"/>
                <w:i/>
                <w:iCs/>
                <w:sz w:val="24"/>
                <w:szCs w:val="24"/>
                <w:vertAlign w:val="subscript"/>
                <w:lang w:eastAsia="en-US"/>
              </w:rPr>
              <w:t>h</w:t>
            </w:r>
            <w:proofErr w:type="spellEnd"/>
            <w:r w:rsidRPr="00DA641C">
              <w:rPr>
                <w:rFonts w:ascii="Times New Roman" w:eastAsia="DengXian" w:hAnsi="Times New Roman" w:cs="Times New Roman"/>
                <w:sz w:val="24"/>
                <w:szCs w:val="24"/>
                <w:lang w:eastAsia="en-US"/>
              </w:rPr>
              <w:t xml:space="preserve"> at convective limit</w:t>
            </w:r>
          </w:p>
        </w:tc>
        <w:tc>
          <w:tcPr>
            <w:tcW w:w="1559" w:type="dxa"/>
            <w:vAlign w:val="center"/>
          </w:tcPr>
          <w:p w14:paraId="56F49EB9"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34</w:t>
            </w:r>
          </w:p>
        </w:tc>
        <w:tc>
          <w:tcPr>
            <w:tcW w:w="1780" w:type="dxa"/>
            <w:vAlign w:val="center"/>
          </w:tcPr>
          <w:p w14:paraId="0179F873"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[26, 42]</w:t>
            </w:r>
          </w:p>
        </w:tc>
      </w:tr>
      <w:tr w:rsidR="00A73F86" w:rsidRPr="00DA641C" w14:paraId="7E480847" w14:textId="77777777" w:rsidTr="00C35CA0">
        <w:tc>
          <w:tcPr>
            <w:tcW w:w="1189" w:type="dxa"/>
            <w:vAlign w:val="center"/>
          </w:tcPr>
          <w:p w14:paraId="2537A42C" w14:textId="77777777" w:rsidR="00A73F86" w:rsidRPr="00DA641C" w:rsidRDefault="00A73F86" w:rsidP="00C35CA0">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b</w:t>
            </w:r>
            <w:r w:rsidRPr="00DA641C">
              <w:rPr>
                <w:rFonts w:ascii="Times New Roman" w:eastAsia="DengXian" w:hAnsi="Times New Roman" w:cs="Times New Roman"/>
                <w:i/>
                <w:iCs/>
                <w:sz w:val="24"/>
                <w:szCs w:val="24"/>
                <w:vertAlign w:val="subscript"/>
                <w:lang w:eastAsia="en-US"/>
              </w:rPr>
              <w:t>6</w:t>
            </w:r>
          </w:p>
        </w:tc>
        <w:tc>
          <w:tcPr>
            <w:tcW w:w="3768" w:type="dxa"/>
            <w:vAlign w:val="center"/>
          </w:tcPr>
          <w:p w14:paraId="62A202AD"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Exponent on equation of </w:t>
            </w:r>
            <w:proofErr w:type="spellStart"/>
            <w:r w:rsidRPr="00DA641C">
              <w:rPr>
                <w:rFonts w:ascii="Times New Roman" w:eastAsia="DengXian" w:hAnsi="Times New Roman" w:cs="Times New Roman"/>
                <w:i/>
                <w:iCs/>
                <w:sz w:val="24"/>
                <w:szCs w:val="24"/>
                <w:lang w:eastAsia="en-US"/>
              </w:rPr>
              <w:t>ψ</w:t>
            </w:r>
            <w:r w:rsidRPr="00DA641C">
              <w:rPr>
                <w:rFonts w:ascii="Times New Roman" w:eastAsia="DengXian" w:hAnsi="Times New Roman" w:cs="Times New Roman"/>
                <w:i/>
                <w:iCs/>
                <w:sz w:val="24"/>
                <w:szCs w:val="24"/>
                <w:vertAlign w:val="subscript"/>
                <w:lang w:eastAsia="en-US"/>
              </w:rPr>
              <w:t>h</w:t>
            </w:r>
            <w:proofErr w:type="spellEnd"/>
            <w:r w:rsidRPr="00DA641C">
              <w:rPr>
                <w:rFonts w:ascii="Times New Roman" w:eastAsia="DengXian" w:hAnsi="Times New Roman" w:cs="Times New Roman"/>
                <w:sz w:val="24"/>
                <w:szCs w:val="24"/>
                <w:lang w:eastAsia="en-US"/>
              </w:rPr>
              <w:t xml:space="preserve"> at convective limit</w:t>
            </w:r>
          </w:p>
        </w:tc>
        <w:tc>
          <w:tcPr>
            <w:tcW w:w="1559" w:type="dxa"/>
            <w:vAlign w:val="center"/>
          </w:tcPr>
          <w:p w14:paraId="7C4D86C1"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3</w:t>
            </w:r>
          </w:p>
        </w:tc>
        <w:tc>
          <w:tcPr>
            <w:tcW w:w="1780" w:type="dxa"/>
            <w:vAlign w:val="center"/>
          </w:tcPr>
          <w:p w14:paraId="45378722"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[3.0, 3.5]</w:t>
            </w:r>
          </w:p>
        </w:tc>
      </w:tr>
      <w:tr w:rsidR="00A73F86" w:rsidRPr="00DA641C" w14:paraId="0DF6A601" w14:textId="77777777" w:rsidTr="00C35CA0">
        <w:tc>
          <w:tcPr>
            <w:tcW w:w="1189" w:type="dxa"/>
            <w:vAlign w:val="center"/>
          </w:tcPr>
          <w:p w14:paraId="2C727F55" w14:textId="77777777" w:rsidR="00A73F86" w:rsidRPr="00DA641C" w:rsidRDefault="00A73F86" w:rsidP="00C35CA0">
            <w:pPr>
              <w:spacing w:line="240" w:lineRule="auto"/>
              <w:jc w:val="center"/>
              <w:rPr>
                <w:rFonts w:ascii="Times New Roman" w:eastAsia="DengXian" w:hAnsi="Times New Roman" w:cs="Times New Roman"/>
                <w:i/>
                <w:iCs/>
                <w:sz w:val="24"/>
                <w:szCs w:val="24"/>
                <w:lang w:eastAsia="en-US"/>
              </w:rPr>
            </w:pPr>
            <w:proofErr w:type="spellStart"/>
            <w:r w:rsidRPr="00DA641C">
              <w:rPr>
                <w:rFonts w:ascii="Times New Roman" w:eastAsia="DengXian" w:hAnsi="Times New Roman" w:cs="Times New Roman"/>
                <w:i/>
                <w:iCs/>
                <w:sz w:val="24"/>
                <w:szCs w:val="24"/>
                <w:lang w:eastAsia="en-US"/>
              </w:rPr>
              <w:t>z</w:t>
            </w:r>
            <w:r w:rsidRPr="00DA641C">
              <w:rPr>
                <w:rFonts w:ascii="Times New Roman" w:eastAsia="DengXian" w:hAnsi="Times New Roman" w:cs="Times New Roman"/>
                <w:i/>
                <w:iCs/>
                <w:sz w:val="24"/>
                <w:szCs w:val="24"/>
                <w:vertAlign w:val="subscript"/>
                <w:lang w:eastAsia="en-US"/>
              </w:rPr>
              <w:t>f</w:t>
            </w:r>
            <w:proofErr w:type="spellEnd"/>
          </w:p>
        </w:tc>
        <w:tc>
          <w:tcPr>
            <w:tcW w:w="3768" w:type="dxa"/>
            <w:vAlign w:val="center"/>
          </w:tcPr>
          <w:p w14:paraId="3F8BBD51"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color w:val="131413"/>
                <w:sz w:val="24"/>
                <w:szCs w:val="24"/>
                <w:lang w:eastAsia="en-US"/>
              </w:rPr>
              <w:t>Scaling factor for surface roughness</w:t>
            </w:r>
          </w:p>
        </w:tc>
        <w:tc>
          <w:tcPr>
            <w:tcW w:w="1559" w:type="dxa"/>
            <w:vAlign w:val="center"/>
          </w:tcPr>
          <w:p w14:paraId="6EEA934E"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1</w:t>
            </w:r>
          </w:p>
        </w:tc>
        <w:tc>
          <w:tcPr>
            <w:tcW w:w="1780" w:type="dxa"/>
            <w:vAlign w:val="center"/>
          </w:tcPr>
          <w:p w14:paraId="38221118"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[1.0, 2.0]</w:t>
            </w:r>
          </w:p>
        </w:tc>
      </w:tr>
      <w:tr w:rsidR="00A73F86" w:rsidRPr="00DA641C" w14:paraId="7C672A58" w14:textId="77777777" w:rsidTr="00C35CA0">
        <w:tc>
          <w:tcPr>
            <w:tcW w:w="1189" w:type="dxa"/>
            <w:vAlign w:val="center"/>
          </w:tcPr>
          <w:p w14:paraId="4A4B3780" w14:textId="77777777" w:rsidR="00A73F86" w:rsidRPr="00DA641C" w:rsidRDefault="00A73F86" w:rsidP="00C35CA0">
            <w:pPr>
              <w:spacing w:line="240" w:lineRule="auto"/>
              <w:jc w:val="center"/>
              <w:rPr>
                <w:rFonts w:ascii="Times New Roman" w:eastAsia="DengXian" w:hAnsi="Times New Roman" w:cs="Times New Roman"/>
                <w:i/>
                <w:iCs/>
                <w:sz w:val="24"/>
                <w:szCs w:val="24"/>
                <w:lang w:eastAsia="en-US"/>
              </w:rPr>
            </w:pPr>
            <w:r w:rsidRPr="00DA641C">
              <w:rPr>
                <w:rFonts w:ascii="Times New Roman" w:eastAsia="DengXian" w:hAnsi="Times New Roman" w:cs="Times New Roman"/>
                <w:i/>
                <w:iCs/>
                <w:sz w:val="24"/>
                <w:szCs w:val="24"/>
                <w:lang w:eastAsia="en-US"/>
              </w:rPr>
              <w:t>k</w:t>
            </w:r>
          </w:p>
        </w:tc>
        <w:tc>
          <w:tcPr>
            <w:tcW w:w="3768" w:type="dxa"/>
            <w:vAlign w:val="center"/>
          </w:tcPr>
          <w:p w14:paraId="429CF9C0"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color w:val="131413"/>
                <w:sz w:val="24"/>
                <w:szCs w:val="24"/>
                <w:lang w:eastAsia="en-US"/>
              </w:rPr>
              <w:t>von Kármán constant</w:t>
            </w:r>
          </w:p>
        </w:tc>
        <w:tc>
          <w:tcPr>
            <w:tcW w:w="1559" w:type="dxa"/>
            <w:vAlign w:val="center"/>
          </w:tcPr>
          <w:p w14:paraId="1B2602D5"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0.4</w:t>
            </w:r>
          </w:p>
        </w:tc>
        <w:tc>
          <w:tcPr>
            <w:tcW w:w="1780" w:type="dxa"/>
            <w:vAlign w:val="center"/>
          </w:tcPr>
          <w:p w14:paraId="1C47752E"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[0.35, 0.40]</w:t>
            </w:r>
          </w:p>
        </w:tc>
      </w:tr>
    </w:tbl>
    <w:p w14:paraId="1CD05A7F"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p>
    <w:p w14:paraId="002C7C9A"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WRF-4.1.2/</w:t>
      </w:r>
      <w:proofErr w:type="spellStart"/>
      <w:r w:rsidRPr="00DA641C">
        <w:rPr>
          <w:rFonts w:ascii="Times New Roman" w:eastAsia="DengXian" w:hAnsi="Times New Roman" w:cs="Times New Roman"/>
          <w:sz w:val="24"/>
          <w:szCs w:val="24"/>
          <w:lang w:eastAsia="en-US"/>
        </w:rPr>
        <w:t>phys</w:t>
      </w:r>
      <w:proofErr w:type="spellEnd"/>
      <w:r w:rsidRPr="00DA641C">
        <w:rPr>
          <w:rFonts w:ascii="Times New Roman" w:eastAsia="DengXian" w:hAnsi="Times New Roman" w:cs="Times New Roman"/>
          <w:sz w:val="24"/>
          <w:szCs w:val="24"/>
          <w:lang w:eastAsia="en-US"/>
        </w:rPr>
        <w:t>/</w:t>
      </w:r>
      <w:proofErr w:type="spellStart"/>
      <w:r w:rsidRPr="00DA641C">
        <w:rPr>
          <w:rFonts w:ascii="Times New Roman" w:eastAsia="DengXian" w:hAnsi="Times New Roman" w:cs="Times New Roman"/>
          <w:sz w:val="24"/>
          <w:szCs w:val="24"/>
          <w:lang w:eastAsia="en-US"/>
        </w:rPr>
        <w:t>module_sf_sfclayrev.F</w:t>
      </w:r>
      <w:proofErr w:type="spellEnd"/>
    </w:p>
    <w:p w14:paraId="45B4D7D8"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p>
    <w:p w14:paraId="45C94047"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Line 1164: </w:t>
      </w:r>
      <w:r w:rsidRPr="00DA641C">
        <w:rPr>
          <w:rFonts w:ascii="Times New Roman" w:eastAsia="DengXian" w:hAnsi="Times New Roman" w:cs="Times New Roman"/>
          <w:i/>
          <w:iCs/>
          <w:sz w:val="24"/>
          <w:szCs w:val="24"/>
          <w:lang w:eastAsia="en-US"/>
        </w:rPr>
        <w:t>a</w:t>
      </w:r>
      <w:r w:rsidRPr="00DA641C">
        <w:rPr>
          <w:rFonts w:ascii="Times New Roman" w:eastAsia="DengXian" w:hAnsi="Times New Roman" w:cs="Times New Roman"/>
          <w:i/>
          <w:iCs/>
          <w:sz w:val="24"/>
          <w:szCs w:val="24"/>
          <w:vertAlign w:val="subscript"/>
          <w:lang w:eastAsia="en-US"/>
        </w:rPr>
        <w:t>1</w:t>
      </w:r>
      <w:r w:rsidRPr="00DA641C">
        <w:rPr>
          <w:rFonts w:ascii="Times New Roman" w:eastAsia="DengXian" w:hAnsi="Times New Roman" w:cs="Times New Roman"/>
          <w:sz w:val="24"/>
          <w:szCs w:val="24"/>
          <w:lang w:eastAsia="en-US"/>
        </w:rPr>
        <w:t xml:space="preserve"> and </w:t>
      </w:r>
      <w:r w:rsidRPr="00DA641C">
        <w:rPr>
          <w:rFonts w:ascii="Times New Roman" w:eastAsia="DengXian" w:hAnsi="Times New Roman" w:cs="Times New Roman"/>
          <w:i/>
          <w:iCs/>
          <w:sz w:val="24"/>
          <w:szCs w:val="24"/>
          <w:lang w:eastAsia="en-US"/>
        </w:rPr>
        <w:t>b</w:t>
      </w:r>
      <w:r w:rsidRPr="00DA641C">
        <w:rPr>
          <w:rFonts w:ascii="Times New Roman" w:eastAsia="DengXian" w:hAnsi="Times New Roman" w:cs="Times New Roman"/>
          <w:i/>
          <w:iCs/>
          <w:sz w:val="24"/>
          <w:szCs w:val="24"/>
          <w:vertAlign w:val="subscript"/>
          <w:lang w:eastAsia="en-US"/>
        </w:rPr>
        <w:t>1</w:t>
      </w:r>
    </w:p>
    <w:p w14:paraId="54B3BE9B"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Line 1169: </w:t>
      </w:r>
      <w:r w:rsidRPr="00DA641C">
        <w:rPr>
          <w:rFonts w:ascii="Times New Roman" w:eastAsia="DengXian" w:hAnsi="Times New Roman" w:cs="Times New Roman"/>
          <w:i/>
          <w:iCs/>
          <w:sz w:val="24"/>
          <w:szCs w:val="24"/>
          <w:lang w:eastAsia="en-US"/>
        </w:rPr>
        <w:t>a</w:t>
      </w:r>
      <w:r w:rsidRPr="00DA641C">
        <w:rPr>
          <w:rFonts w:ascii="Times New Roman" w:eastAsia="DengXian" w:hAnsi="Times New Roman" w:cs="Times New Roman"/>
          <w:i/>
          <w:iCs/>
          <w:sz w:val="24"/>
          <w:szCs w:val="24"/>
          <w:vertAlign w:val="subscript"/>
          <w:lang w:eastAsia="en-US"/>
        </w:rPr>
        <w:t>2</w:t>
      </w:r>
      <w:r w:rsidRPr="00DA641C">
        <w:rPr>
          <w:rFonts w:ascii="Times New Roman" w:eastAsia="DengXian" w:hAnsi="Times New Roman" w:cs="Times New Roman"/>
          <w:sz w:val="24"/>
          <w:szCs w:val="24"/>
          <w:lang w:eastAsia="en-US"/>
        </w:rPr>
        <w:t xml:space="preserve"> and </w:t>
      </w:r>
      <w:r w:rsidRPr="00DA641C">
        <w:rPr>
          <w:rFonts w:ascii="Times New Roman" w:eastAsia="DengXian" w:hAnsi="Times New Roman" w:cs="Times New Roman"/>
          <w:i/>
          <w:iCs/>
          <w:sz w:val="24"/>
          <w:szCs w:val="24"/>
          <w:lang w:eastAsia="en-US"/>
        </w:rPr>
        <w:t>b</w:t>
      </w:r>
      <w:r w:rsidRPr="00DA641C">
        <w:rPr>
          <w:rFonts w:ascii="Times New Roman" w:eastAsia="DengXian" w:hAnsi="Times New Roman" w:cs="Times New Roman"/>
          <w:i/>
          <w:iCs/>
          <w:sz w:val="24"/>
          <w:szCs w:val="24"/>
          <w:vertAlign w:val="subscript"/>
          <w:lang w:eastAsia="en-US"/>
        </w:rPr>
        <w:t>2</w:t>
      </w:r>
    </w:p>
    <w:p w14:paraId="0EA41FD8"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Line 1174: </w:t>
      </w:r>
      <w:r w:rsidRPr="00DA641C">
        <w:rPr>
          <w:rFonts w:ascii="Times New Roman" w:eastAsia="DengXian" w:hAnsi="Times New Roman" w:cs="Times New Roman"/>
          <w:i/>
          <w:iCs/>
          <w:sz w:val="24"/>
          <w:szCs w:val="24"/>
          <w:lang w:eastAsia="en-US"/>
        </w:rPr>
        <w:t>a</w:t>
      </w:r>
      <w:r w:rsidRPr="00DA641C">
        <w:rPr>
          <w:rFonts w:ascii="Times New Roman" w:eastAsia="DengXian" w:hAnsi="Times New Roman" w:cs="Times New Roman"/>
          <w:i/>
          <w:iCs/>
          <w:sz w:val="24"/>
          <w:szCs w:val="24"/>
          <w:vertAlign w:val="subscript"/>
          <w:lang w:eastAsia="en-US"/>
        </w:rPr>
        <w:t>3</w:t>
      </w:r>
      <w:r w:rsidRPr="00DA641C">
        <w:rPr>
          <w:rFonts w:ascii="Times New Roman" w:eastAsia="DengXian" w:hAnsi="Times New Roman" w:cs="Times New Roman"/>
          <w:sz w:val="24"/>
          <w:szCs w:val="24"/>
          <w:lang w:eastAsia="en-US"/>
        </w:rPr>
        <w:t xml:space="preserve"> and </w:t>
      </w:r>
      <w:r w:rsidRPr="00DA641C">
        <w:rPr>
          <w:rFonts w:ascii="Times New Roman" w:eastAsia="DengXian" w:hAnsi="Times New Roman" w:cs="Times New Roman"/>
          <w:i/>
          <w:iCs/>
          <w:sz w:val="24"/>
          <w:szCs w:val="24"/>
          <w:lang w:eastAsia="en-US"/>
        </w:rPr>
        <w:t>b</w:t>
      </w:r>
      <w:r w:rsidRPr="00DA641C">
        <w:rPr>
          <w:rFonts w:ascii="Times New Roman" w:eastAsia="DengXian" w:hAnsi="Times New Roman" w:cs="Times New Roman"/>
          <w:i/>
          <w:iCs/>
          <w:sz w:val="24"/>
          <w:szCs w:val="24"/>
          <w:vertAlign w:val="subscript"/>
          <w:lang w:eastAsia="en-US"/>
        </w:rPr>
        <w:t>3</w:t>
      </w:r>
    </w:p>
    <w:p w14:paraId="49666BA6"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Line 1186: </w:t>
      </w:r>
      <w:r w:rsidRPr="00DA641C">
        <w:rPr>
          <w:rFonts w:ascii="Times New Roman" w:eastAsia="DengXian" w:hAnsi="Times New Roman" w:cs="Times New Roman"/>
          <w:i/>
          <w:iCs/>
          <w:sz w:val="24"/>
          <w:szCs w:val="24"/>
          <w:lang w:eastAsia="en-US"/>
        </w:rPr>
        <w:t>a</w:t>
      </w:r>
      <w:r w:rsidRPr="00DA641C">
        <w:rPr>
          <w:rFonts w:ascii="Times New Roman" w:eastAsia="DengXian" w:hAnsi="Times New Roman" w:cs="Times New Roman"/>
          <w:i/>
          <w:iCs/>
          <w:sz w:val="24"/>
          <w:szCs w:val="24"/>
          <w:vertAlign w:val="subscript"/>
          <w:lang w:eastAsia="en-US"/>
        </w:rPr>
        <w:t>4</w:t>
      </w:r>
      <w:r w:rsidRPr="00DA641C">
        <w:rPr>
          <w:rFonts w:ascii="Times New Roman" w:eastAsia="DengXian" w:hAnsi="Times New Roman" w:cs="Times New Roman"/>
          <w:sz w:val="24"/>
          <w:szCs w:val="24"/>
          <w:lang w:eastAsia="en-US"/>
        </w:rPr>
        <w:t xml:space="preserve"> and </w:t>
      </w:r>
      <w:r w:rsidRPr="00DA641C">
        <w:rPr>
          <w:rFonts w:ascii="Times New Roman" w:eastAsia="DengXian" w:hAnsi="Times New Roman" w:cs="Times New Roman"/>
          <w:i/>
          <w:iCs/>
          <w:sz w:val="24"/>
          <w:szCs w:val="24"/>
          <w:lang w:eastAsia="en-US"/>
        </w:rPr>
        <w:t>b</w:t>
      </w:r>
      <w:r w:rsidRPr="00DA641C">
        <w:rPr>
          <w:rFonts w:ascii="Times New Roman" w:eastAsia="DengXian" w:hAnsi="Times New Roman" w:cs="Times New Roman"/>
          <w:i/>
          <w:iCs/>
          <w:sz w:val="24"/>
          <w:szCs w:val="24"/>
          <w:vertAlign w:val="subscript"/>
          <w:lang w:eastAsia="en-US"/>
        </w:rPr>
        <w:t>4</w:t>
      </w:r>
    </w:p>
    <w:p w14:paraId="793C9266"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Line 1177: </w:t>
      </w:r>
      <w:r w:rsidRPr="00DA641C">
        <w:rPr>
          <w:rFonts w:ascii="Times New Roman" w:eastAsia="DengXian" w:hAnsi="Times New Roman" w:cs="Times New Roman"/>
          <w:i/>
          <w:iCs/>
          <w:sz w:val="24"/>
          <w:szCs w:val="24"/>
          <w:lang w:eastAsia="en-US"/>
        </w:rPr>
        <w:t>a</w:t>
      </w:r>
      <w:r w:rsidRPr="00DA641C">
        <w:rPr>
          <w:rFonts w:ascii="Times New Roman" w:eastAsia="DengXian" w:hAnsi="Times New Roman" w:cs="Times New Roman"/>
          <w:i/>
          <w:iCs/>
          <w:sz w:val="24"/>
          <w:szCs w:val="24"/>
          <w:vertAlign w:val="subscript"/>
          <w:lang w:eastAsia="en-US"/>
        </w:rPr>
        <w:t>5</w:t>
      </w:r>
      <w:r w:rsidRPr="00DA641C">
        <w:rPr>
          <w:rFonts w:ascii="Times New Roman" w:eastAsia="DengXian" w:hAnsi="Times New Roman" w:cs="Times New Roman"/>
          <w:sz w:val="24"/>
          <w:szCs w:val="24"/>
          <w:lang w:eastAsia="en-US"/>
        </w:rPr>
        <w:t xml:space="preserve"> and </w:t>
      </w:r>
      <w:r w:rsidRPr="00DA641C">
        <w:rPr>
          <w:rFonts w:ascii="Times New Roman" w:eastAsia="DengXian" w:hAnsi="Times New Roman" w:cs="Times New Roman"/>
          <w:i/>
          <w:iCs/>
          <w:sz w:val="24"/>
          <w:szCs w:val="24"/>
          <w:lang w:eastAsia="en-US"/>
        </w:rPr>
        <w:t>b</w:t>
      </w:r>
      <w:r w:rsidRPr="00DA641C">
        <w:rPr>
          <w:rFonts w:ascii="Times New Roman" w:eastAsia="DengXian" w:hAnsi="Times New Roman" w:cs="Times New Roman"/>
          <w:i/>
          <w:iCs/>
          <w:sz w:val="24"/>
          <w:szCs w:val="24"/>
          <w:vertAlign w:val="subscript"/>
          <w:lang w:eastAsia="en-US"/>
        </w:rPr>
        <w:t>5</w:t>
      </w:r>
    </w:p>
    <w:p w14:paraId="23C93DC1"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Line 1189: </w:t>
      </w:r>
      <w:r w:rsidRPr="00DA641C">
        <w:rPr>
          <w:rFonts w:ascii="Times New Roman" w:eastAsia="DengXian" w:hAnsi="Times New Roman" w:cs="Times New Roman"/>
          <w:i/>
          <w:iCs/>
          <w:sz w:val="24"/>
          <w:szCs w:val="24"/>
          <w:lang w:eastAsia="en-US"/>
        </w:rPr>
        <w:t>a</w:t>
      </w:r>
      <w:r w:rsidRPr="00DA641C">
        <w:rPr>
          <w:rFonts w:ascii="Times New Roman" w:eastAsia="DengXian" w:hAnsi="Times New Roman" w:cs="Times New Roman"/>
          <w:i/>
          <w:iCs/>
          <w:sz w:val="24"/>
          <w:szCs w:val="24"/>
          <w:vertAlign w:val="subscript"/>
          <w:lang w:eastAsia="en-US"/>
        </w:rPr>
        <w:t>6</w:t>
      </w:r>
      <w:r w:rsidRPr="00DA641C">
        <w:rPr>
          <w:rFonts w:ascii="Times New Roman" w:eastAsia="DengXian" w:hAnsi="Times New Roman" w:cs="Times New Roman"/>
          <w:sz w:val="24"/>
          <w:szCs w:val="24"/>
          <w:lang w:eastAsia="en-US"/>
        </w:rPr>
        <w:t xml:space="preserve"> and </w:t>
      </w:r>
      <w:r w:rsidRPr="00DA641C">
        <w:rPr>
          <w:rFonts w:ascii="Times New Roman" w:eastAsia="DengXian" w:hAnsi="Times New Roman" w:cs="Times New Roman"/>
          <w:i/>
          <w:iCs/>
          <w:sz w:val="24"/>
          <w:szCs w:val="24"/>
          <w:lang w:eastAsia="en-US"/>
        </w:rPr>
        <w:t>b</w:t>
      </w:r>
      <w:r w:rsidRPr="00DA641C">
        <w:rPr>
          <w:rFonts w:ascii="Times New Roman" w:eastAsia="DengXian" w:hAnsi="Times New Roman" w:cs="Times New Roman"/>
          <w:i/>
          <w:iCs/>
          <w:sz w:val="24"/>
          <w:szCs w:val="24"/>
          <w:vertAlign w:val="subscript"/>
          <w:lang w:eastAsia="en-US"/>
        </w:rPr>
        <w:t>6</w:t>
      </w:r>
    </w:p>
    <w:p w14:paraId="7A52E1C3"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Note: there is no variables named as a1 to a6 and b1 to b6. Instead, they are set as constants directly. </w:t>
      </w:r>
    </w:p>
    <w:p w14:paraId="58ABEF13"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p>
    <w:p w14:paraId="56FF81D8"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b/>
          <w:bCs/>
          <w:color w:val="131413"/>
          <w:sz w:val="24"/>
          <w:szCs w:val="24"/>
          <w:lang w:eastAsia="en-US"/>
        </w:rPr>
        <w:t>Table 4</w:t>
      </w:r>
      <w:r w:rsidRPr="00DA641C">
        <w:rPr>
          <w:rFonts w:ascii="Times New Roman" w:eastAsia="DengXian" w:hAnsi="Times New Roman" w:cs="Times New Roman"/>
          <w:color w:val="131413"/>
          <w:sz w:val="24"/>
          <w:szCs w:val="24"/>
          <w:lang w:eastAsia="en-US"/>
        </w:rPr>
        <w:t xml:space="preserve"> Investigated special parameters in the mass flux parameterization in MYNN PBL scheme</w:t>
      </w:r>
    </w:p>
    <w:tbl>
      <w:tblPr>
        <w:tblStyle w:val="TableGrid1"/>
        <w:tblW w:w="0" w:type="auto"/>
        <w:tblLook w:val="04A0" w:firstRow="1" w:lastRow="0" w:firstColumn="1" w:lastColumn="0" w:noHBand="0" w:noVBand="1"/>
      </w:tblPr>
      <w:tblGrid>
        <w:gridCol w:w="1189"/>
        <w:gridCol w:w="3768"/>
        <w:gridCol w:w="1559"/>
        <w:gridCol w:w="1780"/>
      </w:tblGrid>
      <w:tr w:rsidR="00A73F86" w:rsidRPr="00DA641C" w14:paraId="7E80B6C4" w14:textId="77777777" w:rsidTr="00C35CA0">
        <w:tc>
          <w:tcPr>
            <w:tcW w:w="1189" w:type="dxa"/>
            <w:vAlign w:val="center"/>
          </w:tcPr>
          <w:p w14:paraId="2325226C"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Parameter</w:t>
            </w:r>
          </w:p>
        </w:tc>
        <w:tc>
          <w:tcPr>
            <w:tcW w:w="3768" w:type="dxa"/>
            <w:vAlign w:val="center"/>
          </w:tcPr>
          <w:p w14:paraId="62A652BD"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Description</w:t>
            </w:r>
          </w:p>
        </w:tc>
        <w:tc>
          <w:tcPr>
            <w:tcW w:w="1559" w:type="dxa"/>
            <w:vAlign w:val="center"/>
          </w:tcPr>
          <w:p w14:paraId="21C0FDC5"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Default value</w:t>
            </w:r>
          </w:p>
        </w:tc>
        <w:tc>
          <w:tcPr>
            <w:tcW w:w="1780" w:type="dxa"/>
            <w:vAlign w:val="center"/>
          </w:tcPr>
          <w:p w14:paraId="03D431A2"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Estimated range</w:t>
            </w:r>
          </w:p>
        </w:tc>
      </w:tr>
      <w:tr w:rsidR="00A73F86" w:rsidRPr="00DA641C" w14:paraId="5F12BBA6" w14:textId="77777777" w:rsidTr="00C35CA0">
        <w:tc>
          <w:tcPr>
            <w:tcW w:w="1189" w:type="dxa"/>
            <w:vAlign w:val="center"/>
          </w:tcPr>
          <w:p w14:paraId="2AF06FC5"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HBGEXN+TimesNewRomanPS-ItalicMT" w:hAnsi="Times New Roman" w:cs="Times New Roman"/>
                <w:i/>
                <w:iCs/>
                <w:color w:val="000000"/>
                <w:sz w:val="24"/>
                <w:szCs w:val="24"/>
                <w:lang w:eastAsia="en-US"/>
              </w:rPr>
              <w:lastRenderedPageBreak/>
              <w:t>ε</w:t>
            </w:r>
          </w:p>
        </w:tc>
        <w:tc>
          <w:tcPr>
            <w:tcW w:w="3768" w:type="dxa"/>
            <w:vAlign w:val="center"/>
          </w:tcPr>
          <w:p w14:paraId="64FCA810"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Constant in entrainment rate</w:t>
            </w:r>
          </w:p>
        </w:tc>
        <w:tc>
          <w:tcPr>
            <w:tcW w:w="1559" w:type="dxa"/>
            <w:vAlign w:val="center"/>
          </w:tcPr>
          <w:p w14:paraId="4BC8634D"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0.35</w:t>
            </w:r>
          </w:p>
        </w:tc>
        <w:tc>
          <w:tcPr>
            <w:tcW w:w="1780" w:type="dxa"/>
            <w:vAlign w:val="center"/>
          </w:tcPr>
          <w:p w14:paraId="6196539E"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p>
        </w:tc>
      </w:tr>
      <w:tr w:rsidR="00A73F86" w:rsidRPr="00DA641C" w14:paraId="2392D7BB" w14:textId="77777777" w:rsidTr="00C35CA0">
        <w:tc>
          <w:tcPr>
            <w:tcW w:w="1189" w:type="dxa"/>
            <w:vAlign w:val="center"/>
          </w:tcPr>
          <w:p w14:paraId="6CB5B4AE"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a</w:t>
            </w:r>
          </w:p>
        </w:tc>
        <w:tc>
          <w:tcPr>
            <w:tcW w:w="3768" w:type="dxa"/>
            <w:vAlign w:val="center"/>
          </w:tcPr>
          <w:p w14:paraId="11E16E33"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Kinetic weighting in w equation</w:t>
            </w:r>
          </w:p>
        </w:tc>
        <w:tc>
          <w:tcPr>
            <w:tcW w:w="1559" w:type="dxa"/>
            <w:vAlign w:val="center"/>
          </w:tcPr>
          <w:p w14:paraId="104D5F17"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2</w:t>
            </w:r>
          </w:p>
        </w:tc>
        <w:tc>
          <w:tcPr>
            <w:tcW w:w="1780" w:type="dxa"/>
            <w:vAlign w:val="center"/>
          </w:tcPr>
          <w:p w14:paraId="0345B08E"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p>
        </w:tc>
      </w:tr>
      <w:tr w:rsidR="00A73F86" w:rsidRPr="00DA641C" w14:paraId="03541335" w14:textId="77777777" w:rsidTr="00C35CA0">
        <w:tc>
          <w:tcPr>
            <w:tcW w:w="1189" w:type="dxa"/>
            <w:vAlign w:val="center"/>
          </w:tcPr>
          <w:p w14:paraId="536AF7DA"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b</w:t>
            </w:r>
          </w:p>
        </w:tc>
        <w:tc>
          <w:tcPr>
            <w:tcW w:w="3768" w:type="dxa"/>
            <w:vAlign w:val="center"/>
          </w:tcPr>
          <w:p w14:paraId="49B34BA6"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Buoyancy weighting in w equation</w:t>
            </w:r>
          </w:p>
        </w:tc>
        <w:tc>
          <w:tcPr>
            <w:tcW w:w="1559" w:type="dxa"/>
            <w:vAlign w:val="center"/>
          </w:tcPr>
          <w:p w14:paraId="7E69F6E4"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0.15 or 0.2</w:t>
            </w:r>
          </w:p>
        </w:tc>
        <w:tc>
          <w:tcPr>
            <w:tcW w:w="1780" w:type="dxa"/>
            <w:vAlign w:val="center"/>
          </w:tcPr>
          <w:p w14:paraId="423195FE"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p>
        </w:tc>
      </w:tr>
      <w:tr w:rsidR="00A73F86" w:rsidRPr="00DA641C" w14:paraId="5E9EC154" w14:textId="77777777" w:rsidTr="00C35CA0">
        <w:tc>
          <w:tcPr>
            <w:tcW w:w="1189" w:type="dxa"/>
            <w:vAlign w:val="center"/>
          </w:tcPr>
          <w:p w14:paraId="4B719B3D"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proofErr w:type="spellStart"/>
            <w:r w:rsidRPr="00DA641C">
              <w:rPr>
                <w:rFonts w:ascii="Times New Roman" w:eastAsia="DengXian" w:hAnsi="Times New Roman" w:cs="Times New Roman"/>
                <w:sz w:val="24"/>
                <w:szCs w:val="24"/>
                <w:lang w:eastAsia="en-US"/>
              </w:rPr>
              <w:t>w</w:t>
            </w:r>
            <w:r w:rsidRPr="00DA641C">
              <w:rPr>
                <w:rFonts w:ascii="Times New Roman" w:eastAsia="DengXian" w:hAnsi="Times New Roman" w:cs="Times New Roman"/>
                <w:sz w:val="24"/>
                <w:szCs w:val="24"/>
                <w:vertAlign w:val="subscript"/>
                <w:lang w:eastAsia="en-US"/>
              </w:rPr>
              <w:t>u,max</w:t>
            </w:r>
            <w:proofErr w:type="spellEnd"/>
          </w:p>
        </w:tc>
        <w:tc>
          <w:tcPr>
            <w:tcW w:w="3768" w:type="dxa"/>
            <w:vAlign w:val="center"/>
          </w:tcPr>
          <w:p w14:paraId="605D5BD6"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Maximal w</w:t>
            </w:r>
          </w:p>
        </w:tc>
        <w:tc>
          <w:tcPr>
            <w:tcW w:w="1559" w:type="dxa"/>
            <w:vAlign w:val="center"/>
          </w:tcPr>
          <w:p w14:paraId="78990811"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3</w:t>
            </w:r>
          </w:p>
        </w:tc>
        <w:tc>
          <w:tcPr>
            <w:tcW w:w="1780" w:type="dxa"/>
            <w:vAlign w:val="center"/>
          </w:tcPr>
          <w:p w14:paraId="21D76086"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p>
        </w:tc>
      </w:tr>
    </w:tbl>
    <w:p w14:paraId="0B6BACC1"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p>
    <w:p w14:paraId="3CCF178B"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p>
    <w:p w14:paraId="6FC70882"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WRF-4.1.2/</w:t>
      </w:r>
      <w:proofErr w:type="spellStart"/>
      <w:r w:rsidRPr="00DA641C">
        <w:rPr>
          <w:rFonts w:ascii="Times New Roman" w:eastAsia="DengXian" w:hAnsi="Times New Roman" w:cs="Times New Roman"/>
          <w:sz w:val="24"/>
          <w:szCs w:val="24"/>
          <w:lang w:eastAsia="en-US"/>
        </w:rPr>
        <w:t>phys</w:t>
      </w:r>
      <w:proofErr w:type="spellEnd"/>
      <w:r w:rsidRPr="00DA641C">
        <w:rPr>
          <w:rFonts w:ascii="Times New Roman" w:eastAsia="DengXian" w:hAnsi="Times New Roman" w:cs="Times New Roman"/>
          <w:sz w:val="24"/>
          <w:szCs w:val="24"/>
          <w:lang w:eastAsia="en-US"/>
        </w:rPr>
        <w:t>/</w:t>
      </w:r>
      <w:proofErr w:type="spellStart"/>
      <w:r w:rsidRPr="00DA641C">
        <w:rPr>
          <w:rFonts w:ascii="Times New Roman" w:eastAsia="DengXian" w:hAnsi="Times New Roman" w:cs="Times New Roman"/>
          <w:sz w:val="24"/>
          <w:szCs w:val="24"/>
          <w:lang w:eastAsia="en-US"/>
        </w:rPr>
        <w:t>module_sf_sfclayrev.F</w:t>
      </w:r>
      <w:proofErr w:type="spellEnd"/>
    </w:p>
    <w:p w14:paraId="419E5B56"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p>
    <w:p w14:paraId="7322D2AC" w14:textId="77777777" w:rsidR="00A73F86" w:rsidRPr="00DA641C" w:rsidRDefault="00A73F86" w:rsidP="00A73F86">
      <w:pPr>
        <w:spacing w:after="200" w:line="480" w:lineRule="auto"/>
        <w:jc w:val="both"/>
        <w:rPr>
          <w:rFonts w:ascii="Times New Roman" w:eastAsia="HBGEXN+TimesNewRomanPS-ItalicMT" w:hAnsi="Times New Roman" w:cs="Times New Roman"/>
          <w:color w:val="000000"/>
          <w:sz w:val="24"/>
          <w:szCs w:val="24"/>
          <w:lang w:eastAsia="en-US"/>
        </w:rPr>
      </w:pPr>
      <w:r w:rsidRPr="00DA641C">
        <w:rPr>
          <w:rFonts w:ascii="Times New Roman" w:eastAsia="DengXian" w:hAnsi="Times New Roman" w:cs="Times New Roman"/>
          <w:sz w:val="24"/>
          <w:szCs w:val="24"/>
          <w:lang w:eastAsia="en-US"/>
        </w:rPr>
        <w:t xml:space="preserve">Line 5365: </w:t>
      </w:r>
      <w:r w:rsidRPr="00DA641C">
        <w:rPr>
          <w:rFonts w:ascii="Times New Roman" w:eastAsia="HBGEXN+TimesNewRomanPS-ItalicMT" w:hAnsi="Times New Roman" w:cs="Times New Roman"/>
          <w:i/>
          <w:iCs/>
          <w:color w:val="000000"/>
          <w:sz w:val="24"/>
          <w:szCs w:val="24"/>
          <w:lang w:eastAsia="en-US"/>
        </w:rPr>
        <w:t>ε</w:t>
      </w:r>
    </w:p>
    <w:p w14:paraId="19F907EC"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Line 5439: a</w:t>
      </w:r>
    </w:p>
    <w:p w14:paraId="01B1B0E5"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Line 5425 and 5427: b</w:t>
      </w:r>
    </w:p>
    <w:p w14:paraId="18DBF199"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 xml:space="preserve">Line 5452: </w:t>
      </w:r>
      <w:proofErr w:type="spellStart"/>
      <w:r w:rsidRPr="00DA641C">
        <w:rPr>
          <w:rFonts w:ascii="Times New Roman" w:eastAsia="DengXian" w:hAnsi="Times New Roman" w:cs="Times New Roman"/>
          <w:sz w:val="24"/>
          <w:szCs w:val="24"/>
          <w:lang w:eastAsia="en-US"/>
        </w:rPr>
        <w:t>w</w:t>
      </w:r>
      <w:r w:rsidRPr="00DA641C">
        <w:rPr>
          <w:rFonts w:ascii="Times New Roman" w:eastAsia="DengXian" w:hAnsi="Times New Roman" w:cs="Times New Roman"/>
          <w:sz w:val="24"/>
          <w:szCs w:val="24"/>
          <w:vertAlign w:val="subscript"/>
          <w:lang w:eastAsia="en-US"/>
        </w:rPr>
        <w:t>u,max</w:t>
      </w:r>
      <w:proofErr w:type="spellEnd"/>
    </w:p>
    <w:p w14:paraId="48D03B19"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p>
    <w:p w14:paraId="7778079E"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b/>
          <w:bCs/>
          <w:color w:val="131413"/>
          <w:sz w:val="24"/>
          <w:szCs w:val="24"/>
          <w:lang w:eastAsia="en-US"/>
        </w:rPr>
        <w:t>Table 5</w:t>
      </w:r>
      <w:r w:rsidRPr="00DA641C">
        <w:rPr>
          <w:rFonts w:ascii="Times New Roman" w:eastAsia="DengXian" w:hAnsi="Times New Roman" w:cs="Times New Roman"/>
          <w:color w:val="131413"/>
          <w:sz w:val="24"/>
          <w:szCs w:val="24"/>
          <w:lang w:eastAsia="en-US"/>
        </w:rPr>
        <w:t xml:space="preserve"> Investigated special parameters in the roughness length parameterization in Revised MM5 surface scheme</w:t>
      </w:r>
    </w:p>
    <w:tbl>
      <w:tblPr>
        <w:tblStyle w:val="TableGrid1"/>
        <w:tblW w:w="0" w:type="auto"/>
        <w:tblLook w:val="04A0" w:firstRow="1" w:lastRow="0" w:firstColumn="1" w:lastColumn="0" w:noHBand="0" w:noVBand="1"/>
      </w:tblPr>
      <w:tblGrid>
        <w:gridCol w:w="1189"/>
        <w:gridCol w:w="3768"/>
        <w:gridCol w:w="1559"/>
        <w:gridCol w:w="1780"/>
      </w:tblGrid>
      <w:tr w:rsidR="00A73F86" w:rsidRPr="00DA641C" w14:paraId="50B42F58" w14:textId="77777777" w:rsidTr="00C35CA0">
        <w:tc>
          <w:tcPr>
            <w:tcW w:w="1189" w:type="dxa"/>
            <w:vAlign w:val="center"/>
          </w:tcPr>
          <w:p w14:paraId="52C93AEC"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Parameter</w:t>
            </w:r>
          </w:p>
        </w:tc>
        <w:tc>
          <w:tcPr>
            <w:tcW w:w="3768" w:type="dxa"/>
            <w:vAlign w:val="center"/>
          </w:tcPr>
          <w:p w14:paraId="0CE659C3"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Description</w:t>
            </w:r>
          </w:p>
        </w:tc>
        <w:tc>
          <w:tcPr>
            <w:tcW w:w="1559" w:type="dxa"/>
            <w:vAlign w:val="center"/>
          </w:tcPr>
          <w:p w14:paraId="7C0E4223"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Default value</w:t>
            </w:r>
          </w:p>
        </w:tc>
        <w:tc>
          <w:tcPr>
            <w:tcW w:w="1780" w:type="dxa"/>
            <w:vAlign w:val="center"/>
          </w:tcPr>
          <w:p w14:paraId="4A0C30AD"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Estimated range</w:t>
            </w:r>
          </w:p>
        </w:tc>
      </w:tr>
      <w:tr w:rsidR="00A73F86" w:rsidRPr="00DA641C" w14:paraId="10D6391D" w14:textId="77777777" w:rsidTr="00C35CA0">
        <w:tc>
          <w:tcPr>
            <w:tcW w:w="1189" w:type="dxa"/>
            <w:vAlign w:val="center"/>
          </w:tcPr>
          <w:p w14:paraId="2B891C49"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γ</w:t>
            </w:r>
          </w:p>
        </w:tc>
        <w:tc>
          <w:tcPr>
            <w:tcW w:w="3768" w:type="dxa"/>
            <w:vAlign w:val="center"/>
          </w:tcPr>
          <w:p w14:paraId="460EE3C7"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Tuning parameter of kinematic viscosity term in roughness</w:t>
            </w:r>
          </w:p>
        </w:tc>
        <w:tc>
          <w:tcPr>
            <w:tcW w:w="1559" w:type="dxa"/>
            <w:vAlign w:val="center"/>
          </w:tcPr>
          <w:p w14:paraId="4445192B"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hint="eastAsia"/>
                <w:sz w:val="24"/>
                <w:szCs w:val="24"/>
                <w:lang w:eastAsia="en-US"/>
              </w:rPr>
              <w:t>0</w:t>
            </w:r>
            <w:r w:rsidRPr="00DA641C">
              <w:rPr>
                <w:rFonts w:ascii="Times New Roman" w:eastAsia="DengXian" w:hAnsi="Times New Roman" w:cs="Times New Roman"/>
                <w:sz w:val="24"/>
                <w:szCs w:val="24"/>
                <w:lang w:eastAsia="en-US"/>
              </w:rPr>
              <w:t>.11</w:t>
            </w:r>
          </w:p>
        </w:tc>
        <w:tc>
          <w:tcPr>
            <w:tcW w:w="1780" w:type="dxa"/>
            <w:vAlign w:val="center"/>
          </w:tcPr>
          <w:p w14:paraId="29E3523A"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p>
        </w:tc>
      </w:tr>
      <w:tr w:rsidR="00A73F86" w:rsidRPr="00DA641C" w14:paraId="4D4EB66C" w14:textId="77777777" w:rsidTr="00C35CA0">
        <w:tc>
          <w:tcPr>
            <w:tcW w:w="1189" w:type="dxa"/>
            <w:vAlign w:val="center"/>
          </w:tcPr>
          <w:p w14:paraId="0559D04D"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ν</w:t>
            </w:r>
          </w:p>
        </w:tc>
        <w:tc>
          <w:tcPr>
            <w:tcW w:w="3768" w:type="dxa"/>
            <w:vAlign w:val="center"/>
          </w:tcPr>
          <w:p w14:paraId="6198C761"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Kinematic viscosity constant</w:t>
            </w:r>
          </w:p>
        </w:tc>
        <w:tc>
          <w:tcPr>
            <w:tcW w:w="1559" w:type="dxa"/>
            <w:vAlign w:val="center"/>
          </w:tcPr>
          <w:p w14:paraId="3D25B0ED"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hint="eastAsia"/>
                <w:sz w:val="24"/>
                <w:szCs w:val="24"/>
                <w:lang w:eastAsia="en-US"/>
              </w:rPr>
              <w:t>1</w:t>
            </w:r>
            <w:r w:rsidRPr="00DA641C">
              <w:rPr>
                <w:rFonts w:ascii="Times New Roman" w:eastAsia="DengXian" w:hAnsi="Times New Roman" w:cs="Times New Roman"/>
                <w:sz w:val="24"/>
                <w:szCs w:val="24"/>
                <w:lang w:eastAsia="en-US"/>
              </w:rPr>
              <w:t>.5x10</w:t>
            </w:r>
            <w:r w:rsidRPr="00DA641C">
              <w:rPr>
                <w:rFonts w:ascii="Times New Roman" w:eastAsia="DengXian" w:hAnsi="Times New Roman" w:cs="Times New Roman"/>
                <w:sz w:val="24"/>
                <w:szCs w:val="24"/>
                <w:vertAlign w:val="superscript"/>
                <w:lang w:eastAsia="en-US"/>
              </w:rPr>
              <w:t>-5</w:t>
            </w:r>
          </w:p>
        </w:tc>
        <w:tc>
          <w:tcPr>
            <w:tcW w:w="1780" w:type="dxa"/>
            <w:vAlign w:val="center"/>
          </w:tcPr>
          <w:p w14:paraId="6A014205"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p>
        </w:tc>
      </w:tr>
      <w:tr w:rsidR="00A73F86" w:rsidRPr="00DA641C" w14:paraId="61134C1F" w14:textId="77777777" w:rsidTr="00C35CA0">
        <w:trPr>
          <w:trHeight w:val="47"/>
        </w:trPr>
        <w:tc>
          <w:tcPr>
            <w:tcW w:w="1189" w:type="dxa"/>
            <w:vAlign w:val="center"/>
          </w:tcPr>
          <w:p w14:paraId="5FB929B2"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α</w:t>
            </w:r>
          </w:p>
        </w:tc>
        <w:tc>
          <w:tcPr>
            <w:tcW w:w="3768" w:type="dxa"/>
            <w:vAlign w:val="center"/>
          </w:tcPr>
          <w:p w14:paraId="5D81710C"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hint="eastAsia"/>
                <w:sz w:val="24"/>
                <w:szCs w:val="24"/>
                <w:lang w:eastAsia="en-US"/>
              </w:rPr>
              <w:t>C</w:t>
            </w:r>
            <w:r w:rsidRPr="00DA641C">
              <w:rPr>
                <w:rFonts w:ascii="Times New Roman" w:eastAsia="DengXian" w:hAnsi="Times New Roman" w:cs="Times New Roman"/>
                <w:sz w:val="24"/>
                <w:szCs w:val="24"/>
                <w:lang w:eastAsia="en-US"/>
              </w:rPr>
              <w:t>onstant parameter in Charnock’s (1955) expression of z</w:t>
            </w:r>
            <w:r w:rsidRPr="00DA641C">
              <w:rPr>
                <w:rFonts w:ascii="Times New Roman" w:eastAsia="DengXian" w:hAnsi="Times New Roman" w:cs="Times New Roman"/>
                <w:sz w:val="24"/>
                <w:szCs w:val="24"/>
                <w:vertAlign w:val="subscript"/>
                <w:lang w:eastAsia="en-US"/>
              </w:rPr>
              <w:t>0</w:t>
            </w:r>
          </w:p>
        </w:tc>
        <w:tc>
          <w:tcPr>
            <w:tcW w:w="1559" w:type="dxa"/>
            <w:vAlign w:val="center"/>
          </w:tcPr>
          <w:p w14:paraId="49DABBF7"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hint="eastAsia"/>
                <w:sz w:val="24"/>
                <w:szCs w:val="24"/>
                <w:lang w:eastAsia="en-US"/>
              </w:rPr>
              <w:t>0</w:t>
            </w:r>
            <w:r w:rsidRPr="00DA641C">
              <w:rPr>
                <w:rFonts w:ascii="Times New Roman" w:eastAsia="DengXian" w:hAnsi="Times New Roman" w:cs="Times New Roman"/>
                <w:sz w:val="24"/>
                <w:szCs w:val="24"/>
                <w:lang w:eastAsia="en-US"/>
              </w:rPr>
              <w:t>.0185</w:t>
            </w:r>
          </w:p>
        </w:tc>
        <w:tc>
          <w:tcPr>
            <w:tcW w:w="1780" w:type="dxa"/>
            <w:vAlign w:val="center"/>
          </w:tcPr>
          <w:p w14:paraId="6769CE11" w14:textId="77777777" w:rsidR="00A73F86" w:rsidRPr="00DA641C" w:rsidRDefault="00A73F86" w:rsidP="00C35CA0">
            <w:pPr>
              <w:spacing w:line="240" w:lineRule="auto"/>
              <w:jc w:val="center"/>
              <w:rPr>
                <w:rFonts w:ascii="Times New Roman" w:eastAsia="DengXian" w:hAnsi="Times New Roman" w:cs="Times New Roman"/>
                <w:sz w:val="24"/>
                <w:szCs w:val="24"/>
                <w:lang w:eastAsia="en-US"/>
              </w:rPr>
            </w:pPr>
            <w:r w:rsidRPr="00DA641C">
              <w:rPr>
                <w:rFonts w:ascii="Times New Roman" w:eastAsia="DengXian" w:hAnsi="Times New Roman" w:cs="Times New Roman" w:hint="eastAsia"/>
                <w:sz w:val="24"/>
                <w:szCs w:val="24"/>
                <w:lang w:eastAsia="en-US"/>
              </w:rPr>
              <w:t>(</w:t>
            </w:r>
            <w:r w:rsidRPr="00DA641C">
              <w:rPr>
                <w:rFonts w:ascii="Times New Roman" w:eastAsia="DengXian" w:hAnsi="Times New Roman" w:cs="Times New Roman"/>
                <w:sz w:val="24"/>
                <w:szCs w:val="24"/>
                <w:lang w:eastAsia="en-US"/>
              </w:rPr>
              <w:t>0.011,0.0185)</w:t>
            </w:r>
          </w:p>
        </w:tc>
      </w:tr>
    </w:tbl>
    <w:p w14:paraId="3C5C3B52" w14:textId="77777777" w:rsidR="00A73F86" w:rsidRPr="00DA641C" w:rsidRDefault="00A73F86" w:rsidP="00A73F86">
      <w:pPr>
        <w:spacing w:after="200" w:line="480" w:lineRule="auto"/>
        <w:jc w:val="both"/>
        <w:rPr>
          <w:rFonts w:ascii="Times New Roman" w:eastAsia="DengXian" w:hAnsi="Times New Roman" w:cs="Times New Roman"/>
          <w:sz w:val="24"/>
          <w:szCs w:val="24"/>
          <w:lang w:eastAsia="en-US"/>
        </w:rPr>
      </w:pPr>
      <w:r w:rsidRPr="00DA641C">
        <w:rPr>
          <w:rFonts w:ascii="Times New Roman" w:eastAsia="DengXian" w:hAnsi="Times New Roman" w:cs="Times New Roman"/>
          <w:sz w:val="24"/>
          <w:szCs w:val="24"/>
          <w:lang w:eastAsia="en-US"/>
        </w:rPr>
        <w:t>WRF-4.1.2/</w:t>
      </w:r>
      <w:proofErr w:type="spellStart"/>
      <w:r w:rsidRPr="00DA641C">
        <w:rPr>
          <w:rFonts w:ascii="Times New Roman" w:eastAsia="DengXian" w:hAnsi="Times New Roman" w:cs="Times New Roman"/>
          <w:sz w:val="24"/>
          <w:szCs w:val="24"/>
          <w:lang w:eastAsia="en-US"/>
        </w:rPr>
        <w:t>phys</w:t>
      </w:r>
      <w:proofErr w:type="spellEnd"/>
      <w:r w:rsidRPr="00DA641C">
        <w:rPr>
          <w:rFonts w:ascii="Times New Roman" w:eastAsia="DengXian" w:hAnsi="Times New Roman" w:cs="Times New Roman"/>
          <w:sz w:val="24"/>
          <w:szCs w:val="24"/>
          <w:lang w:eastAsia="en-US"/>
        </w:rPr>
        <w:t>/</w:t>
      </w:r>
      <w:proofErr w:type="spellStart"/>
      <w:r w:rsidRPr="00DA641C">
        <w:rPr>
          <w:rFonts w:ascii="Times New Roman" w:eastAsia="DengXian" w:hAnsi="Times New Roman" w:cs="Times New Roman"/>
          <w:sz w:val="24"/>
          <w:szCs w:val="24"/>
          <w:lang w:eastAsia="en-US"/>
        </w:rPr>
        <w:t>module_sf_sfclayrev.F</w:t>
      </w:r>
      <w:proofErr w:type="spellEnd"/>
    </w:p>
    <w:p w14:paraId="395C8E82" w14:textId="77777777" w:rsidR="00A73F86" w:rsidRPr="00DA641C" w:rsidRDefault="00A73F86" w:rsidP="00A73F86">
      <w:pPr>
        <w:spacing w:after="200" w:line="480" w:lineRule="auto"/>
        <w:jc w:val="both"/>
        <w:rPr>
          <w:rFonts w:ascii="Times New Roman" w:eastAsia="DengXian" w:hAnsi="Times New Roman" w:cs="Times New Roman"/>
          <w:bCs/>
          <w:sz w:val="24"/>
          <w:szCs w:val="24"/>
        </w:rPr>
      </w:pPr>
      <w:r w:rsidRPr="00DA641C">
        <w:rPr>
          <w:rFonts w:ascii="Times New Roman" w:eastAsia="DengXian" w:hAnsi="Times New Roman" w:cs="Times New Roman"/>
          <w:bCs/>
          <w:sz w:val="24"/>
          <w:szCs w:val="24"/>
        </w:rPr>
        <w:lastRenderedPageBreak/>
        <w:t xml:space="preserve">Line 975: </w:t>
      </w:r>
      <w:r w:rsidRPr="00DA641C">
        <w:rPr>
          <w:rFonts w:ascii="Times New Roman" w:eastAsia="DengXian" w:hAnsi="Times New Roman" w:cs="Times New Roman"/>
          <w:sz w:val="24"/>
          <w:szCs w:val="24"/>
          <w:lang w:eastAsia="en-US"/>
        </w:rPr>
        <w:t>γ</w:t>
      </w:r>
    </w:p>
    <w:p w14:paraId="2ED3E346" w14:textId="77777777" w:rsidR="00A73F86" w:rsidRPr="00DA641C" w:rsidRDefault="00A73F86" w:rsidP="00A73F86">
      <w:pPr>
        <w:spacing w:after="200" w:line="480" w:lineRule="auto"/>
        <w:jc w:val="both"/>
        <w:rPr>
          <w:rFonts w:ascii="Times New Roman" w:eastAsia="DengXian" w:hAnsi="Times New Roman" w:cs="Times New Roman"/>
          <w:bCs/>
          <w:sz w:val="24"/>
          <w:szCs w:val="24"/>
        </w:rPr>
      </w:pPr>
      <w:r w:rsidRPr="00DA641C">
        <w:rPr>
          <w:rFonts w:ascii="Times New Roman" w:eastAsia="DengXian" w:hAnsi="Times New Roman" w:cs="Times New Roman"/>
          <w:bCs/>
          <w:sz w:val="24"/>
          <w:szCs w:val="24"/>
        </w:rPr>
        <w:t xml:space="preserve">Line 975: </w:t>
      </w:r>
      <w:r w:rsidRPr="00DA641C">
        <w:rPr>
          <w:rFonts w:ascii="Times New Roman" w:eastAsia="DengXian" w:hAnsi="Times New Roman" w:cs="Times New Roman"/>
          <w:sz w:val="24"/>
          <w:szCs w:val="24"/>
          <w:lang w:eastAsia="en-US"/>
        </w:rPr>
        <w:t>ν</w:t>
      </w:r>
    </w:p>
    <w:p w14:paraId="11C2CA4D" w14:textId="77777777" w:rsidR="00A73F86" w:rsidRPr="00DA641C" w:rsidRDefault="00A73F86" w:rsidP="00A73F86">
      <w:pPr>
        <w:spacing w:after="200" w:line="480" w:lineRule="auto"/>
        <w:jc w:val="both"/>
        <w:rPr>
          <w:rFonts w:ascii="Times New Roman" w:eastAsia="DengXian" w:hAnsi="Times New Roman" w:cs="Times New Roman"/>
          <w:bCs/>
          <w:sz w:val="24"/>
          <w:szCs w:val="24"/>
        </w:rPr>
      </w:pPr>
      <w:r w:rsidRPr="00DA641C">
        <w:rPr>
          <w:rFonts w:ascii="Times New Roman" w:eastAsia="DengXian" w:hAnsi="Times New Roman" w:cs="Times New Roman"/>
          <w:bCs/>
          <w:sz w:val="24"/>
          <w:szCs w:val="24"/>
        </w:rPr>
        <w:t xml:space="preserve">Line 6: </w:t>
      </w:r>
      <w:r w:rsidRPr="00DA641C">
        <w:rPr>
          <w:rFonts w:ascii="Times New Roman" w:eastAsia="DengXian" w:hAnsi="Times New Roman" w:cs="Times New Roman"/>
          <w:sz w:val="24"/>
          <w:szCs w:val="24"/>
          <w:lang w:eastAsia="en-US"/>
        </w:rPr>
        <w:t>α</w:t>
      </w:r>
    </w:p>
    <w:p w14:paraId="5B43B801" w14:textId="0947D4A3" w:rsidR="00FE33F5" w:rsidRPr="00FE33F5" w:rsidRDefault="00FE33F5" w:rsidP="00FE33F5">
      <w:pPr>
        <w:rPr>
          <w:b/>
          <w:bCs/>
          <w:sz w:val="24"/>
          <w:szCs w:val="24"/>
          <w:rPrChange w:id="1171" w:author="Liu, Yangang" w:date="2020-12-05T16:53:00Z">
            <w:rPr>
              <w:sz w:val="24"/>
              <w:szCs w:val="24"/>
            </w:rPr>
          </w:rPrChange>
        </w:rPr>
      </w:pPr>
      <w:r w:rsidRPr="00FE33F5">
        <w:rPr>
          <w:b/>
          <w:bCs/>
          <w:sz w:val="24"/>
          <w:szCs w:val="24"/>
          <w:rPrChange w:id="1172" w:author="Liu, Yangang" w:date="2020-12-05T16:53:00Z">
            <w:rPr>
              <w:sz w:val="24"/>
              <w:szCs w:val="24"/>
            </w:rPr>
          </w:rPrChange>
        </w:rPr>
        <w:t>Appendix A Calling Order of Schemes in WRF-Solar</w:t>
      </w:r>
    </w:p>
    <w:p w14:paraId="7DECBE99" w14:textId="37B40B6A" w:rsidR="00FE33F5" w:rsidRPr="00271910" w:rsidRDefault="00FE33F5" w:rsidP="00FE33F5">
      <w:pPr>
        <w:rPr>
          <w:sz w:val="24"/>
          <w:szCs w:val="24"/>
        </w:rPr>
      </w:pPr>
      <w:r w:rsidRPr="00271910">
        <w:rPr>
          <w:sz w:val="24"/>
          <w:szCs w:val="24"/>
        </w:rPr>
        <w:t xml:space="preserve">This document lists the major modules called in </w:t>
      </w:r>
      <w:r>
        <w:rPr>
          <w:sz w:val="24"/>
          <w:szCs w:val="24"/>
        </w:rPr>
        <w:t xml:space="preserve">one time-step of </w:t>
      </w:r>
      <w:r w:rsidRPr="00271910">
        <w:rPr>
          <w:sz w:val="24"/>
          <w:szCs w:val="24"/>
        </w:rPr>
        <w:t>WR</w:t>
      </w:r>
      <w:r>
        <w:rPr>
          <w:sz w:val="24"/>
          <w:szCs w:val="24"/>
        </w:rPr>
        <w:t>F integration following the calling sequence.</w:t>
      </w:r>
      <w:r>
        <w:rPr>
          <w:sz w:val="24"/>
          <w:szCs w:val="24"/>
        </w:rPr>
        <w:t xml:space="preserve"> </w:t>
      </w:r>
      <w:r>
        <w:rPr>
          <w:sz w:val="24"/>
          <w:szCs w:val="24"/>
        </w:rPr>
        <w:t xml:space="preserve">Green colored parts are comments, </w:t>
      </w:r>
      <w:r w:rsidRPr="00271910">
        <w:rPr>
          <w:b/>
          <w:bCs/>
          <w:sz w:val="24"/>
          <w:szCs w:val="24"/>
        </w:rPr>
        <w:t>Bold characters are modules related to physics</w:t>
      </w:r>
      <w:r>
        <w:rPr>
          <w:sz w:val="24"/>
          <w:szCs w:val="24"/>
        </w:rPr>
        <w:t xml:space="preserve">. </w:t>
      </w:r>
    </w:p>
    <w:p w14:paraId="7E58E685" w14:textId="77777777" w:rsidR="00FE33F5" w:rsidRDefault="00FE33F5" w:rsidP="00FE33F5">
      <w:bookmarkStart w:id="1173" w:name="_GoBack"/>
      <w:bookmarkEnd w:id="1173"/>
    </w:p>
    <w:p w14:paraId="33906EBC" w14:textId="77777777" w:rsidR="00FE33F5" w:rsidRPr="007E0D5D" w:rsidRDefault="00FE33F5" w:rsidP="00FE33F5">
      <w:pPr>
        <w:spacing w:after="0" w:line="240" w:lineRule="auto"/>
        <w:rPr>
          <w:color w:val="70AD47" w:themeColor="accent6"/>
        </w:rPr>
      </w:pPr>
      <w:r>
        <w:rPr>
          <w:color w:val="70AD47" w:themeColor="accent6"/>
        </w:rPr>
        <w:t>;</w:t>
      </w:r>
      <w:r w:rsidRPr="007E0D5D">
        <w:rPr>
          <w:color w:val="70AD47" w:themeColor="accent6"/>
        </w:rPr>
        <w:t xml:space="preserve"> --- in</w:t>
      </w:r>
      <w:r>
        <w:rPr>
          <w:color w:val="70AD47" w:themeColor="accent6"/>
        </w:rPr>
        <w:t>tegration of</w:t>
      </w:r>
      <w:r w:rsidRPr="007E0D5D">
        <w:rPr>
          <w:color w:val="70AD47" w:themeColor="accent6"/>
        </w:rPr>
        <w:t xml:space="preserve"> domain 01</w:t>
      </w:r>
      <w:r>
        <w:rPr>
          <w:color w:val="70AD47" w:themeColor="accent6"/>
        </w:rPr>
        <w:t xml:space="preserve"> for </w:t>
      </w:r>
      <w:proofErr w:type="gramStart"/>
      <w:r>
        <w:rPr>
          <w:color w:val="70AD47" w:themeColor="accent6"/>
        </w:rPr>
        <w:t>1 time</w:t>
      </w:r>
      <w:proofErr w:type="gramEnd"/>
      <w:r>
        <w:rPr>
          <w:color w:val="70AD47" w:themeColor="accent6"/>
        </w:rPr>
        <w:t xml:space="preserve"> step</w:t>
      </w:r>
    </w:p>
    <w:p w14:paraId="46F4E3DC" w14:textId="77777777" w:rsidR="00FE33F5" w:rsidRDefault="00FE33F5" w:rsidP="00FE33F5">
      <w:pPr>
        <w:spacing w:after="0" w:line="240" w:lineRule="auto"/>
      </w:pPr>
      <w:proofErr w:type="spellStart"/>
      <w:r w:rsidRPr="000573DF">
        <w:t>module_</w:t>
      </w:r>
      <w:proofErr w:type="gramStart"/>
      <w:r w:rsidRPr="000573DF">
        <w:t>integrate</w:t>
      </w:r>
      <w:proofErr w:type="spellEnd"/>
      <w:r w:rsidRPr="000573DF">
        <w:t>:</w:t>
      </w:r>
      <w:proofErr w:type="gramEnd"/>
      <w:r w:rsidRPr="000573DF">
        <w:t xml:space="preserve"> calling solve interface</w:t>
      </w:r>
    </w:p>
    <w:p w14:paraId="3BD6464A" w14:textId="77777777" w:rsidR="00FE33F5" w:rsidRDefault="00FE33F5" w:rsidP="00FE33F5">
      <w:pPr>
        <w:spacing w:after="0" w:line="240" w:lineRule="auto"/>
      </w:pPr>
      <w:r w:rsidRPr="00F37188">
        <w:t xml:space="preserve">call </w:t>
      </w:r>
      <w:proofErr w:type="spellStart"/>
      <w:r w:rsidRPr="00F37188">
        <w:t>rk_step_prep</w:t>
      </w:r>
      <w:proofErr w:type="spellEnd"/>
      <w:r>
        <w:t xml:space="preserve"> </w:t>
      </w:r>
      <w:r w:rsidRPr="007E0D5D">
        <w:rPr>
          <w:color w:val="70AD47" w:themeColor="accent6"/>
        </w:rPr>
        <w:t xml:space="preserve">(preparation for the </w:t>
      </w:r>
      <w:proofErr w:type="spellStart"/>
      <w:r w:rsidRPr="007E0D5D">
        <w:rPr>
          <w:color w:val="70AD47" w:themeColor="accent6"/>
        </w:rPr>
        <w:t>rk</w:t>
      </w:r>
      <w:proofErr w:type="spellEnd"/>
      <w:r w:rsidRPr="007E0D5D">
        <w:rPr>
          <w:color w:val="70AD47" w:themeColor="accent6"/>
        </w:rPr>
        <w:t xml:space="preserve"> method)</w:t>
      </w:r>
    </w:p>
    <w:p w14:paraId="265356C8" w14:textId="77777777" w:rsidR="00FE33F5" w:rsidRDefault="00FE33F5" w:rsidP="00FE33F5">
      <w:pPr>
        <w:spacing w:after="0" w:line="240" w:lineRule="auto"/>
      </w:pPr>
      <w:r w:rsidRPr="00F37188">
        <w:t>call rk_phys_bc_dry_1</w:t>
      </w:r>
      <w:r>
        <w:t xml:space="preserve"> </w:t>
      </w:r>
      <w:r w:rsidRPr="007E0D5D">
        <w:rPr>
          <w:color w:val="70AD47" w:themeColor="accent6"/>
        </w:rPr>
        <w:t>(prepare the boundary condition)</w:t>
      </w:r>
    </w:p>
    <w:p w14:paraId="6634FE96" w14:textId="77777777" w:rsidR="00FE33F5" w:rsidRDefault="00FE33F5" w:rsidP="00FE33F5">
      <w:pPr>
        <w:spacing w:after="0" w:line="240" w:lineRule="auto"/>
      </w:pPr>
      <w:r w:rsidRPr="00F37188">
        <w:t xml:space="preserve">call </w:t>
      </w:r>
      <w:proofErr w:type="spellStart"/>
      <w:r w:rsidRPr="00F37188">
        <w:t>init_zero_tendency</w:t>
      </w:r>
      <w:proofErr w:type="spellEnd"/>
      <w:r>
        <w:t xml:space="preserve"> </w:t>
      </w:r>
      <w:r w:rsidRPr="007E0D5D">
        <w:rPr>
          <w:color w:val="70AD47" w:themeColor="accent6"/>
        </w:rPr>
        <w:t>(</w:t>
      </w:r>
      <w:r>
        <w:rPr>
          <w:color w:val="70AD47" w:themeColor="accent6"/>
        </w:rPr>
        <w:t>clean the tendencies from previous timestep</w:t>
      </w:r>
      <w:r w:rsidRPr="007E0D5D">
        <w:rPr>
          <w:color w:val="70AD47" w:themeColor="accent6"/>
        </w:rPr>
        <w:t>)</w:t>
      </w:r>
    </w:p>
    <w:p w14:paraId="1A17A8B8" w14:textId="77777777" w:rsidR="00FE33F5" w:rsidRPr="005E483D" w:rsidRDefault="00FE33F5" w:rsidP="00FE33F5">
      <w:pPr>
        <w:spacing w:after="0" w:line="240" w:lineRule="auto"/>
        <w:rPr>
          <w:b/>
          <w:bCs/>
        </w:rPr>
      </w:pPr>
      <w:r w:rsidRPr="005E483D">
        <w:rPr>
          <w:b/>
          <w:bCs/>
        </w:rPr>
        <w:t xml:space="preserve">call </w:t>
      </w:r>
      <w:proofErr w:type="spellStart"/>
      <w:r w:rsidRPr="005E483D">
        <w:rPr>
          <w:b/>
          <w:bCs/>
        </w:rPr>
        <w:t>phy_prep</w:t>
      </w:r>
      <w:proofErr w:type="spellEnd"/>
    </w:p>
    <w:p w14:paraId="18B067B9" w14:textId="77777777" w:rsidR="00FE33F5" w:rsidRDefault="00FE33F5" w:rsidP="00FE33F5">
      <w:pPr>
        <w:spacing w:after="0" w:line="240" w:lineRule="auto"/>
      </w:pPr>
      <w:r w:rsidRPr="005E483D">
        <w:rPr>
          <w:b/>
          <w:bCs/>
        </w:rPr>
        <w:t xml:space="preserve">call </w:t>
      </w:r>
      <w:proofErr w:type="spellStart"/>
      <w:r w:rsidRPr="005E483D">
        <w:rPr>
          <w:b/>
          <w:bCs/>
        </w:rPr>
        <w:t>radiation_driver</w:t>
      </w:r>
      <w:proofErr w:type="spellEnd"/>
      <w:r>
        <w:t xml:space="preserve"> </w:t>
      </w:r>
      <w:r w:rsidRPr="007E0D5D">
        <w:rPr>
          <w:color w:val="70AD47" w:themeColor="accent6"/>
        </w:rPr>
        <w:t>(prepare the related properties and chose radiative scheme)</w:t>
      </w:r>
    </w:p>
    <w:p w14:paraId="4287E59F" w14:textId="77777777" w:rsidR="00FE33F5" w:rsidRPr="005E483D" w:rsidRDefault="00FE33F5" w:rsidP="00FE33F5">
      <w:pPr>
        <w:spacing w:after="0" w:line="240" w:lineRule="auto"/>
        <w:rPr>
          <w:b/>
          <w:bCs/>
        </w:rPr>
      </w:pPr>
      <w:r w:rsidRPr="005E483D">
        <w:rPr>
          <w:b/>
          <w:bCs/>
        </w:rPr>
        <w:t>Top of Radiation Driver</w:t>
      </w:r>
    </w:p>
    <w:p w14:paraId="7280CE30" w14:textId="77777777" w:rsidR="00FE33F5" w:rsidRDefault="00FE33F5" w:rsidP="00FE33F5">
      <w:pPr>
        <w:spacing w:after="0" w:line="240" w:lineRule="auto"/>
        <w:ind w:firstLine="720"/>
      </w:pPr>
      <w:r w:rsidRPr="005E483D">
        <w:rPr>
          <w:b/>
          <w:bCs/>
        </w:rPr>
        <w:t>CALL cldfra1</w:t>
      </w:r>
      <w:r>
        <w:t xml:space="preserve"> </w:t>
      </w:r>
      <w:r w:rsidRPr="00FE0F4A">
        <w:rPr>
          <w:color w:val="70AD47" w:themeColor="accent6"/>
        </w:rPr>
        <w:t>(calculate cloud fraction to be used in radiative scheme)</w:t>
      </w:r>
    </w:p>
    <w:p w14:paraId="527307F0" w14:textId="77777777" w:rsidR="00FE33F5" w:rsidRPr="00FE0F4A" w:rsidRDefault="00FE33F5" w:rsidP="00FE33F5">
      <w:pPr>
        <w:spacing w:after="0" w:line="240" w:lineRule="auto"/>
        <w:ind w:firstLine="720"/>
        <w:rPr>
          <w:color w:val="70AD47" w:themeColor="accent6"/>
        </w:rPr>
      </w:pPr>
      <w:r w:rsidRPr="005E483D">
        <w:rPr>
          <w:b/>
          <w:bCs/>
        </w:rPr>
        <w:t xml:space="preserve">CALL </w:t>
      </w:r>
      <w:proofErr w:type="spellStart"/>
      <w:r w:rsidRPr="005E483D">
        <w:rPr>
          <w:b/>
          <w:bCs/>
        </w:rPr>
        <w:t>rrtmg_lw</w:t>
      </w:r>
      <w:proofErr w:type="spellEnd"/>
      <w:r>
        <w:t xml:space="preserve"> </w:t>
      </w:r>
      <w:r w:rsidRPr="00FE0F4A">
        <w:rPr>
          <w:color w:val="70AD47" w:themeColor="accent6"/>
        </w:rPr>
        <w:t>(call longwave radiative transfer)</w:t>
      </w:r>
    </w:p>
    <w:p w14:paraId="22046FCF" w14:textId="77777777" w:rsidR="00FE33F5" w:rsidRDefault="00FE33F5" w:rsidP="00FE33F5">
      <w:pPr>
        <w:spacing w:after="0" w:line="240" w:lineRule="auto"/>
        <w:ind w:firstLine="720"/>
      </w:pPr>
      <w:r w:rsidRPr="005E483D">
        <w:rPr>
          <w:b/>
          <w:bCs/>
        </w:rPr>
        <w:t xml:space="preserve">call </w:t>
      </w:r>
      <w:proofErr w:type="spellStart"/>
      <w:r w:rsidRPr="005E483D">
        <w:rPr>
          <w:b/>
          <w:bCs/>
        </w:rPr>
        <w:t>calc_aerosol_rrtmg_sw</w:t>
      </w:r>
      <w:proofErr w:type="spellEnd"/>
      <w:r>
        <w:t xml:space="preserve"> </w:t>
      </w:r>
      <w:r w:rsidRPr="00FE0F4A">
        <w:rPr>
          <w:color w:val="70AD47" w:themeColor="accent6"/>
        </w:rPr>
        <w:t xml:space="preserve">(prepare the aerosol optical properties e.g. AOD@550nm, single scattering albedo, Angstrom exponent and asymmetry </w:t>
      </w:r>
      <w:proofErr w:type="gramStart"/>
      <w:r w:rsidRPr="00FE0F4A">
        <w:rPr>
          <w:color w:val="70AD47" w:themeColor="accent6"/>
        </w:rPr>
        <w:t>parameter )</w:t>
      </w:r>
      <w:proofErr w:type="gramEnd"/>
    </w:p>
    <w:p w14:paraId="1F422813" w14:textId="77777777" w:rsidR="00FE33F5" w:rsidRDefault="00FE33F5" w:rsidP="00FE33F5">
      <w:pPr>
        <w:spacing w:after="0" w:line="240" w:lineRule="auto"/>
        <w:ind w:firstLine="720"/>
      </w:pPr>
      <w:r w:rsidRPr="005E483D">
        <w:rPr>
          <w:b/>
          <w:bCs/>
        </w:rPr>
        <w:t xml:space="preserve">CALL </w:t>
      </w:r>
      <w:proofErr w:type="spellStart"/>
      <w:r w:rsidRPr="005E483D">
        <w:rPr>
          <w:b/>
          <w:bCs/>
        </w:rPr>
        <w:t>rrtmg_sw</w:t>
      </w:r>
      <w:proofErr w:type="spellEnd"/>
      <w:r>
        <w:t xml:space="preserve"> </w:t>
      </w:r>
      <w:r w:rsidRPr="00FE0F4A">
        <w:rPr>
          <w:color w:val="70AD47" w:themeColor="accent6"/>
        </w:rPr>
        <w:t xml:space="preserve">(call </w:t>
      </w:r>
      <w:r>
        <w:rPr>
          <w:color w:val="70AD47" w:themeColor="accent6"/>
        </w:rPr>
        <w:t>short</w:t>
      </w:r>
      <w:r w:rsidRPr="00FE0F4A">
        <w:rPr>
          <w:color w:val="70AD47" w:themeColor="accent6"/>
        </w:rPr>
        <w:t>wave radiative transfer)</w:t>
      </w:r>
    </w:p>
    <w:p w14:paraId="48082C81" w14:textId="77777777" w:rsidR="00FE33F5" w:rsidRDefault="00FE33F5" w:rsidP="00FE33F5">
      <w:pPr>
        <w:spacing w:after="0" w:line="240" w:lineRule="auto"/>
        <w:ind w:firstLine="720"/>
      </w:pPr>
      <w:r w:rsidRPr="005E483D">
        <w:rPr>
          <w:b/>
          <w:bCs/>
        </w:rPr>
        <w:t>SW surface irradiance calculated with FARMS</w:t>
      </w:r>
      <w:r>
        <w:t xml:space="preserve"> </w:t>
      </w:r>
      <w:r w:rsidRPr="00FE0F4A">
        <w:rPr>
          <w:color w:val="70AD47" w:themeColor="accent6"/>
        </w:rPr>
        <w:t>(</w:t>
      </w:r>
      <w:r>
        <w:rPr>
          <w:color w:val="70AD47" w:themeColor="accent6"/>
        </w:rPr>
        <w:t xml:space="preserve">interpolation of </w:t>
      </w:r>
      <w:proofErr w:type="gramStart"/>
      <w:r>
        <w:rPr>
          <w:color w:val="70AD47" w:themeColor="accent6"/>
        </w:rPr>
        <w:t>short wave</w:t>
      </w:r>
      <w:proofErr w:type="gramEnd"/>
      <w:r>
        <w:rPr>
          <w:color w:val="70AD47" w:themeColor="accent6"/>
        </w:rPr>
        <w:t xml:space="preserve"> radiation if FARMS is used</w:t>
      </w:r>
      <w:r w:rsidRPr="00FE0F4A">
        <w:rPr>
          <w:color w:val="70AD47" w:themeColor="accent6"/>
        </w:rPr>
        <w:t>)</w:t>
      </w:r>
    </w:p>
    <w:p w14:paraId="7CA03544" w14:textId="77777777" w:rsidR="00FE33F5" w:rsidRPr="005E483D" w:rsidRDefault="00FE33F5" w:rsidP="00FE33F5">
      <w:pPr>
        <w:spacing w:after="0" w:line="240" w:lineRule="auto"/>
        <w:rPr>
          <w:b/>
          <w:bCs/>
        </w:rPr>
      </w:pPr>
      <w:r w:rsidRPr="005E483D">
        <w:rPr>
          <w:b/>
          <w:bCs/>
        </w:rPr>
        <w:t xml:space="preserve">call </w:t>
      </w:r>
      <w:proofErr w:type="spellStart"/>
      <w:r w:rsidRPr="005E483D">
        <w:rPr>
          <w:b/>
          <w:bCs/>
        </w:rPr>
        <w:t>surface_driver</w:t>
      </w:r>
      <w:proofErr w:type="spellEnd"/>
    </w:p>
    <w:p w14:paraId="29285AD4" w14:textId="77777777" w:rsidR="00FE33F5" w:rsidRDefault="00FE33F5" w:rsidP="00FE33F5">
      <w:pPr>
        <w:spacing w:after="0" w:line="240" w:lineRule="auto"/>
        <w:ind w:firstLine="720"/>
      </w:pPr>
      <w:r>
        <w:rPr>
          <w:b/>
          <w:bCs/>
        </w:rPr>
        <w:t xml:space="preserve">call </w:t>
      </w:r>
      <w:r w:rsidRPr="005E483D">
        <w:rPr>
          <w:b/>
          <w:bCs/>
        </w:rPr>
        <w:t>MYNNSFC</w:t>
      </w:r>
      <w:r>
        <w:t xml:space="preserve"> </w:t>
      </w:r>
      <w:r w:rsidRPr="005E483D">
        <w:rPr>
          <w:color w:val="70AD47" w:themeColor="accent6"/>
        </w:rPr>
        <w:t>(surface layer parameterization called first)</w:t>
      </w:r>
    </w:p>
    <w:p w14:paraId="0C314ADD" w14:textId="77777777" w:rsidR="00FE33F5" w:rsidRDefault="00FE33F5" w:rsidP="00FE33F5">
      <w:pPr>
        <w:spacing w:after="0" w:line="240" w:lineRule="auto"/>
        <w:ind w:firstLine="720"/>
      </w:pPr>
      <w:r w:rsidRPr="005E483D">
        <w:rPr>
          <w:b/>
          <w:bCs/>
        </w:rPr>
        <w:t>call RUC LSM</w:t>
      </w:r>
      <w:r>
        <w:t xml:space="preserve"> </w:t>
      </w:r>
      <w:r w:rsidRPr="005E483D">
        <w:rPr>
          <w:color w:val="70AD47" w:themeColor="accent6"/>
        </w:rPr>
        <w:t>(LSM is called after the surface layer parameterization)</w:t>
      </w:r>
    </w:p>
    <w:p w14:paraId="5A11BD93" w14:textId="77777777" w:rsidR="00FE33F5" w:rsidRPr="00152877" w:rsidRDefault="00FE33F5" w:rsidP="00FE33F5">
      <w:pPr>
        <w:spacing w:after="0" w:line="240" w:lineRule="auto"/>
        <w:rPr>
          <w:b/>
          <w:bCs/>
        </w:rPr>
      </w:pPr>
      <w:r w:rsidRPr="00152877">
        <w:rPr>
          <w:b/>
          <w:bCs/>
        </w:rPr>
        <w:t xml:space="preserve">call </w:t>
      </w:r>
      <w:proofErr w:type="spellStart"/>
      <w:r w:rsidRPr="00152877">
        <w:rPr>
          <w:b/>
          <w:bCs/>
        </w:rPr>
        <w:t>pbl_driver</w:t>
      </w:r>
      <w:proofErr w:type="spellEnd"/>
    </w:p>
    <w:p w14:paraId="75A2A091" w14:textId="77777777" w:rsidR="00FE33F5" w:rsidRDefault="00FE33F5" w:rsidP="00FE33F5">
      <w:pPr>
        <w:spacing w:after="0" w:line="240" w:lineRule="auto"/>
        <w:ind w:firstLine="720"/>
      </w:pPr>
      <w:r w:rsidRPr="00152877">
        <w:rPr>
          <w:b/>
          <w:bCs/>
        </w:rPr>
        <w:t>call MYNNPBL</w:t>
      </w:r>
      <w:r>
        <w:t xml:space="preserve"> </w:t>
      </w:r>
      <w:r w:rsidRPr="00152877">
        <w:rPr>
          <w:color w:val="70AD47" w:themeColor="accent6"/>
        </w:rPr>
        <w:t xml:space="preserve">(chose </w:t>
      </w:r>
      <w:r>
        <w:rPr>
          <w:color w:val="70AD47" w:themeColor="accent6"/>
        </w:rPr>
        <w:t xml:space="preserve">and call </w:t>
      </w:r>
      <w:r w:rsidRPr="00152877">
        <w:rPr>
          <w:color w:val="70AD47" w:themeColor="accent6"/>
        </w:rPr>
        <w:t>MYNN PBL scheme)</w:t>
      </w:r>
    </w:p>
    <w:p w14:paraId="7AF6D7A7" w14:textId="77777777" w:rsidR="00FE33F5" w:rsidRDefault="00FE33F5" w:rsidP="00FE33F5">
      <w:pPr>
        <w:spacing w:after="0" w:line="240" w:lineRule="auto"/>
      </w:pPr>
      <w:r w:rsidRPr="00152877">
        <w:rPr>
          <w:b/>
          <w:bCs/>
        </w:rPr>
        <w:t xml:space="preserve">call </w:t>
      </w:r>
      <w:proofErr w:type="spellStart"/>
      <w:r w:rsidRPr="00152877">
        <w:rPr>
          <w:b/>
          <w:bCs/>
        </w:rPr>
        <w:t>cumulus_driver</w:t>
      </w:r>
      <w:proofErr w:type="spellEnd"/>
      <w:r>
        <w:t xml:space="preserve"> </w:t>
      </w:r>
      <w:r w:rsidRPr="00152877">
        <w:rPr>
          <w:color w:val="70AD47" w:themeColor="accent6"/>
        </w:rPr>
        <w:t xml:space="preserve">(chose </w:t>
      </w:r>
      <w:r>
        <w:rPr>
          <w:color w:val="70AD47" w:themeColor="accent6"/>
        </w:rPr>
        <w:t xml:space="preserve">and call </w:t>
      </w:r>
      <w:r w:rsidRPr="00152877">
        <w:rPr>
          <w:color w:val="70AD47" w:themeColor="accent6"/>
        </w:rPr>
        <w:t>cumulus parameterization)</w:t>
      </w:r>
    </w:p>
    <w:p w14:paraId="6ABC20F8" w14:textId="77777777" w:rsidR="00FE33F5" w:rsidRDefault="00FE33F5" w:rsidP="00FE33F5">
      <w:pPr>
        <w:spacing w:after="0" w:line="240" w:lineRule="auto"/>
      </w:pPr>
      <w:r w:rsidRPr="00152877">
        <w:rPr>
          <w:b/>
          <w:bCs/>
        </w:rPr>
        <w:t xml:space="preserve">call </w:t>
      </w:r>
      <w:proofErr w:type="spellStart"/>
      <w:r w:rsidRPr="00152877">
        <w:rPr>
          <w:b/>
          <w:bCs/>
        </w:rPr>
        <w:t>shallow_cumulus_driver</w:t>
      </w:r>
      <w:proofErr w:type="spellEnd"/>
      <w:r>
        <w:t xml:space="preserve"> </w:t>
      </w:r>
      <w:r w:rsidRPr="00152877">
        <w:rPr>
          <w:color w:val="70AD47" w:themeColor="accent6"/>
        </w:rPr>
        <w:t xml:space="preserve">(chose </w:t>
      </w:r>
      <w:r>
        <w:rPr>
          <w:color w:val="70AD47" w:themeColor="accent6"/>
        </w:rPr>
        <w:t xml:space="preserve">and call </w:t>
      </w:r>
      <w:r w:rsidRPr="00152877">
        <w:rPr>
          <w:color w:val="70AD47" w:themeColor="accent6"/>
        </w:rPr>
        <w:t>shallow cumulus parameterization when the option is enabled)</w:t>
      </w:r>
    </w:p>
    <w:p w14:paraId="4E49BB4F" w14:textId="77777777" w:rsidR="00FE33F5" w:rsidRPr="00152877" w:rsidRDefault="00FE33F5" w:rsidP="00FE33F5">
      <w:pPr>
        <w:spacing w:after="0" w:line="240" w:lineRule="auto"/>
        <w:rPr>
          <w:color w:val="70AD47" w:themeColor="accent6"/>
        </w:rPr>
      </w:pPr>
      <w:r w:rsidRPr="003B423E">
        <w:t xml:space="preserve">call </w:t>
      </w:r>
      <w:proofErr w:type="spellStart"/>
      <w:r w:rsidRPr="003B423E">
        <w:t>fddagd_driver</w:t>
      </w:r>
      <w:proofErr w:type="spellEnd"/>
      <w:r>
        <w:t xml:space="preserve"> </w:t>
      </w:r>
      <w:r w:rsidRPr="00152877">
        <w:rPr>
          <w:color w:val="70AD47" w:themeColor="accent6"/>
        </w:rPr>
        <w:t>(FDDA analysis nudging)</w:t>
      </w:r>
    </w:p>
    <w:p w14:paraId="7DA3B125" w14:textId="77777777" w:rsidR="00FE33F5" w:rsidRDefault="00FE33F5" w:rsidP="00FE33F5">
      <w:pPr>
        <w:spacing w:after="0" w:line="240" w:lineRule="auto"/>
      </w:pPr>
      <w:r w:rsidRPr="003B423E">
        <w:t xml:space="preserve">call </w:t>
      </w:r>
      <w:proofErr w:type="spellStart"/>
      <w:r w:rsidRPr="003B423E">
        <w:t>calculate_phy_tend</w:t>
      </w:r>
      <w:proofErr w:type="spellEnd"/>
    </w:p>
    <w:p w14:paraId="0BCFC46B" w14:textId="77777777" w:rsidR="00FE33F5" w:rsidRDefault="00FE33F5" w:rsidP="00FE33F5">
      <w:pPr>
        <w:spacing w:after="0" w:line="240" w:lineRule="auto"/>
      </w:pPr>
      <w:r w:rsidRPr="003B423E">
        <w:t xml:space="preserve">call </w:t>
      </w:r>
      <w:proofErr w:type="spellStart"/>
      <w:r w:rsidRPr="003B423E">
        <w:t>compute_diff_metrics</w:t>
      </w:r>
      <w:proofErr w:type="spellEnd"/>
    </w:p>
    <w:p w14:paraId="3CAEE69B" w14:textId="77777777" w:rsidR="00FE33F5" w:rsidRDefault="00FE33F5" w:rsidP="00FE33F5">
      <w:pPr>
        <w:spacing w:after="0" w:line="240" w:lineRule="auto"/>
      </w:pPr>
      <w:r w:rsidRPr="00D06F37">
        <w:t xml:space="preserve">call </w:t>
      </w:r>
      <w:proofErr w:type="spellStart"/>
      <w:r w:rsidRPr="00D06F37">
        <w:t>bc</w:t>
      </w:r>
      <w:proofErr w:type="spellEnd"/>
      <w:r w:rsidRPr="00D06F37">
        <w:t xml:space="preserve"> for </w:t>
      </w:r>
      <w:proofErr w:type="spellStart"/>
      <w:r w:rsidRPr="00D06F37">
        <w:t>diffusion_metrics</w:t>
      </w:r>
      <w:proofErr w:type="spellEnd"/>
    </w:p>
    <w:p w14:paraId="1CD1A8D2" w14:textId="77777777" w:rsidR="00FE33F5" w:rsidRDefault="00FE33F5" w:rsidP="00FE33F5">
      <w:pPr>
        <w:spacing w:after="0" w:line="240" w:lineRule="auto"/>
      </w:pPr>
      <w:r w:rsidRPr="00D06F37">
        <w:t xml:space="preserve">call </w:t>
      </w:r>
      <w:proofErr w:type="spellStart"/>
      <w:r w:rsidRPr="00D06F37">
        <w:t>cal_deform_and_div</w:t>
      </w:r>
      <w:proofErr w:type="spellEnd"/>
    </w:p>
    <w:p w14:paraId="324631F8" w14:textId="77777777" w:rsidR="00FE33F5" w:rsidRDefault="00FE33F5" w:rsidP="00FE33F5">
      <w:pPr>
        <w:spacing w:after="0" w:line="240" w:lineRule="auto"/>
      </w:pPr>
      <w:r w:rsidRPr="00D06F37">
        <w:t xml:space="preserve">call </w:t>
      </w:r>
      <w:proofErr w:type="spellStart"/>
      <w:r w:rsidRPr="00D06F37">
        <w:t>calculate_km_kh</w:t>
      </w:r>
      <w:proofErr w:type="spellEnd"/>
    </w:p>
    <w:p w14:paraId="49F7BAFA" w14:textId="77777777" w:rsidR="00FE33F5" w:rsidRDefault="00FE33F5" w:rsidP="00FE33F5">
      <w:pPr>
        <w:spacing w:after="0" w:line="240" w:lineRule="auto"/>
      </w:pPr>
      <w:r>
        <w:t xml:space="preserve">call </w:t>
      </w:r>
      <w:proofErr w:type="spellStart"/>
      <w:r w:rsidRPr="00727842">
        <w:t>phy_bc</w:t>
      </w:r>
      <w:proofErr w:type="spellEnd"/>
    </w:p>
    <w:p w14:paraId="3FCCF864" w14:textId="77777777" w:rsidR="00FE33F5" w:rsidRDefault="00FE33F5" w:rsidP="00FE33F5">
      <w:pPr>
        <w:spacing w:after="0" w:line="240" w:lineRule="auto"/>
      </w:pPr>
      <w:r w:rsidRPr="00727842">
        <w:t xml:space="preserve">call </w:t>
      </w:r>
      <w:proofErr w:type="spellStart"/>
      <w:r w:rsidRPr="00727842">
        <w:t>update_phy_ten</w:t>
      </w:r>
      <w:proofErr w:type="spellEnd"/>
    </w:p>
    <w:p w14:paraId="3561D990" w14:textId="77777777" w:rsidR="00FE33F5" w:rsidRDefault="00FE33F5" w:rsidP="00FE33F5">
      <w:pPr>
        <w:spacing w:after="0" w:line="240" w:lineRule="auto"/>
      </w:pPr>
      <w:r w:rsidRPr="00727842">
        <w:t>call horizontal_diffusion_2</w:t>
      </w:r>
    </w:p>
    <w:p w14:paraId="05E43CDD" w14:textId="77777777" w:rsidR="00FE33F5" w:rsidRDefault="00FE33F5" w:rsidP="00FE33F5">
      <w:pPr>
        <w:spacing w:after="0" w:line="240" w:lineRule="auto"/>
      </w:pPr>
      <w:r w:rsidRPr="00727842">
        <w:lastRenderedPageBreak/>
        <w:t xml:space="preserve">call </w:t>
      </w:r>
      <w:proofErr w:type="spellStart"/>
      <w:r w:rsidRPr="00727842">
        <w:t>rk_tendency</w:t>
      </w:r>
      <w:proofErr w:type="spellEnd"/>
    </w:p>
    <w:p w14:paraId="1FFF8BB5" w14:textId="77777777" w:rsidR="00FE33F5" w:rsidRDefault="00FE33F5" w:rsidP="00FE33F5">
      <w:pPr>
        <w:spacing w:after="0" w:line="240" w:lineRule="auto"/>
      </w:pPr>
      <w:r w:rsidRPr="00727842">
        <w:t xml:space="preserve">call </w:t>
      </w:r>
      <w:proofErr w:type="spellStart"/>
      <w:r w:rsidRPr="00727842">
        <w:t>small_step_prep</w:t>
      </w:r>
      <w:proofErr w:type="spellEnd"/>
      <w:r>
        <w:t xml:space="preserve"> </w:t>
      </w:r>
      <w:r w:rsidRPr="00152877">
        <w:rPr>
          <w:color w:val="70AD47" w:themeColor="accent6"/>
        </w:rPr>
        <w:t>(</w:t>
      </w:r>
      <w:proofErr w:type="spellStart"/>
      <w:r w:rsidRPr="00152877">
        <w:rPr>
          <w:color w:val="70AD47" w:themeColor="accent6"/>
        </w:rPr>
        <w:t>inplement</w:t>
      </w:r>
      <w:proofErr w:type="spellEnd"/>
      <w:r w:rsidRPr="00152877">
        <w:rPr>
          <w:color w:val="70AD47" w:themeColor="accent6"/>
        </w:rPr>
        <w:t xml:space="preserve"> </w:t>
      </w:r>
      <w:proofErr w:type="spellStart"/>
      <w:r w:rsidRPr="00152877">
        <w:rPr>
          <w:color w:val="70AD47" w:themeColor="accent6"/>
        </w:rPr>
        <w:t>rk</w:t>
      </w:r>
      <w:proofErr w:type="spellEnd"/>
      <w:r w:rsidRPr="00152877">
        <w:rPr>
          <w:color w:val="70AD47" w:themeColor="accent6"/>
        </w:rPr>
        <w:t xml:space="preserve"> method iteratively)</w:t>
      </w:r>
    </w:p>
    <w:p w14:paraId="299F52AE" w14:textId="77777777" w:rsidR="00FE33F5" w:rsidRDefault="00FE33F5" w:rsidP="00FE33F5">
      <w:pPr>
        <w:spacing w:after="0" w:line="240" w:lineRule="auto"/>
      </w:pPr>
      <w:r w:rsidRPr="00727842">
        <w:t xml:space="preserve">call </w:t>
      </w:r>
      <w:proofErr w:type="spellStart"/>
      <w:r w:rsidRPr="00727842">
        <w:t>rk_small_finish</w:t>
      </w:r>
      <w:proofErr w:type="spellEnd"/>
    </w:p>
    <w:p w14:paraId="6033B254" w14:textId="77777777" w:rsidR="00FE33F5" w:rsidRDefault="00FE33F5" w:rsidP="00FE33F5">
      <w:pPr>
        <w:spacing w:after="0" w:line="240" w:lineRule="auto"/>
      </w:pPr>
      <w:r w:rsidRPr="00727842">
        <w:t xml:space="preserve">call </w:t>
      </w:r>
      <w:proofErr w:type="spellStart"/>
      <w:r w:rsidRPr="00727842">
        <w:t>rk_scalar_tend</w:t>
      </w:r>
      <w:proofErr w:type="spellEnd"/>
    </w:p>
    <w:p w14:paraId="3A4D278B" w14:textId="77777777" w:rsidR="00FE33F5" w:rsidRDefault="00FE33F5" w:rsidP="00FE33F5">
      <w:pPr>
        <w:spacing w:after="0" w:line="240" w:lineRule="auto"/>
      </w:pPr>
      <w:r w:rsidRPr="00727842">
        <w:t xml:space="preserve">call </w:t>
      </w:r>
      <w:proofErr w:type="spellStart"/>
      <w:r w:rsidRPr="00727842">
        <w:t>rk_update_scalar</w:t>
      </w:r>
      <w:proofErr w:type="spellEnd"/>
    </w:p>
    <w:p w14:paraId="3CF2CFF8" w14:textId="77777777" w:rsidR="00FE33F5" w:rsidRDefault="00FE33F5" w:rsidP="00FE33F5">
      <w:pPr>
        <w:spacing w:after="0" w:line="240" w:lineRule="auto"/>
      </w:pPr>
      <w:r>
        <w:t>…</w:t>
      </w:r>
    </w:p>
    <w:p w14:paraId="4A213A14" w14:textId="77777777" w:rsidR="00FE33F5" w:rsidRDefault="00FE33F5" w:rsidP="00FE33F5">
      <w:pPr>
        <w:spacing w:after="0" w:line="240" w:lineRule="auto"/>
      </w:pPr>
      <w:r w:rsidRPr="00727842">
        <w:t>call rk_phys_bc_dry_2</w:t>
      </w:r>
    </w:p>
    <w:p w14:paraId="77BDFB10" w14:textId="77777777" w:rsidR="00FE33F5" w:rsidRDefault="00FE33F5" w:rsidP="00FE33F5">
      <w:pPr>
        <w:spacing w:after="0" w:line="240" w:lineRule="auto"/>
      </w:pPr>
      <w:r w:rsidRPr="00727842">
        <w:t xml:space="preserve">call </w:t>
      </w:r>
      <w:proofErr w:type="spellStart"/>
      <w:r w:rsidRPr="00727842">
        <w:t>rk_step_prep</w:t>
      </w:r>
      <w:proofErr w:type="spellEnd"/>
    </w:p>
    <w:p w14:paraId="4E5580EF" w14:textId="77777777" w:rsidR="00FE33F5" w:rsidRDefault="00FE33F5" w:rsidP="00FE33F5">
      <w:pPr>
        <w:spacing w:after="0" w:line="240" w:lineRule="auto"/>
      </w:pPr>
      <w:r w:rsidRPr="00727842">
        <w:t>call rk_phys_bc_dry_1</w:t>
      </w:r>
    </w:p>
    <w:p w14:paraId="41402EDC" w14:textId="77777777" w:rsidR="00FE33F5" w:rsidRDefault="00FE33F5" w:rsidP="00FE33F5">
      <w:pPr>
        <w:spacing w:after="0" w:line="240" w:lineRule="auto"/>
      </w:pPr>
      <w:r w:rsidRPr="00727842">
        <w:t xml:space="preserve">call </w:t>
      </w:r>
      <w:proofErr w:type="spellStart"/>
      <w:r w:rsidRPr="00727842">
        <w:t>rk_tendency</w:t>
      </w:r>
      <w:proofErr w:type="spellEnd"/>
    </w:p>
    <w:p w14:paraId="56528630" w14:textId="77777777" w:rsidR="00FE33F5" w:rsidRDefault="00FE33F5" w:rsidP="00FE33F5">
      <w:pPr>
        <w:spacing w:after="0" w:line="240" w:lineRule="auto"/>
      </w:pPr>
      <w:r w:rsidRPr="00727842">
        <w:t xml:space="preserve">call </w:t>
      </w:r>
      <w:proofErr w:type="spellStart"/>
      <w:r w:rsidRPr="00727842">
        <w:t>small_step_prep</w:t>
      </w:r>
      <w:proofErr w:type="spellEnd"/>
    </w:p>
    <w:p w14:paraId="36F2B83A" w14:textId="77777777" w:rsidR="00FE33F5" w:rsidRDefault="00FE33F5" w:rsidP="00FE33F5">
      <w:pPr>
        <w:spacing w:after="0" w:line="240" w:lineRule="auto"/>
      </w:pPr>
      <w:r w:rsidRPr="00727842">
        <w:t xml:space="preserve">call </w:t>
      </w:r>
      <w:proofErr w:type="spellStart"/>
      <w:r w:rsidRPr="00727842">
        <w:t>rk_small_finish</w:t>
      </w:r>
      <w:proofErr w:type="spellEnd"/>
    </w:p>
    <w:p w14:paraId="18926C47" w14:textId="77777777" w:rsidR="00FE33F5" w:rsidRDefault="00FE33F5" w:rsidP="00FE33F5">
      <w:pPr>
        <w:spacing w:after="0" w:line="240" w:lineRule="auto"/>
      </w:pPr>
      <w:r w:rsidRPr="00727842">
        <w:t xml:space="preserve">call </w:t>
      </w:r>
      <w:proofErr w:type="spellStart"/>
      <w:r w:rsidRPr="00727842">
        <w:t>rk_scalar_tend</w:t>
      </w:r>
      <w:proofErr w:type="spellEnd"/>
    </w:p>
    <w:p w14:paraId="4450A627" w14:textId="77777777" w:rsidR="00FE33F5" w:rsidRDefault="00FE33F5" w:rsidP="00FE33F5">
      <w:pPr>
        <w:spacing w:after="0" w:line="240" w:lineRule="auto"/>
      </w:pPr>
      <w:r w:rsidRPr="00727842">
        <w:t xml:space="preserve">call </w:t>
      </w:r>
      <w:proofErr w:type="spellStart"/>
      <w:r w:rsidRPr="00727842">
        <w:t>rk_update_scalar</w:t>
      </w:r>
      <w:proofErr w:type="spellEnd"/>
    </w:p>
    <w:p w14:paraId="6502EF25" w14:textId="77777777" w:rsidR="00FE33F5" w:rsidRDefault="00FE33F5" w:rsidP="00FE33F5">
      <w:pPr>
        <w:spacing w:after="0" w:line="240" w:lineRule="auto"/>
      </w:pPr>
      <w:r>
        <w:t>…</w:t>
      </w:r>
    </w:p>
    <w:p w14:paraId="3C9D5B7F" w14:textId="77777777" w:rsidR="00FE33F5" w:rsidRDefault="00FE33F5" w:rsidP="00FE33F5">
      <w:pPr>
        <w:spacing w:after="0" w:line="240" w:lineRule="auto"/>
      </w:pPr>
      <w:r w:rsidRPr="00727842">
        <w:t>call rk_phys_bc_dry_2</w:t>
      </w:r>
    </w:p>
    <w:p w14:paraId="7BCBF70B" w14:textId="77777777" w:rsidR="00FE33F5" w:rsidRDefault="00FE33F5" w:rsidP="00FE33F5">
      <w:pPr>
        <w:spacing w:after="0" w:line="240" w:lineRule="auto"/>
      </w:pPr>
      <w:r w:rsidRPr="00727842">
        <w:t xml:space="preserve">call </w:t>
      </w:r>
      <w:proofErr w:type="spellStart"/>
      <w:r w:rsidRPr="00727842">
        <w:t>rk_step_prep</w:t>
      </w:r>
      <w:proofErr w:type="spellEnd"/>
    </w:p>
    <w:p w14:paraId="5AD14E04" w14:textId="77777777" w:rsidR="00FE33F5" w:rsidRDefault="00FE33F5" w:rsidP="00FE33F5">
      <w:pPr>
        <w:spacing w:after="0" w:line="240" w:lineRule="auto"/>
      </w:pPr>
      <w:r w:rsidRPr="00727842">
        <w:t>call rk_phys_bc_dry_1</w:t>
      </w:r>
    </w:p>
    <w:p w14:paraId="2AAAD462" w14:textId="77777777" w:rsidR="00FE33F5" w:rsidRDefault="00FE33F5" w:rsidP="00FE33F5">
      <w:pPr>
        <w:spacing w:after="0" w:line="240" w:lineRule="auto"/>
      </w:pPr>
      <w:r w:rsidRPr="00727842">
        <w:t xml:space="preserve">call </w:t>
      </w:r>
      <w:proofErr w:type="spellStart"/>
      <w:r w:rsidRPr="00727842">
        <w:t>rk_tendency</w:t>
      </w:r>
      <w:proofErr w:type="spellEnd"/>
    </w:p>
    <w:p w14:paraId="76A280C6" w14:textId="77777777" w:rsidR="00FE33F5" w:rsidRDefault="00FE33F5" w:rsidP="00FE33F5">
      <w:pPr>
        <w:spacing w:after="0" w:line="240" w:lineRule="auto"/>
      </w:pPr>
      <w:r w:rsidRPr="00727842">
        <w:t xml:space="preserve">call </w:t>
      </w:r>
      <w:proofErr w:type="spellStart"/>
      <w:r w:rsidRPr="00727842">
        <w:t>small_step_prep</w:t>
      </w:r>
      <w:proofErr w:type="spellEnd"/>
    </w:p>
    <w:p w14:paraId="53332F94" w14:textId="77777777" w:rsidR="00FE33F5" w:rsidRDefault="00FE33F5" w:rsidP="00FE33F5">
      <w:pPr>
        <w:spacing w:after="0" w:line="240" w:lineRule="auto"/>
      </w:pPr>
      <w:r w:rsidRPr="00727842">
        <w:t xml:space="preserve">call </w:t>
      </w:r>
      <w:proofErr w:type="spellStart"/>
      <w:r w:rsidRPr="00727842">
        <w:t>rk_small_finish</w:t>
      </w:r>
      <w:proofErr w:type="spellEnd"/>
    </w:p>
    <w:p w14:paraId="6DB52026" w14:textId="77777777" w:rsidR="00FE33F5" w:rsidRDefault="00FE33F5" w:rsidP="00FE33F5">
      <w:pPr>
        <w:spacing w:after="0" w:line="240" w:lineRule="auto"/>
      </w:pPr>
      <w:r w:rsidRPr="00BF3B20">
        <w:t xml:space="preserve">call </w:t>
      </w:r>
      <w:proofErr w:type="spellStart"/>
      <w:r w:rsidRPr="00BF3B20">
        <w:t>rk_update_scalar_pd</w:t>
      </w:r>
      <w:proofErr w:type="spellEnd"/>
    </w:p>
    <w:p w14:paraId="589F3469" w14:textId="77777777" w:rsidR="00FE33F5" w:rsidRDefault="00FE33F5" w:rsidP="00FE33F5">
      <w:pPr>
        <w:spacing w:after="0" w:line="240" w:lineRule="auto"/>
      </w:pPr>
      <w:r w:rsidRPr="00727842">
        <w:t xml:space="preserve">call </w:t>
      </w:r>
      <w:proofErr w:type="spellStart"/>
      <w:r w:rsidRPr="00727842">
        <w:t>rk_scalar_tend</w:t>
      </w:r>
      <w:proofErr w:type="spellEnd"/>
    </w:p>
    <w:p w14:paraId="6EAA7B7B" w14:textId="77777777" w:rsidR="00FE33F5" w:rsidRDefault="00FE33F5" w:rsidP="00FE33F5">
      <w:pPr>
        <w:spacing w:after="0" w:line="240" w:lineRule="auto"/>
      </w:pPr>
      <w:r w:rsidRPr="00727842">
        <w:t xml:space="preserve">call </w:t>
      </w:r>
      <w:proofErr w:type="spellStart"/>
      <w:r w:rsidRPr="00727842">
        <w:t>rk_update_scalar</w:t>
      </w:r>
      <w:proofErr w:type="spellEnd"/>
    </w:p>
    <w:p w14:paraId="1D5007A2" w14:textId="77777777" w:rsidR="00FE33F5" w:rsidRDefault="00FE33F5" w:rsidP="00FE33F5">
      <w:pPr>
        <w:spacing w:after="0" w:line="240" w:lineRule="auto"/>
      </w:pPr>
      <w:r>
        <w:t>…</w:t>
      </w:r>
    </w:p>
    <w:p w14:paraId="2241A5B3" w14:textId="77777777" w:rsidR="00FE33F5" w:rsidRDefault="00FE33F5" w:rsidP="00FE33F5">
      <w:pPr>
        <w:spacing w:after="0" w:line="240" w:lineRule="auto"/>
      </w:pPr>
      <w:r w:rsidRPr="00BF3B20">
        <w:t xml:space="preserve">call </w:t>
      </w:r>
      <w:proofErr w:type="spellStart"/>
      <w:r w:rsidRPr="00BF3B20">
        <w:t>advance_ppt</w:t>
      </w:r>
      <w:proofErr w:type="spellEnd"/>
    </w:p>
    <w:p w14:paraId="4B7E8151" w14:textId="77777777" w:rsidR="00FE33F5" w:rsidRDefault="00FE33F5" w:rsidP="00FE33F5">
      <w:pPr>
        <w:spacing w:after="0" w:line="240" w:lineRule="auto"/>
      </w:pPr>
      <w:r w:rsidRPr="008A0E7D">
        <w:rPr>
          <w:b/>
          <w:bCs/>
        </w:rPr>
        <w:t xml:space="preserve">call </w:t>
      </w:r>
      <w:proofErr w:type="spellStart"/>
      <w:r w:rsidRPr="008A0E7D">
        <w:rPr>
          <w:b/>
          <w:bCs/>
        </w:rPr>
        <w:t>moist_physics_prep</w:t>
      </w:r>
      <w:proofErr w:type="spellEnd"/>
      <w:r>
        <w:t xml:space="preserve"> </w:t>
      </w:r>
      <w:r w:rsidRPr="008A0E7D">
        <w:rPr>
          <w:color w:val="70AD47" w:themeColor="accent6"/>
        </w:rPr>
        <w:t>(start the moist physics)</w:t>
      </w:r>
    </w:p>
    <w:p w14:paraId="4F33F098" w14:textId="77777777" w:rsidR="00FE33F5" w:rsidRPr="008A0E7D" w:rsidRDefault="00FE33F5" w:rsidP="00FE33F5">
      <w:pPr>
        <w:spacing w:after="0" w:line="240" w:lineRule="auto"/>
        <w:rPr>
          <w:color w:val="70AD47" w:themeColor="accent6"/>
        </w:rPr>
      </w:pPr>
      <w:r w:rsidRPr="008A0E7D">
        <w:rPr>
          <w:b/>
          <w:bCs/>
        </w:rPr>
        <w:t xml:space="preserve">call </w:t>
      </w:r>
      <w:proofErr w:type="spellStart"/>
      <w:r w:rsidRPr="008A0E7D">
        <w:rPr>
          <w:b/>
          <w:bCs/>
        </w:rPr>
        <w:t>microphysics_driver</w:t>
      </w:r>
      <w:proofErr w:type="spellEnd"/>
      <w:r>
        <w:rPr>
          <w:b/>
          <w:bCs/>
        </w:rPr>
        <w:t xml:space="preserve"> </w:t>
      </w:r>
      <w:r w:rsidRPr="008A0E7D">
        <w:rPr>
          <w:color w:val="70AD47" w:themeColor="accent6"/>
        </w:rPr>
        <w:t>(chose and call microphysics scheme)</w:t>
      </w:r>
    </w:p>
    <w:p w14:paraId="16A1CDD7" w14:textId="77777777" w:rsidR="00FE33F5" w:rsidRPr="008A0E7D" w:rsidRDefault="00FE33F5" w:rsidP="00FE33F5">
      <w:pPr>
        <w:spacing w:after="0" w:line="240" w:lineRule="auto"/>
        <w:ind w:firstLine="720"/>
        <w:rPr>
          <w:b/>
          <w:bCs/>
        </w:rPr>
      </w:pPr>
      <w:proofErr w:type="spellStart"/>
      <w:r w:rsidRPr="008A0E7D">
        <w:rPr>
          <w:b/>
          <w:bCs/>
        </w:rPr>
        <w:t>microphysics_driver</w:t>
      </w:r>
      <w:proofErr w:type="spellEnd"/>
      <w:r w:rsidRPr="008A0E7D">
        <w:rPr>
          <w:b/>
          <w:bCs/>
        </w:rPr>
        <w:t xml:space="preserve">: calling </w:t>
      </w:r>
      <w:proofErr w:type="spellStart"/>
      <w:r w:rsidRPr="008A0E7D">
        <w:rPr>
          <w:b/>
          <w:bCs/>
        </w:rPr>
        <w:t>thompson</w:t>
      </w:r>
      <w:proofErr w:type="spellEnd"/>
    </w:p>
    <w:p w14:paraId="586263AE" w14:textId="77777777" w:rsidR="00FE33F5" w:rsidRPr="008A0E7D" w:rsidRDefault="00FE33F5" w:rsidP="00FE33F5">
      <w:pPr>
        <w:spacing w:after="0" w:line="240" w:lineRule="auto"/>
        <w:rPr>
          <w:b/>
          <w:bCs/>
        </w:rPr>
      </w:pPr>
      <w:r w:rsidRPr="008A0E7D">
        <w:rPr>
          <w:b/>
          <w:bCs/>
        </w:rPr>
        <w:t xml:space="preserve">call </w:t>
      </w:r>
      <w:proofErr w:type="spellStart"/>
      <w:r w:rsidRPr="008A0E7D">
        <w:rPr>
          <w:b/>
          <w:bCs/>
        </w:rPr>
        <w:t>moist_physics_finish</w:t>
      </w:r>
      <w:proofErr w:type="spellEnd"/>
    </w:p>
    <w:p w14:paraId="5196FB5A" w14:textId="77777777" w:rsidR="00FE33F5" w:rsidRDefault="00FE33F5" w:rsidP="00FE33F5">
      <w:pPr>
        <w:spacing w:after="0" w:line="240" w:lineRule="auto"/>
      </w:pPr>
      <w:r w:rsidRPr="00BF3B20">
        <w:t>call chem polar filter</w:t>
      </w:r>
    </w:p>
    <w:p w14:paraId="2835902D" w14:textId="77777777" w:rsidR="00FE33F5" w:rsidRDefault="00FE33F5" w:rsidP="00FE33F5">
      <w:pPr>
        <w:spacing w:after="0" w:line="240" w:lineRule="auto"/>
      </w:pPr>
      <w:r w:rsidRPr="00BF3B20">
        <w:t>call set_phys_bc_dry_2</w:t>
      </w:r>
    </w:p>
    <w:p w14:paraId="29E8D814" w14:textId="77777777" w:rsidR="00FE33F5" w:rsidRDefault="00FE33F5" w:rsidP="00FE33F5">
      <w:pPr>
        <w:spacing w:after="0" w:line="240" w:lineRule="auto"/>
      </w:pPr>
      <w:r w:rsidRPr="00BF3B20">
        <w:t xml:space="preserve">call </w:t>
      </w:r>
      <w:proofErr w:type="spellStart"/>
      <w:r w:rsidRPr="00BF3B20">
        <w:t>spec_bdy_final</w:t>
      </w:r>
      <w:proofErr w:type="spellEnd"/>
    </w:p>
    <w:p w14:paraId="64B646EA" w14:textId="77777777" w:rsidR="00FE33F5" w:rsidRDefault="00FE33F5" w:rsidP="00FE33F5">
      <w:pPr>
        <w:spacing w:after="0" w:line="240" w:lineRule="auto"/>
      </w:pPr>
      <w:r w:rsidRPr="00BF3B20">
        <w:t xml:space="preserve">call </w:t>
      </w:r>
      <w:proofErr w:type="spellStart"/>
      <w:r w:rsidRPr="00BF3B20">
        <w:t>set_w_surface</w:t>
      </w:r>
      <w:proofErr w:type="spellEnd"/>
    </w:p>
    <w:p w14:paraId="3FCB5C12" w14:textId="77777777" w:rsidR="00FE33F5" w:rsidRDefault="00FE33F5" w:rsidP="00FE33F5">
      <w:pPr>
        <w:spacing w:after="0" w:line="240" w:lineRule="auto"/>
      </w:pPr>
      <w:r w:rsidRPr="00BF3B20">
        <w:t>--&gt; TOP OF AFTER ALL RK STEPS</w:t>
      </w:r>
    </w:p>
    <w:p w14:paraId="7797E8F1" w14:textId="77777777" w:rsidR="00FE33F5" w:rsidRDefault="00FE33F5" w:rsidP="00FE33F5">
      <w:pPr>
        <w:spacing w:after="0" w:line="240" w:lineRule="auto"/>
      </w:pPr>
      <w:r w:rsidRPr="00BF3B20">
        <w:t>--&gt; CALLING DIAGNOSTICS DRIVER</w:t>
      </w:r>
    </w:p>
    <w:p w14:paraId="19D04D8E" w14:textId="77777777" w:rsidR="00FE33F5" w:rsidRDefault="00FE33F5" w:rsidP="00FE33F5">
      <w:pPr>
        <w:spacing w:after="0" w:line="240" w:lineRule="auto"/>
      </w:pPr>
      <w:r w:rsidRPr="00BF3B20">
        <w:t>--&gt; TOP OF DIAGNOSTICS PACKAGE</w:t>
      </w:r>
    </w:p>
    <w:p w14:paraId="673BF88E" w14:textId="77777777" w:rsidR="00FE33F5" w:rsidRDefault="00FE33F5" w:rsidP="00FE33F5">
      <w:pPr>
        <w:spacing w:after="0" w:line="240" w:lineRule="auto"/>
      </w:pPr>
      <w:r w:rsidRPr="00BF3B20">
        <w:t>--&gt; CALL DIAGNOSTICS PACKAGE: NWP DIAGNOSTICS</w:t>
      </w:r>
    </w:p>
    <w:p w14:paraId="02BB53BB" w14:textId="77777777" w:rsidR="00FE33F5" w:rsidRDefault="00FE33F5" w:rsidP="00FE33F5">
      <w:pPr>
        <w:spacing w:after="0" w:line="240" w:lineRule="auto"/>
      </w:pPr>
      <w:r w:rsidRPr="00BF3B20">
        <w:t xml:space="preserve">call end of </w:t>
      </w:r>
      <w:proofErr w:type="spellStart"/>
      <w:r w:rsidRPr="00BF3B20">
        <w:t>solve_em</w:t>
      </w:r>
      <w:proofErr w:type="spellEnd"/>
    </w:p>
    <w:p w14:paraId="6787CEE0" w14:textId="77777777" w:rsidR="00FE33F5" w:rsidRDefault="00FE33F5" w:rsidP="00FE33F5">
      <w:pPr>
        <w:spacing w:after="0" w:line="240" w:lineRule="auto"/>
      </w:pPr>
      <w:proofErr w:type="spellStart"/>
      <w:r w:rsidRPr="001B6311">
        <w:t>module_</w:t>
      </w:r>
      <w:proofErr w:type="gramStart"/>
      <w:r w:rsidRPr="001B6311">
        <w:t>integrate</w:t>
      </w:r>
      <w:proofErr w:type="spellEnd"/>
      <w:r w:rsidRPr="001B6311">
        <w:t>:</w:t>
      </w:r>
      <w:proofErr w:type="gramEnd"/>
      <w:r w:rsidRPr="001B6311">
        <w:t xml:space="preserve"> back from solve interface</w:t>
      </w:r>
    </w:p>
    <w:p w14:paraId="60184C14" w14:textId="77777777" w:rsidR="00FE33F5" w:rsidRPr="008A0E7D" w:rsidRDefault="00FE33F5" w:rsidP="00FE33F5">
      <w:pPr>
        <w:spacing w:after="0" w:line="240" w:lineRule="auto"/>
        <w:rPr>
          <w:color w:val="70AD47" w:themeColor="accent6"/>
        </w:rPr>
      </w:pPr>
      <w:r w:rsidRPr="008A0E7D">
        <w:rPr>
          <w:color w:val="70AD47" w:themeColor="accent6"/>
        </w:rPr>
        <w:t xml:space="preserve">; --- </w:t>
      </w:r>
      <w:r>
        <w:rPr>
          <w:color w:val="70AD47" w:themeColor="accent6"/>
        </w:rPr>
        <w:t>domain 01 is finished for the time step. E</w:t>
      </w:r>
      <w:r w:rsidRPr="008A0E7D">
        <w:rPr>
          <w:color w:val="70AD47" w:themeColor="accent6"/>
        </w:rPr>
        <w:t>nter the solve interface for nested domains, and call the modules in the sequence pretty much the same as domain 01 and iterate the whole process 3 times</w:t>
      </w:r>
      <w:r>
        <w:rPr>
          <w:color w:val="70AD47" w:themeColor="accent6"/>
        </w:rPr>
        <w:t xml:space="preserve"> </w:t>
      </w:r>
      <w:r w:rsidRPr="008A0E7D">
        <w:rPr>
          <w:color w:val="70AD47" w:themeColor="accent6"/>
        </w:rPr>
        <w:t>due to smaller time step for the nested domain</w:t>
      </w:r>
      <w:r>
        <w:rPr>
          <w:color w:val="70AD47" w:themeColor="accent6"/>
        </w:rPr>
        <w:t xml:space="preserve"> (with a time step ratio of 1:3)</w:t>
      </w:r>
    </w:p>
    <w:p w14:paraId="1F2B90E8" w14:textId="77777777" w:rsidR="00FE33F5" w:rsidRDefault="00FE33F5" w:rsidP="00FE33F5">
      <w:pPr>
        <w:spacing w:after="0" w:line="240" w:lineRule="auto"/>
      </w:pPr>
      <w:proofErr w:type="spellStart"/>
      <w:r w:rsidRPr="001B6311">
        <w:t>module_</w:t>
      </w:r>
      <w:proofErr w:type="gramStart"/>
      <w:r w:rsidRPr="001B6311">
        <w:t>integrate</w:t>
      </w:r>
      <w:proofErr w:type="spellEnd"/>
      <w:r w:rsidRPr="001B6311">
        <w:t>:</w:t>
      </w:r>
      <w:proofErr w:type="gramEnd"/>
      <w:r w:rsidRPr="001B6311">
        <w:t xml:space="preserve"> calling </w:t>
      </w:r>
      <w:proofErr w:type="spellStart"/>
      <w:r w:rsidRPr="001B6311">
        <w:t>med_nest_force</w:t>
      </w:r>
      <w:proofErr w:type="spellEnd"/>
    </w:p>
    <w:p w14:paraId="6562CE80" w14:textId="77777777" w:rsidR="00FE33F5" w:rsidRDefault="00FE33F5" w:rsidP="00FE33F5">
      <w:pPr>
        <w:spacing w:after="0" w:line="240" w:lineRule="auto"/>
        <w:ind w:firstLine="720"/>
      </w:pPr>
      <w:proofErr w:type="spellStart"/>
      <w:r w:rsidRPr="00314F2B">
        <w:t>module_</w:t>
      </w:r>
      <w:proofErr w:type="gramStart"/>
      <w:r w:rsidRPr="00314F2B">
        <w:t>integrate</w:t>
      </w:r>
      <w:proofErr w:type="spellEnd"/>
      <w:r w:rsidRPr="00314F2B">
        <w:t>:</w:t>
      </w:r>
      <w:proofErr w:type="gramEnd"/>
      <w:r w:rsidRPr="00314F2B">
        <w:t xml:space="preserve"> calling solve interface</w:t>
      </w:r>
    </w:p>
    <w:p w14:paraId="1A98E383" w14:textId="77777777" w:rsidR="00FE33F5" w:rsidRDefault="00FE33F5" w:rsidP="00FE33F5">
      <w:pPr>
        <w:spacing w:after="0" w:line="240" w:lineRule="auto"/>
        <w:ind w:firstLine="720"/>
      </w:pPr>
      <w:r w:rsidRPr="00314F2B">
        <w:t xml:space="preserve">call </w:t>
      </w:r>
      <w:proofErr w:type="spellStart"/>
      <w:r w:rsidRPr="00314F2B">
        <w:t>rk_step_prep</w:t>
      </w:r>
      <w:proofErr w:type="spellEnd"/>
    </w:p>
    <w:p w14:paraId="765CD85A" w14:textId="77777777" w:rsidR="00FE33F5" w:rsidRDefault="00FE33F5" w:rsidP="00FE33F5">
      <w:pPr>
        <w:spacing w:after="0" w:line="240" w:lineRule="auto"/>
        <w:ind w:firstLine="720"/>
      </w:pPr>
      <w:r w:rsidRPr="00314F2B">
        <w:t>call rk_phys_bc_dry_1</w:t>
      </w:r>
    </w:p>
    <w:p w14:paraId="62E4E4A3" w14:textId="77777777" w:rsidR="00FE33F5" w:rsidRDefault="00FE33F5" w:rsidP="00FE33F5">
      <w:pPr>
        <w:spacing w:after="0" w:line="240" w:lineRule="auto"/>
        <w:ind w:firstLine="720"/>
      </w:pPr>
      <w:r w:rsidRPr="00314F2B">
        <w:t xml:space="preserve">call </w:t>
      </w:r>
      <w:proofErr w:type="spellStart"/>
      <w:r w:rsidRPr="00314F2B">
        <w:t>init_zero_tendency</w:t>
      </w:r>
      <w:proofErr w:type="spellEnd"/>
    </w:p>
    <w:p w14:paraId="02242972" w14:textId="77777777" w:rsidR="00FE33F5" w:rsidRDefault="00FE33F5" w:rsidP="00FE33F5">
      <w:pPr>
        <w:spacing w:after="0" w:line="240" w:lineRule="auto"/>
        <w:ind w:firstLine="720"/>
      </w:pPr>
      <w:r w:rsidRPr="00314F2B">
        <w:lastRenderedPageBreak/>
        <w:t xml:space="preserve">call </w:t>
      </w:r>
      <w:proofErr w:type="spellStart"/>
      <w:r w:rsidRPr="00314F2B">
        <w:t>phy_prep</w:t>
      </w:r>
      <w:proofErr w:type="spellEnd"/>
    </w:p>
    <w:p w14:paraId="4056A0ED" w14:textId="77777777" w:rsidR="00FE33F5" w:rsidRDefault="00FE33F5" w:rsidP="00FE33F5">
      <w:pPr>
        <w:spacing w:after="0" w:line="240" w:lineRule="auto"/>
        <w:ind w:firstLine="720"/>
      </w:pPr>
      <w:r w:rsidRPr="00314F2B">
        <w:t xml:space="preserve">call </w:t>
      </w:r>
      <w:proofErr w:type="spellStart"/>
      <w:r w:rsidRPr="00314F2B">
        <w:t>radiation_driver</w:t>
      </w:r>
      <w:proofErr w:type="spellEnd"/>
    </w:p>
    <w:p w14:paraId="56688BE0" w14:textId="77777777" w:rsidR="00FE33F5" w:rsidRDefault="00FE33F5" w:rsidP="00FE33F5">
      <w:pPr>
        <w:spacing w:after="0" w:line="240" w:lineRule="auto"/>
        <w:ind w:firstLine="720"/>
      </w:pPr>
      <w:r w:rsidRPr="00314F2B">
        <w:t>Top of Radiation Driver</w:t>
      </w:r>
    </w:p>
    <w:p w14:paraId="03CAF0D0" w14:textId="77777777" w:rsidR="00FE33F5" w:rsidRDefault="00FE33F5" w:rsidP="00FE33F5">
      <w:pPr>
        <w:spacing w:after="0" w:line="240" w:lineRule="auto"/>
        <w:ind w:firstLine="720"/>
      </w:pPr>
      <w:r w:rsidRPr="00314F2B">
        <w:t>CALL cldfra1</w:t>
      </w:r>
    </w:p>
    <w:p w14:paraId="1B850646" w14:textId="77777777" w:rsidR="00FE33F5" w:rsidRDefault="00FE33F5" w:rsidP="00FE33F5">
      <w:pPr>
        <w:spacing w:after="0" w:line="240" w:lineRule="auto"/>
        <w:ind w:firstLine="720"/>
      </w:pPr>
      <w:r w:rsidRPr="00314F2B">
        <w:t xml:space="preserve">CALL </w:t>
      </w:r>
      <w:proofErr w:type="spellStart"/>
      <w:r w:rsidRPr="00314F2B">
        <w:t>rrtmg_lw</w:t>
      </w:r>
      <w:proofErr w:type="spellEnd"/>
    </w:p>
    <w:p w14:paraId="594E736F" w14:textId="77777777" w:rsidR="00FE33F5" w:rsidRDefault="00FE33F5" w:rsidP="00FE33F5">
      <w:pPr>
        <w:spacing w:after="0" w:line="240" w:lineRule="auto"/>
        <w:ind w:firstLine="720"/>
      </w:pPr>
      <w:r w:rsidRPr="00314F2B">
        <w:t xml:space="preserve">call </w:t>
      </w:r>
      <w:proofErr w:type="spellStart"/>
      <w:r w:rsidRPr="00314F2B">
        <w:t>calc_aerosol_rrtmg_sw</w:t>
      </w:r>
      <w:proofErr w:type="spellEnd"/>
    </w:p>
    <w:p w14:paraId="31AF5885" w14:textId="77777777" w:rsidR="00FE33F5" w:rsidRDefault="00FE33F5" w:rsidP="00FE33F5">
      <w:pPr>
        <w:spacing w:after="0" w:line="240" w:lineRule="auto"/>
        <w:ind w:firstLine="720"/>
      </w:pPr>
      <w:r w:rsidRPr="0038406A">
        <w:t xml:space="preserve">CALL </w:t>
      </w:r>
      <w:proofErr w:type="spellStart"/>
      <w:r w:rsidRPr="0038406A">
        <w:t>rrtmg_sw</w:t>
      </w:r>
      <w:proofErr w:type="spellEnd"/>
    </w:p>
    <w:p w14:paraId="2EE3AF13" w14:textId="77777777" w:rsidR="00FE33F5" w:rsidRDefault="00FE33F5" w:rsidP="00FE33F5">
      <w:pPr>
        <w:spacing w:after="0" w:line="240" w:lineRule="auto"/>
        <w:ind w:firstLine="720"/>
      </w:pPr>
      <w:r w:rsidRPr="0038406A">
        <w:t>SW surface irradiance calculated with FARMS</w:t>
      </w:r>
    </w:p>
    <w:p w14:paraId="6FC02DB0" w14:textId="77777777" w:rsidR="00FE33F5" w:rsidRDefault="00FE33F5" w:rsidP="00FE33F5">
      <w:pPr>
        <w:spacing w:after="0" w:line="240" w:lineRule="auto"/>
        <w:ind w:firstLine="720"/>
      </w:pPr>
      <w:r w:rsidRPr="0038406A">
        <w:t xml:space="preserve">call </w:t>
      </w:r>
      <w:proofErr w:type="spellStart"/>
      <w:r w:rsidRPr="0038406A">
        <w:t>surface_driver</w:t>
      </w:r>
      <w:proofErr w:type="spellEnd"/>
    </w:p>
    <w:p w14:paraId="3AA5A536" w14:textId="77777777" w:rsidR="00FE33F5" w:rsidRDefault="00FE33F5" w:rsidP="00FE33F5">
      <w:pPr>
        <w:spacing w:after="0" w:line="240" w:lineRule="auto"/>
        <w:ind w:left="720" w:firstLine="720"/>
      </w:pPr>
      <w:r>
        <w:t xml:space="preserve">in </w:t>
      </w:r>
      <w:r w:rsidRPr="0038406A">
        <w:t>MYNNSFC</w:t>
      </w:r>
    </w:p>
    <w:p w14:paraId="7FBFCE39" w14:textId="77777777" w:rsidR="00FE33F5" w:rsidRDefault="00FE33F5" w:rsidP="00FE33F5">
      <w:pPr>
        <w:spacing w:after="0" w:line="240" w:lineRule="auto"/>
        <w:ind w:left="720" w:firstLine="720"/>
      </w:pPr>
      <w:r>
        <w:t xml:space="preserve">in </w:t>
      </w:r>
      <w:r w:rsidRPr="0038406A">
        <w:t>RUC LSM</w:t>
      </w:r>
    </w:p>
    <w:p w14:paraId="7C575717" w14:textId="77777777" w:rsidR="00FE33F5" w:rsidRDefault="00FE33F5" w:rsidP="00FE33F5">
      <w:pPr>
        <w:spacing w:after="0" w:line="240" w:lineRule="auto"/>
        <w:ind w:firstLine="720"/>
      </w:pPr>
      <w:r w:rsidRPr="0038406A">
        <w:t xml:space="preserve">call </w:t>
      </w:r>
      <w:proofErr w:type="spellStart"/>
      <w:r w:rsidRPr="0038406A">
        <w:t>pbl_driver</w:t>
      </w:r>
      <w:proofErr w:type="spellEnd"/>
    </w:p>
    <w:p w14:paraId="3DB50D42" w14:textId="77777777" w:rsidR="00FE33F5" w:rsidRDefault="00FE33F5" w:rsidP="00FE33F5">
      <w:pPr>
        <w:spacing w:after="0" w:line="240" w:lineRule="auto"/>
        <w:ind w:left="720" w:firstLine="720"/>
      </w:pPr>
      <w:r>
        <w:t xml:space="preserve">in </w:t>
      </w:r>
      <w:r w:rsidRPr="0038406A">
        <w:t>MYNNPBL</w:t>
      </w:r>
    </w:p>
    <w:p w14:paraId="65CA7936" w14:textId="77777777" w:rsidR="00FE33F5" w:rsidRDefault="00FE33F5" w:rsidP="00FE33F5">
      <w:pPr>
        <w:spacing w:after="0" w:line="240" w:lineRule="auto"/>
        <w:ind w:firstLine="720"/>
      </w:pPr>
      <w:r w:rsidRPr="0038406A">
        <w:t xml:space="preserve">call </w:t>
      </w:r>
      <w:proofErr w:type="spellStart"/>
      <w:r w:rsidRPr="0038406A">
        <w:t>cumulus_driver</w:t>
      </w:r>
      <w:proofErr w:type="spellEnd"/>
    </w:p>
    <w:p w14:paraId="2398FD76" w14:textId="77777777" w:rsidR="00FE33F5" w:rsidRDefault="00FE33F5" w:rsidP="00FE33F5">
      <w:pPr>
        <w:spacing w:after="0" w:line="240" w:lineRule="auto"/>
        <w:ind w:firstLine="720"/>
      </w:pPr>
      <w:r w:rsidRPr="0038406A">
        <w:t xml:space="preserve">call </w:t>
      </w:r>
      <w:proofErr w:type="spellStart"/>
      <w:r w:rsidRPr="0038406A">
        <w:t>shallow_cumulus_driver</w:t>
      </w:r>
      <w:proofErr w:type="spellEnd"/>
    </w:p>
    <w:p w14:paraId="3F406079" w14:textId="77777777" w:rsidR="00FE33F5" w:rsidRDefault="00FE33F5" w:rsidP="00FE33F5">
      <w:pPr>
        <w:spacing w:after="0" w:line="240" w:lineRule="auto"/>
        <w:ind w:firstLine="720"/>
      </w:pPr>
      <w:r w:rsidRPr="0038406A">
        <w:t xml:space="preserve">call </w:t>
      </w:r>
      <w:proofErr w:type="spellStart"/>
      <w:r w:rsidRPr="0038406A">
        <w:t>fddagd_driver</w:t>
      </w:r>
      <w:proofErr w:type="spellEnd"/>
    </w:p>
    <w:p w14:paraId="23C1DC2C" w14:textId="77777777" w:rsidR="00FE33F5" w:rsidRDefault="00FE33F5" w:rsidP="00FE33F5">
      <w:pPr>
        <w:spacing w:after="0" w:line="240" w:lineRule="auto"/>
        <w:ind w:firstLine="720"/>
      </w:pPr>
      <w:r w:rsidRPr="0038406A">
        <w:t xml:space="preserve">call </w:t>
      </w:r>
      <w:proofErr w:type="spellStart"/>
      <w:r w:rsidRPr="0038406A">
        <w:t>calculate_phy_tend</w:t>
      </w:r>
      <w:proofErr w:type="spellEnd"/>
    </w:p>
    <w:p w14:paraId="5F285222" w14:textId="77777777" w:rsidR="00FE33F5" w:rsidRDefault="00FE33F5" w:rsidP="00FE33F5">
      <w:pPr>
        <w:spacing w:after="0" w:line="240" w:lineRule="auto"/>
        <w:ind w:firstLine="720"/>
      </w:pPr>
      <w:r>
        <w:t>call</w:t>
      </w:r>
      <w:r w:rsidRPr="00D06F37">
        <w:t xml:space="preserve"> </w:t>
      </w:r>
      <w:proofErr w:type="spellStart"/>
      <w:r w:rsidRPr="00D06F37">
        <w:t>bc</w:t>
      </w:r>
      <w:proofErr w:type="spellEnd"/>
      <w:r w:rsidRPr="00D06F37">
        <w:t xml:space="preserve"> for </w:t>
      </w:r>
      <w:proofErr w:type="spellStart"/>
      <w:r w:rsidRPr="00D06F37">
        <w:t>diffusion_metrics</w:t>
      </w:r>
      <w:proofErr w:type="spellEnd"/>
    </w:p>
    <w:p w14:paraId="28E3CD80" w14:textId="77777777" w:rsidR="00FE33F5" w:rsidRDefault="00FE33F5" w:rsidP="00FE33F5">
      <w:pPr>
        <w:spacing w:after="0" w:line="240" w:lineRule="auto"/>
        <w:ind w:firstLine="720"/>
      </w:pPr>
      <w:r w:rsidRPr="00D06F37">
        <w:t xml:space="preserve">call </w:t>
      </w:r>
      <w:proofErr w:type="spellStart"/>
      <w:r w:rsidRPr="00D06F37">
        <w:t>cal_deform_and_div</w:t>
      </w:r>
      <w:proofErr w:type="spellEnd"/>
    </w:p>
    <w:p w14:paraId="464F7799" w14:textId="77777777" w:rsidR="00FE33F5" w:rsidRDefault="00FE33F5" w:rsidP="00FE33F5">
      <w:pPr>
        <w:spacing w:after="0" w:line="240" w:lineRule="auto"/>
        <w:ind w:firstLine="720"/>
      </w:pPr>
      <w:r w:rsidRPr="00D06F37">
        <w:t xml:space="preserve">call </w:t>
      </w:r>
      <w:proofErr w:type="spellStart"/>
      <w:r w:rsidRPr="00D06F37">
        <w:t>calculate_km_kh</w:t>
      </w:r>
      <w:proofErr w:type="spellEnd"/>
    </w:p>
    <w:p w14:paraId="71AC0916" w14:textId="77777777" w:rsidR="00FE33F5" w:rsidRDefault="00FE33F5" w:rsidP="00FE33F5">
      <w:pPr>
        <w:spacing w:after="0" w:line="240" w:lineRule="auto"/>
        <w:ind w:left="720"/>
      </w:pPr>
      <w:r w:rsidRPr="00727842">
        <w:t xml:space="preserve">call </w:t>
      </w:r>
      <w:proofErr w:type="spellStart"/>
      <w:r w:rsidRPr="00727842">
        <w:t>update_phy_ten</w:t>
      </w:r>
      <w:proofErr w:type="spellEnd"/>
    </w:p>
    <w:p w14:paraId="6FE58F65" w14:textId="77777777" w:rsidR="00FE33F5" w:rsidRDefault="00FE33F5" w:rsidP="00FE33F5">
      <w:pPr>
        <w:spacing w:after="0" w:line="240" w:lineRule="auto"/>
        <w:ind w:left="720"/>
      </w:pPr>
      <w:r w:rsidRPr="00727842">
        <w:t>call horizontal_diffusion_2</w:t>
      </w:r>
    </w:p>
    <w:p w14:paraId="54BB0004" w14:textId="77777777" w:rsidR="00FE33F5" w:rsidRDefault="00FE33F5" w:rsidP="00FE33F5">
      <w:pPr>
        <w:spacing w:after="0" w:line="240" w:lineRule="auto"/>
        <w:ind w:left="720"/>
      </w:pPr>
      <w:r w:rsidRPr="00727842">
        <w:t xml:space="preserve">call </w:t>
      </w:r>
      <w:proofErr w:type="spellStart"/>
      <w:r w:rsidRPr="00727842">
        <w:t>rk_tendency</w:t>
      </w:r>
      <w:proofErr w:type="spellEnd"/>
    </w:p>
    <w:p w14:paraId="24FC69B4" w14:textId="77777777" w:rsidR="00FE33F5" w:rsidRDefault="00FE33F5" w:rsidP="00FE33F5">
      <w:pPr>
        <w:spacing w:after="0" w:line="240" w:lineRule="auto"/>
        <w:ind w:left="720"/>
      </w:pPr>
      <w:r w:rsidRPr="00727842">
        <w:t xml:space="preserve">call </w:t>
      </w:r>
      <w:proofErr w:type="spellStart"/>
      <w:r w:rsidRPr="00727842">
        <w:t>small_step_prep</w:t>
      </w:r>
      <w:proofErr w:type="spellEnd"/>
    </w:p>
    <w:p w14:paraId="026FE67A" w14:textId="77777777" w:rsidR="00FE33F5" w:rsidRDefault="00FE33F5" w:rsidP="00FE33F5">
      <w:pPr>
        <w:spacing w:after="0" w:line="240" w:lineRule="auto"/>
        <w:ind w:left="720"/>
      </w:pPr>
      <w:r w:rsidRPr="00727842">
        <w:t xml:space="preserve">call </w:t>
      </w:r>
      <w:proofErr w:type="spellStart"/>
      <w:r w:rsidRPr="00727842">
        <w:t>rk_small_finish</w:t>
      </w:r>
      <w:proofErr w:type="spellEnd"/>
    </w:p>
    <w:p w14:paraId="19E97FC2" w14:textId="77777777" w:rsidR="00FE33F5" w:rsidRDefault="00FE33F5" w:rsidP="00FE33F5">
      <w:pPr>
        <w:spacing w:after="0" w:line="240" w:lineRule="auto"/>
        <w:ind w:left="720"/>
      </w:pPr>
      <w:r w:rsidRPr="00727842">
        <w:t xml:space="preserve">call </w:t>
      </w:r>
      <w:proofErr w:type="spellStart"/>
      <w:r w:rsidRPr="00727842">
        <w:t>rk_scalar_tend</w:t>
      </w:r>
      <w:proofErr w:type="spellEnd"/>
    </w:p>
    <w:p w14:paraId="2DD6FA1D" w14:textId="77777777" w:rsidR="00FE33F5" w:rsidRDefault="00FE33F5" w:rsidP="00FE33F5">
      <w:pPr>
        <w:spacing w:after="0" w:line="240" w:lineRule="auto"/>
        <w:ind w:left="720"/>
      </w:pPr>
      <w:r w:rsidRPr="00727842">
        <w:t xml:space="preserve">call </w:t>
      </w:r>
      <w:proofErr w:type="spellStart"/>
      <w:r w:rsidRPr="00727842">
        <w:t>rk_update_scalar</w:t>
      </w:r>
      <w:proofErr w:type="spellEnd"/>
    </w:p>
    <w:p w14:paraId="2B4603B4" w14:textId="77777777" w:rsidR="00FE33F5" w:rsidRDefault="00FE33F5" w:rsidP="00FE33F5">
      <w:pPr>
        <w:spacing w:after="0" w:line="240" w:lineRule="auto"/>
        <w:ind w:left="720"/>
      </w:pPr>
      <w:r>
        <w:t>…</w:t>
      </w:r>
    </w:p>
    <w:p w14:paraId="3808C9B6" w14:textId="77777777" w:rsidR="00FE33F5" w:rsidRDefault="00FE33F5" w:rsidP="00FE33F5">
      <w:pPr>
        <w:spacing w:after="0" w:line="240" w:lineRule="auto"/>
        <w:ind w:left="720"/>
      </w:pPr>
      <w:r w:rsidRPr="00727842">
        <w:t>call rk_phys_bc_dry_2</w:t>
      </w:r>
    </w:p>
    <w:p w14:paraId="442F233C" w14:textId="77777777" w:rsidR="00FE33F5" w:rsidRDefault="00FE33F5" w:rsidP="00FE33F5">
      <w:pPr>
        <w:spacing w:after="0" w:line="240" w:lineRule="auto"/>
        <w:ind w:left="720"/>
      </w:pPr>
      <w:r w:rsidRPr="00727842">
        <w:t xml:space="preserve">call </w:t>
      </w:r>
      <w:proofErr w:type="spellStart"/>
      <w:r w:rsidRPr="00727842">
        <w:t>rk_step_prep</w:t>
      </w:r>
      <w:proofErr w:type="spellEnd"/>
    </w:p>
    <w:p w14:paraId="5F677FA6" w14:textId="77777777" w:rsidR="00FE33F5" w:rsidRDefault="00FE33F5" w:rsidP="00FE33F5">
      <w:pPr>
        <w:spacing w:after="0" w:line="240" w:lineRule="auto"/>
        <w:ind w:left="720"/>
      </w:pPr>
      <w:r w:rsidRPr="00727842">
        <w:t>call rk_phys_bc_dry_1</w:t>
      </w:r>
    </w:p>
    <w:p w14:paraId="2098EEC1" w14:textId="77777777" w:rsidR="00FE33F5" w:rsidRDefault="00FE33F5" w:rsidP="00FE33F5">
      <w:pPr>
        <w:spacing w:after="0" w:line="240" w:lineRule="auto"/>
        <w:ind w:left="720"/>
      </w:pPr>
      <w:r w:rsidRPr="00727842">
        <w:t xml:space="preserve">call </w:t>
      </w:r>
      <w:proofErr w:type="spellStart"/>
      <w:r w:rsidRPr="00727842">
        <w:t>rk_tendency</w:t>
      </w:r>
      <w:proofErr w:type="spellEnd"/>
    </w:p>
    <w:p w14:paraId="260C27B9" w14:textId="77777777" w:rsidR="00FE33F5" w:rsidRDefault="00FE33F5" w:rsidP="00FE33F5">
      <w:pPr>
        <w:spacing w:after="0" w:line="240" w:lineRule="auto"/>
        <w:ind w:left="720"/>
      </w:pPr>
      <w:r w:rsidRPr="00727842">
        <w:t xml:space="preserve">call </w:t>
      </w:r>
      <w:proofErr w:type="spellStart"/>
      <w:r w:rsidRPr="00727842">
        <w:t>small_step_prep</w:t>
      </w:r>
      <w:proofErr w:type="spellEnd"/>
    </w:p>
    <w:p w14:paraId="3B5CB43B" w14:textId="77777777" w:rsidR="00FE33F5" w:rsidRDefault="00FE33F5" w:rsidP="00FE33F5">
      <w:pPr>
        <w:spacing w:after="0" w:line="240" w:lineRule="auto"/>
        <w:ind w:left="720"/>
      </w:pPr>
      <w:r w:rsidRPr="00727842">
        <w:t xml:space="preserve">call </w:t>
      </w:r>
      <w:proofErr w:type="spellStart"/>
      <w:r w:rsidRPr="00727842">
        <w:t>rk_small_finish</w:t>
      </w:r>
      <w:proofErr w:type="spellEnd"/>
    </w:p>
    <w:p w14:paraId="6E7B14F8" w14:textId="77777777" w:rsidR="00FE33F5" w:rsidRDefault="00FE33F5" w:rsidP="00FE33F5">
      <w:pPr>
        <w:spacing w:after="0" w:line="240" w:lineRule="auto"/>
        <w:ind w:left="720"/>
      </w:pPr>
      <w:r w:rsidRPr="00727842">
        <w:t xml:space="preserve">call </w:t>
      </w:r>
      <w:proofErr w:type="spellStart"/>
      <w:r w:rsidRPr="00727842">
        <w:t>rk_scalar_tend</w:t>
      </w:r>
      <w:proofErr w:type="spellEnd"/>
    </w:p>
    <w:p w14:paraId="02E0709F" w14:textId="77777777" w:rsidR="00FE33F5" w:rsidRDefault="00FE33F5" w:rsidP="00FE33F5">
      <w:pPr>
        <w:spacing w:after="0" w:line="240" w:lineRule="auto"/>
        <w:ind w:left="720"/>
      </w:pPr>
      <w:r w:rsidRPr="00727842">
        <w:t xml:space="preserve">call </w:t>
      </w:r>
      <w:proofErr w:type="spellStart"/>
      <w:r w:rsidRPr="00727842">
        <w:t>rk_update_scalar</w:t>
      </w:r>
      <w:proofErr w:type="spellEnd"/>
    </w:p>
    <w:p w14:paraId="774D476B" w14:textId="77777777" w:rsidR="00FE33F5" w:rsidRDefault="00FE33F5" w:rsidP="00FE33F5">
      <w:pPr>
        <w:spacing w:after="0" w:line="240" w:lineRule="auto"/>
        <w:ind w:left="720"/>
      </w:pPr>
      <w:r>
        <w:t>…</w:t>
      </w:r>
    </w:p>
    <w:p w14:paraId="6AB9D4E6" w14:textId="77777777" w:rsidR="00FE33F5" w:rsidRDefault="00FE33F5" w:rsidP="00FE33F5">
      <w:pPr>
        <w:spacing w:after="0" w:line="240" w:lineRule="auto"/>
        <w:ind w:left="720"/>
      </w:pPr>
      <w:r w:rsidRPr="00727842">
        <w:t>call rk_phys_bc_dry_2</w:t>
      </w:r>
    </w:p>
    <w:p w14:paraId="7629643A" w14:textId="77777777" w:rsidR="00FE33F5" w:rsidRDefault="00FE33F5" w:rsidP="00FE33F5">
      <w:pPr>
        <w:spacing w:after="0" w:line="240" w:lineRule="auto"/>
        <w:ind w:left="720"/>
      </w:pPr>
      <w:r w:rsidRPr="00727842">
        <w:t xml:space="preserve">call </w:t>
      </w:r>
      <w:proofErr w:type="spellStart"/>
      <w:r w:rsidRPr="00727842">
        <w:t>rk_step_prep</w:t>
      </w:r>
      <w:proofErr w:type="spellEnd"/>
    </w:p>
    <w:p w14:paraId="2CF6FBC2" w14:textId="77777777" w:rsidR="00FE33F5" w:rsidRDefault="00FE33F5" w:rsidP="00FE33F5">
      <w:pPr>
        <w:spacing w:after="0" w:line="240" w:lineRule="auto"/>
        <w:ind w:left="720"/>
      </w:pPr>
      <w:r w:rsidRPr="00727842">
        <w:t>call rk_phys_bc_dry_1</w:t>
      </w:r>
    </w:p>
    <w:p w14:paraId="1A251087" w14:textId="77777777" w:rsidR="00FE33F5" w:rsidRDefault="00FE33F5" w:rsidP="00FE33F5">
      <w:pPr>
        <w:spacing w:after="0" w:line="240" w:lineRule="auto"/>
        <w:ind w:left="720"/>
      </w:pPr>
      <w:r w:rsidRPr="00727842">
        <w:t xml:space="preserve">call </w:t>
      </w:r>
      <w:proofErr w:type="spellStart"/>
      <w:r w:rsidRPr="00727842">
        <w:t>rk_tendency</w:t>
      </w:r>
      <w:proofErr w:type="spellEnd"/>
    </w:p>
    <w:p w14:paraId="1AF7D6B9" w14:textId="77777777" w:rsidR="00FE33F5" w:rsidRDefault="00FE33F5" w:rsidP="00FE33F5">
      <w:pPr>
        <w:spacing w:after="0" w:line="240" w:lineRule="auto"/>
        <w:ind w:left="720"/>
      </w:pPr>
      <w:r w:rsidRPr="00727842">
        <w:t xml:space="preserve">call </w:t>
      </w:r>
      <w:proofErr w:type="spellStart"/>
      <w:r w:rsidRPr="00727842">
        <w:t>small_step_prep</w:t>
      </w:r>
      <w:proofErr w:type="spellEnd"/>
    </w:p>
    <w:p w14:paraId="30F53C38" w14:textId="77777777" w:rsidR="00FE33F5" w:rsidRDefault="00FE33F5" w:rsidP="00FE33F5">
      <w:pPr>
        <w:spacing w:after="0" w:line="240" w:lineRule="auto"/>
        <w:ind w:left="720"/>
      </w:pPr>
      <w:r w:rsidRPr="00727842">
        <w:t xml:space="preserve">call </w:t>
      </w:r>
      <w:proofErr w:type="spellStart"/>
      <w:r w:rsidRPr="00727842">
        <w:t>rk_small_finish</w:t>
      </w:r>
      <w:proofErr w:type="spellEnd"/>
    </w:p>
    <w:p w14:paraId="4B13EEFC" w14:textId="77777777" w:rsidR="00FE33F5" w:rsidRDefault="00FE33F5" w:rsidP="00FE33F5">
      <w:pPr>
        <w:spacing w:after="0" w:line="240" w:lineRule="auto"/>
        <w:ind w:left="720"/>
      </w:pPr>
      <w:r w:rsidRPr="00BF3B20">
        <w:t xml:space="preserve">call </w:t>
      </w:r>
      <w:proofErr w:type="spellStart"/>
      <w:r w:rsidRPr="00BF3B20">
        <w:t>rk_update_scalar_pd</w:t>
      </w:r>
      <w:proofErr w:type="spellEnd"/>
    </w:p>
    <w:p w14:paraId="56C40DB1" w14:textId="77777777" w:rsidR="00FE33F5" w:rsidRDefault="00FE33F5" w:rsidP="00FE33F5">
      <w:pPr>
        <w:spacing w:after="0" w:line="240" w:lineRule="auto"/>
        <w:ind w:left="720"/>
      </w:pPr>
      <w:r>
        <w:t>…</w:t>
      </w:r>
    </w:p>
    <w:p w14:paraId="3A4E1877" w14:textId="77777777" w:rsidR="00FE33F5" w:rsidRDefault="00FE33F5" w:rsidP="00FE33F5">
      <w:pPr>
        <w:spacing w:after="0" w:line="240" w:lineRule="auto"/>
        <w:ind w:left="720"/>
      </w:pPr>
      <w:r w:rsidRPr="00727842">
        <w:t xml:space="preserve">call </w:t>
      </w:r>
      <w:proofErr w:type="spellStart"/>
      <w:r w:rsidRPr="00727842">
        <w:t>rk_scalar_tend</w:t>
      </w:r>
      <w:proofErr w:type="spellEnd"/>
    </w:p>
    <w:p w14:paraId="610D6CEA" w14:textId="77777777" w:rsidR="00FE33F5" w:rsidRDefault="00FE33F5" w:rsidP="00FE33F5">
      <w:pPr>
        <w:spacing w:after="0" w:line="240" w:lineRule="auto"/>
        <w:ind w:left="720"/>
      </w:pPr>
      <w:r w:rsidRPr="00727842">
        <w:t xml:space="preserve">call </w:t>
      </w:r>
      <w:proofErr w:type="spellStart"/>
      <w:r w:rsidRPr="00727842">
        <w:t>rk_update_scalar</w:t>
      </w:r>
      <w:proofErr w:type="spellEnd"/>
    </w:p>
    <w:p w14:paraId="5B18251F" w14:textId="77777777" w:rsidR="00FE33F5" w:rsidRDefault="00FE33F5" w:rsidP="00FE33F5">
      <w:pPr>
        <w:spacing w:after="0" w:line="240" w:lineRule="auto"/>
        <w:ind w:left="720"/>
      </w:pPr>
      <w:r>
        <w:t>…</w:t>
      </w:r>
    </w:p>
    <w:p w14:paraId="4855077A" w14:textId="77777777" w:rsidR="00FE33F5" w:rsidRDefault="00FE33F5" w:rsidP="00FE33F5">
      <w:pPr>
        <w:spacing w:after="0" w:line="240" w:lineRule="auto"/>
        <w:ind w:left="720"/>
      </w:pPr>
      <w:r w:rsidRPr="00BF3B20">
        <w:lastRenderedPageBreak/>
        <w:t xml:space="preserve">call </w:t>
      </w:r>
      <w:proofErr w:type="spellStart"/>
      <w:r w:rsidRPr="00BF3B20">
        <w:t>advance_ppt</w:t>
      </w:r>
      <w:proofErr w:type="spellEnd"/>
    </w:p>
    <w:p w14:paraId="010CBEC6" w14:textId="77777777" w:rsidR="00FE33F5" w:rsidRDefault="00FE33F5" w:rsidP="00FE33F5">
      <w:pPr>
        <w:spacing w:after="0" w:line="240" w:lineRule="auto"/>
        <w:ind w:left="720"/>
      </w:pPr>
      <w:r>
        <w:t xml:space="preserve">call </w:t>
      </w:r>
      <w:r w:rsidRPr="00FE1710">
        <w:t>phy_prep_part2</w:t>
      </w:r>
    </w:p>
    <w:p w14:paraId="60FF512C" w14:textId="77777777" w:rsidR="00FE33F5" w:rsidRDefault="00FE33F5" w:rsidP="00FE33F5">
      <w:pPr>
        <w:spacing w:after="0" w:line="240" w:lineRule="auto"/>
        <w:ind w:left="720"/>
      </w:pPr>
      <w:r w:rsidRPr="00BF3B20">
        <w:t xml:space="preserve">call </w:t>
      </w:r>
      <w:proofErr w:type="spellStart"/>
      <w:r w:rsidRPr="00BF3B20">
        <w:t>moist_physics_prep</w:t>
      </w:r>
      <w:proofErr w:type="spellEnd"/>
    </w:p>
    <w:p w14:paraId="3DD9FB5F" w14:textId="77777777" w:rsidR="00FE33F5" w:rsidRDefault="00FE33F5" w:rsidP="00FE33F5">
      <w:pPr>
        <w:spacing w:after="0" w:line="240" w:lineRule="auto"/>
        <w:ind w:left="720"/>
      </w:pPr>
      <w:r w:rsidRPr="00BF3B20">
        <w:t xml:space="preserve">call </w:t>
      </w:r>
      <w:proofErr w:type="spellStart"/>
      <w:r w:rsidRPr="00BF3B20">
        <w:t>microphysics_driver</w:t>
      </w:r>
      <w:proofErr w:type="spellEnd"/>
    </w:p>
    <w:p w14:paraId="6E8D5083" w14:textId="77777777" w:rsidR="00FE33F5" w:rsidRDefault="00FE33F5" w:rsidP="00FE33F5">
      <w:pPr>
        <w:spacing w:after="0" w:line="240" w:lineRule="auto"/>
        <w:ind w:left="720" w:firstLine="720"/>
      </w:pPr>
      <w:proofErr w:type="spellStart"/>
      <w:r w:rsidRPr="00BF3B20">
        <w:t>microphysics_driver</w:t>
      </w:r>
      <w:proofErr w:type="spellEnd"/>
      <w:r w:rsidRPr="00BF3B20">
        <w:t xml:space="preserve">: calling </w:t>
      </w:r>
      <w:proofErr w:type="spellStart"/>
      <w:r w:rsidRPr="00BF3B20">
        <w:t>thompson</w:t>
      </w:r>
      <w:proofErr w:type="spellEnd"/>
    </w:p>
    <w:p w14:paraId="3E56AC19" w14:textId="77777777" w:rsidR="00FE33F5" w:rsidRDefault="00FE33F5" w:rsidP="00FE33F5">
      <w:pPr>
        <w:spacing w:after="0" w:line="240" w:lineRule="auto"/>
        <w:ind w:left="720"/>
      </w:pPr>
      <w:r w:rsidRPr="00BF3B20">
        <w:t xml:space="preserve">call </w:t>
      </w:r>
      <w:proofErr w:type="spellStart"/>
      <w:r w:rsidRPr="00BF3B20">
        <w:t>moist_physics_finish</w:t>
      </w:r>
      <w:proofErr w:type="spellEnd"/>
    </w:p>
    <w:p w14:paraId="1E151453" w14:textId="77777777" w:rsidR="00FE33F5" w:rsidRDefault="00FE33F5" w:rsidP="00FE33F5">
      <w:pPr>
        <w:spacing w:after="0" w:line="240" w:lineRule="auto"/>
        <w:ind w:left="720"/>
      </w:pPr>
      <w:r w:rsidRPr="00BF3B20">
        <w:t>call chem polar filter</w:t>
      </w:r>
    </w:p>
    <w:p w14:paraId="29B97471" w14:textId="77777777" w:rsidR="00FE33F5" w:rsidRDefault="00FE33F5" w:rsidP="00FE33F5">
      <w:pPr>
        <w:spacing w:after="0" w:line="240" w:lineRule="auto"/>
        <w:ind w:left="720"/>
      </w:pPr>
      <w:r w:rsidRPr="00BF3B20">
        <w:t>call set_phys_bc_dry_2</w:t>
      </w:r>
    </w:p>
    <w:p w14:paraId="4AB4E70C" w14:textId="77777777" w:rsidR="00FE33F5" w:rsidRDefault="00FE33F5" w:rsidP="00FE33F5">
      <w:pPr>
        <w:spacing w:after="0" w:line="240" w:lineRule="auto"/>
        <w:ind w:left="720"/>
      </w:pPr>
      <w:r w:rsidRPr="00BF3B20">
        <w:t xml:space="preserve">call </w:t>
      </w:r>
      <w:proofErr w:type="spellStart"/>
      <w:r w:rsidRPr="00BF3B20">
        <w:t>spec_bdy_final</w:t>
      </w:r>
      <w:proofErr w:type="spellEnd"/>
    </w:p>
    <w:p w14:paraId="19108297" w14:textId="77777777" w:rsidR="00FE33F5" w:rsidRDefault="00FE33F5" w:rsidP="00FE33F5">
      <w:pPr>
        <w:spacing w:after="0" w:line="240" w:lineRule="auto"/>
        <w:ind w:left="720"/>
      </w:pPr>
      <w:r w:rsidRPr="00BF3B20">
        <w:t xml:space="preserve">call </w:t>
      </w:r>
      <w:proofErr w:type="spellStart"/>
      <w:r w:rsidRPr="00BF3B20">
        <w:t>set_w_surface</w:t>
      </w:r>
      <w:proofErr w:type="spellEnd"/>
    </w:p>
    <w:p w14:paraId="296E9C6B" w14:textId="77777777" w:rsidR="00FE33F5" w:rsidRDefault="00FE33F5" w:rsidP="00FE33F5">
      <w:pPr>
        <w:spacing w:after="0" w:line="240" w:lineRule="auto"/>
        <w:ind w:left="720"/>
      </w:pPr>
      <w:r w:rsidRPr="00BF3B20">
        <w:t>--&gt; TOP OF AFTER ALL RK STEPS</w:t>
      </w:r>
    </w:p>
    <w:p w14:paraId="13738C3E" w14:textId="77777777" w:rsidR="00FE33F5" w:rsidRDefault="00FE33F5" w:rsidP="00FE33F5">
      <w:pPr>
        <w:spacing w:after="0" w:line="240" w:lineRule="auto"/>
        <w:ind w:left="720"/>
      </w:pPr>
      <w:r w:rsidRPr="00BF3B20">
        <w:t>--&gt; CALLING DIAGNOSTICS DRIVER</w:t>
      </w:r>
    </w:p>
    <w:p w14:paraId="52D7D20E" w14:textId="77777777" w:rsidR="00FE33F5" w:rsidRDefault="00FE33F5" w:rsidP="00FE33F5">
      <w:pPr>
        <w:spacing w:after="0" w:line="240" w:lineRule="auto"/>
        <w:ind w:left="720"/>
      </w:pPr>
      <w:r w:rsidRPr="00BF3B20">
        <w:t>--&gt; TOP OF DIAGNOSTICS PACKAGE</w:t>
      </w:r>
    </w:p>
    <w:p w14:paraId="3CA25162" w14:textId="77777777" w:rsidR="00FE33F5" w:rsidRDefault="00FE33F5" w:rsidP="00FE33F5">
      <w:pPr>
        <w:spacing w:after="0" w:line="240" w:lineRule="auto"/>
        <w:ind w:left="720"/>
      </w:pPr>
      <w:r w:rsidRPr="00BF3B20">
        <w:t>--&gt; CALL DIAGNOSTICS PACKAGE: NWP DIAGNOSTICS</w:t>
      </w:r>
    </w:p>
    <w:p w14:paraId="3A18DE77" w14:textId="77777777" w:rsidR="00FE33F5" w:rsidRDefault="00FE33F5" w:rsidP="00FE33F5">
      <w:pPr>
        <w:spacing w:after="0" w:line="240" w:lineRule="auto"/>
        <w:ind w:left="720"/>
      </w:pPr>
      <w:r w:rsidRPr="00BF3B20">
        <w:t xml:space="preserve">call end of </w:t>
      </w:r>
      <w:proofErr w:type="spellStart"/>
      <w:r w:rsidRPr="00BF3B20">
        <w:t>solve_em</w:t>
      </w:r>
      <w:proofErr w:type="spellEnd"/>
    </w:p>
    <w:p w14:paraId="671B481B" w14:textId="77777777" w:rsidR="00FE33F5" w:rsidRDefault="00FE33F5" w:rsidP="00FE33F5">
      <w:pPr>
        <w:spacing w:after="0" w:line="240" w:lineRule="auto"/>
        <w:ind w:firstLine="720"/>
      </w:pPr>
      <w:proofErr w:type="spellStart"/>
      <w:r w:rsidRPr="001B6311">
        <w:t>module_</w:t>
      </w:r>
      <w:proofErr w:type="gramStart"/>
      <w:r w:rsidRPr="001B6311">
        <w:t>integrate</w:t>
      </w:r>
      <w:proofErr w:type="spellEnd"/>
      <w:r w:rsidRPr="001B6311">
        <w:t>:</w:t>
      </w:r>
      <w:proofErr w:type="gramEnd"/>
      <w:r w:rsidRPr="001B6311">
        <w:t xml:space="preserve"> back from solve interface</w:t>
      </w:r>
    </w:p>
    <w:p w14:paraId="1CAA1B96" w14:textId="77777777" w:rsidR="00FE33F5" w:rsidRDefault="00FE33F5" w:rsidP="00FE33F5">
      <w:pPr>
        <w:spacing w:after="0" w:line="240" w:lineRule="auto"/>
      </w:pPr>
      <w:proofErr w:type="spellStart"/>
      <w:r w:rsidRPr="000573DF">
        <w:t>module_</w:t>
      </w:r>
      <w:proofErr w:type="gramStart"/>
      <w:r w:rsidRPr="000573DF">
        <w:t>integrate</w:t>
      </w:r>
      <w:proofErr w:type="spellEnd"/>
      <w:r w:rsidRPr="000573DF">
        <w:t>:</w:t>
      </w:r>
      <w:proofErr w:type="gramEnd"/>
      <w:r w:rsidRPr="000573DF">
        <w:t xml:space="preserve"> back from recursive call to integrate</w:t>
      </w:r>
    </w:p>
    <w:p w14:paraId="44F112EC" w14:textId="77777777" w:rsidR="00FE33F5" w:rsidRDefault="00FE33F5" w:rsidP="00FE33F5">
      <w:pPr>
        <w:spacing w:after="0" w:line="240" w:lineRule="auto"/>
      </w:pPr>
      <w:r w:rsidRPr="00271910">
        <w:rPr>
          <w:color w:val="70AD47" w:themeColor="accent6"/>
        </w:rPr>
        <w:t>; --- After 3 times of iteration, feedback to the outer domain when two-way nesting is enabled.</w:t>
      </w:r>
    </w:p>
    <w:p w14:paraId="6F6FC1DF" w14:textId="77777777" w:rsidR="00FE33F5" w:rsidRDefault="00FE33F5" w:rsidP="00FE33F5">
      <w:pPr>
        <w:spacing w:after="0" w:line="240" w:lineRule="auto"/>
      </w:pPr>
      <w:proofErr w:type="spellStart"/>
      <w:r w:rsidRPr="000573DF">
        <w:t>module_</w:t>
      </w:r>
      <w:proofErr w:type="gramStart"/>
      <w:r w:rsidRPr="000573DF">
        <w:t>integrate</w:t>
      </w:r>
      <w:proofErr w:type="spellEnd"/>
      <w:r w:rsidRPr="000573DF">
        <w:t>:</w:t>
      </w:r>
      <w:proofErr w:type="gramEnd"/>
      <w:r w:rsidRPr="000573DF">
        <w:t xml:space="preserve"> calling </w:t>
      </w:r>
      <w:proofErr w:type="spellStart"/>
      <w:r w:rsidRPr="000573DF">
        <w:t>med_nest_feedback</w:t>
      </w:r>
      <w:proofErr w:type="spellEnd"/>
    </w:p>
    <w:p w14:paraId="78D7A597" w14:textId="77777777" w:rsidR="00A73F86" w:rsidRDefault="00A73F86" w:rsidP="00A73F86">
      <w:pPr>
        <w:rPr>
          <w:rFonts w:ascii="Times New Roman" w:hAnsi="Times New Roman" w:cs="Times New Roman"/>
        </w:rPr>
      </w:pPr>
    </w:p>
    <w:p w14:paraId="03F885D9" w14:textId="77777777" w:rsidR="00A73F86" w:rsidRPr="00E81F6F" w:rsidRDefault="00A73F86" w:rsidP="00A73F86">
      <w:pPr>
        <w:rPr>
          <w:rFonts w:ascii="Times New Roman" w:hAnsi="Times New Roman" w:cs="Times New Roman"/>
          <w:b/>
          <w:bCs/>
        </w:rPr>
      </w:pPr>
      <w:r w:rsidRPr="00E81F6F">
        <w:rPr>
          <w:rFonts w:ascii="Times New Roman" w:hAnsi="Times New Roman" w:cs="Times New Roman"/>
          <w:b/>
          <w:bCs/>
        </w:rPr>
        <w:t>References:</w:t>
      </w:r>
    </w:p>
    <w:p w14:paraId="1A0B7948" w14:textId="77777777" w:rsidR="00422B75" w:rsidRPr="00422B75" w:rsidRDefault="00A73F86" w:rsidP="00422B75">
      <w:pPr>
        <w:pStyle w:val="Bibliography"/>
        <w:rPr>
          <w:rFonts w:ascii="Times New Roman" w:hAnsi="Times New Roman" w:cs="Times New Roman"/>
        </w:rPr>
      </w:pPr>
      <w:r>
        <w:fldChar w:fldCharType="begin"/>
      </w:r>
      <w:r w:rsidR="00422B75">
        <w:instrText xml:space="preserve"> ADDIN ZOTERO_BIBL {"uncited":[],"omitted":[],"custom":[]} CSL_BIBLIOGRAPHY </w:instrText>
      </w:r>
      <w:r>
        <w:fldChar w:fldCharType="separate"/>
      </w:r>
      <w:r w:rsidR="00422B75" w:rsidRPr="00422B75">
        <w:rPr>
          <w:rFonts w:ascii="Times New Roman" w:hAnsi="Times New Roman" w:cs="Times New Roman"/>
        </w:rPr>
        <w:t xml:space="preserve">Andrejczuk, M., W. W. Grabowski, S. Malinowski, and P. Smolarkiewicz, 2009: Numerical Simulation of Cloud–Clear Air Interfacial Mixing: Homogeneous versus Inhomogeneous Mixing. </w:t>
      </w:r>
      <w:r w:rsidR="00422B75" w:rsidRPr="00422B75">
        <w:rPr>
          <w:rFonts w:ascii="Times New Roman" w:hAnsi="Times New Roman" w:cs="Times New Roman"/>
          <w:i/>
          <w:iCs/>
        </w:rPr>
        <w:t>J. Atmospheric Sci.</w:t>
      </w:r>
      <w:r w:rsidR="00422B75" w:rsidRPr="00422B75">
        <w:rPr>
          <w:rFonts w:ascii="Times New Roman" w:hAnsi="Times New Roman" w:cs="Times New Roman"/>
        </w:rPr>
        <w:t xml:space="preserve">, </w:t>
      </w:r>
      <w:r w:rsidR="00422B75" w:rsidRPr="00422B75">
        <w:rPr>
          <w:rFonts w:ascii="Times New Roman" w:hAnsi="Times New Roman" w:cs="Times New Roman"/>
          <w:b/>
          <w:bCs/>
        </w:rPr>
        <w:t>66</w:t>
      </w:r>
      <w:r w:rsidR="00422B75" w:rsidRPr="00422B75">
        <w:rPr>
          <w:rFonts w:ascii="Times New Roman" w:hAnsi="Times New Roman" w:cs="Times New Roman"/>
        </w:rPr>
        <w:t>, 2493–2500, https://doi.org/10.1175/2009JAS2956.1.</w:t>
      </w:r>
    </w:p>
    <w:p w14:paraId="4538788D"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Berry, E. X., and R. L. Reinhardt, 1974: An Analysis of Cloud Drop Growth by Collection Part II. Single Initial Distributions. </w:t>
      </w:r>
      <w:r w:rsidRPr="00422B75">
        <w:rPr>
          <w:rFonts w:ascii="Times New Roman" w:hAnsi="Times New Roman" w:cs="Times New Roman"/>
          <w:i/>
          <w:iCs/>
        </w:rPr>
        <w:t>J. Atmospheric Sci.</w:t>
      </w:r>
      <w:r w:rsidRPr="00422B75">
        <w:rPr>
          <w:rFonts w:ascii="Times New Roman" w:hAnsi="Times New Roman" w:cs="Times New Roman"/>
        </w:rPr>
        <w:t xml:space="preserve">, </w:t>
      </w:r>
      <w:r w:rsidRPr="00422B75">
        <w:rPr>
          <w:rFonts w:ascii="Times New Roman" w:hAnsi="Times New Roman" w:cs="Times New Roman"/>
          <w:b/>
          <w:bCs/>
        </w:rPr>
        <w:t>31</w:t>
      </w:r>
      <w:r w:rsidRPr="00422B75">
        <w:rPr>
          <w:rFonts w:ascii="Times New Roman" w:hAnsi="Times New Roman" w:cs="Times New Roman"/>
        </w:rPr>
        <w:t>, 1825–1831, https://doi.org/10.1175/1520-0469(1974)031&lt;1825:AAOCDG&gt;2.0.CO;2.</w:t>
      </w:r>
    </w:p>
    <w:p w14:paraId="2275984F"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Cotton, R. J., and Coauthors, 2013: The effective density of small ice particles obtained from in situ aircraft observations of mid-latitude cirrus. </w:t>
      </w:r>
      <w:r w:rsidRPr="00422B75">
        <w:rPr>
          <w:rFonts w:ascii="Times New Roman" w:hAnsi="Times New Roman" w:cs="Times New Roman"/>
          <w:i/>
          <w:iCs/>
        </w:rPr>
        <w:t>Q. J. R. Meteorol. Soc.</w:t>
      </w:r>
      <w:r w:rsidRPr="00422B75">
        <w:rPr>
          <w:rFonts w:ascii="Times New Roman" w:hAnsi="Times New Roman" w:cs="Times New Roman"/>
        </w:rPr>
        <w:t xml:space="preserve">, </w:t>
      </w:r>
      <w:r w:rsidRPr="00422B75">
        <w:rPr>
          <w:rFonts w:ascii="Times New Roman" w:hAnsi="Times New Roman" w:cs="Times New Roman"/>
          <w:b/>
          <w:bCs/>
        </w:rPr>
        <w:t>139</w:t>
      </w:r>
      <w:r w:rsidRPr="00422B75">
        <w:rPr>
          <w:rFonts w:ascii="Times New Roman" w:hAnsi="Times New Roman" w:cs="Times New Roman"/>
        </w:rPr>
        <w:t>, 1923–1934, https://doi.org/10.1002/qj.2058.</w:t>
      </w:r>
    </w:p>
    <w:p w14:paraId="1460D56F"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Dudhia, J., 1989: Numerical Study of Convection Observed during the Winter Monsoon Experiment Using a Mesoscale Two-Dimensional Model. </w:t>
      </w:r>
      <w:r w:rsidRPr="00422B75">
        <w:rPr>
          <w:rFonts w:ascii="Times New Roman" w:hAnsi="Times New Roman" w:cs="Times New Roman"/>
          <w:i/>
          <w:iCs/>
        </w:rPr>
        <w:t>J. Atmospheric Sci.</w:t>
      </w:r>
      <w:r w:rsidRPr="00422B75">
        <w:rPr>
          <w:rFonts w:ascii="Times New Roman" w:hAnsi="Times New Roman" w:cs="Times New Roman"/>
        </w:rPr>
        <w:t xml:space="preserve">, </w:t>
      </w:r>
      <w:r w:rsidRPr="00422B75">
        <w:rPr>
          <w:rFonts w:ascii="Times New Roman" w:hAnsi="Times New Roman" w:cs="Times New Roman"/>
          <w:b/>
          <w:bCs/>
        </w:rPr>
        <w:t>46</w:t>
      </w:r>
      <w:r w:rsidRPr="00422B75">
        <w:rPr>
          <w:rFonts w:ascii="Times New Roman" w:hAnsi="Times New Roman" w:cs="Times New Roman"/>
        </w:rPr>
        <w:t>, 3077–3107, https://doi.org/10.1175/1520-0469(1989)046&lt;3077:NSOCOD&gt;2.0.CO;2.</w:t>
      </w:r>
    </w:p>
    <w:p w14:paraId="61E8C8C8"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Feingold, G., and A. J. Heymsfield, 1992: Parameterizations of Condensational Growth of Droplets for Use in General Circulation Models. </w:t>
      </w:r>
      <w:r w:rsidRPr="00422B75">
        <w:rPr>
          <w:rFonts w:ascii="Times New Roman" w:hAnsi="Times New Roman" w:cs="Times New Roman"/>
          <w:i/>
          <w:iCs/>
        </w:rPr>
        <w:t>J. Atmospheric Sci.</w:t>
      </w:r>
      <w:r w:rsidRPr="00422B75">
        <w:rPr>
          <w:rFonts w:ascii="Times New Roman" w:hAnsi="Times New Roman" w:cs="Times New Roman"/>
        </w:rPr>
        <w:t xml:space="preserve">, </w:t>
      </w:r>
      <w:r w:rsidRPr="00422B75">
        <w:rPr>
          <w:rFonts w:ascii="Times New Roman" w:hAnsi="Times New Roman" w:cs="Times New Roman"/>
          <w:b/>
          <w:bCs/>
        </w:rPr>
        <w:t>49</w:t>
      </w:r>
      <w:r w:rsidRPr="00422B75">
        <w:rPr>
          <w:rFonts w:ascii="Times New Roman" w:hAnsi="Times New Roman" w:cs="Times New Roman"/>
        </w:rPr>
        <w:t>, 2325–2342, https://doi.org/10.1175/1520-0469(1992)049&lt;2325:POCGOD&gt;2.0.CO;2.</w:t>
      </w:r>
    </w:p>
    <w:p w14:paraId="3A6B891B"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Field, P. R., R. J. Hogan, P. R. A. Brown, A. J. Illingworth, T. W. Choularton, and R. J. Cotton, 2005: Parametrization of ice-particle size distributions for mid-latitude stratiform cloud. </w:t>
      </w:r>
      <w:r w:rsidRPr="00422B75">
        <w:rPr>
          <w:rFonts w:ascii="Times New Roman" w:hAnsi="Times New Roman" w:cs="Times New Roman"/>
          <w:i/>
          <w:iCs/>
        </w:rPr>
        <w:t>Q. J. R. Meteorol. Soc.</w:t>
      </w:r>
      <w:r w:rsidRPr="00422B75">
        <w:rPr>
          <w:rFonts w:ascii="Times New Roman" w:hAnsi="Times New Roman" w:cs="Times New Roman"/>
        </w:rPr>
        <w:t xml:space="preserve">, </w:t>
      </w:r>
      <w:r w:rsidRPr="00422B75">
        <w:rPr>
          <w:rFonts w:ascii="Times New Roman" w:hAnsi="Times New Roman" w:cs="Times New Roman"/>
          <w:b/>
          <w:bCs/>
        </w:rPr>
        <w:t>131</w:t>
      </w:r>
      <w:r w:rsidRPr="00422B75">
        <w:rPr>
          <w:rFonts w:ascii="Times New Roman" w:hAnsi="Times New Roman" w:cs="Times New Roman"/>
        </w:rPr>
        <w:t>, 1997–2017, https://doi.org/10.1256/qj.04.134.</w:t>
      </w:r>
    </w:p>
    <w:p w14:paraId="4A77B297"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Grell, G. A., and S. R. Freitas, 2014: A scale and aerosol aware stochastic convective parameterization for weather and air quality modeling. </w:t>
      </w:r>
      <w:r w:rsidRPr="00422B75">
        <w:rPr>
          <w:rFonts w:ascii="Times New Roman" w:hAnsi="Times New Roman" w:cs="Times New Roman"/>
          <w:i/>
          <w:iCs/>
        </w:rPr>
        <w:t>Atmospheric Chem. Phys.</w:t>
      </w:r>
      <w:r w:rsidRPr="00422B75">
        <w:rPr>
          <w:rFonts w:ascii="Times New Roman" w:hAnsi="Times New Roman" w:cs="Times New Roman"/>
        </w:rPr>
        <w:t xml:space="preserve">, </w:t>
      </w:r>
      <w:r w:rsidRPr="00422B75">
        <w:rPr>
          <w:rFonts w:ascii="Times New Roman" w:hAnsi="Times New Roman" w:cs="Times New Roman"/>
          <w:b/>
          <w:bCs/>
        </w:rPr>
        <w:t>14</w:t>
      </w:r>
      <w:r w:rsidRPr="00422B75">
        <w:rPr>
          <w:rFonts w:ascii="Times New Roman" w:hAnsi="Times New Roman" w:cs="Times New Roman"/>
        </w:rPr>
        <w:t>, 5233–5250, https://doi.org/10.5194/acp-14-5233-2014.</w:t>
      </w:r>
    </w:p>
    <w:p w14:paraId="6D0B2644"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lastRenderedPageBreak/>
        <w:t xml:space="preserve">Lehmann, K., H. Siebert, and R. A. Shaw, 2009: Homogeneous and Inhomogeneous Mixing in Cumulus Clouds: Dependence on Local Turbulence Structure. </w:t>
      </w:r>
      <w:r w:rsidRPr="00422B75">
        <w:rPr>
          <w:rFonts w:ascii="Times New Roman" w:hAnsi="Times New Roman" w:cs="Times New Roman"/>
          <w:i/>
          <w:iCs/>
        </w:rPr>
        <w:t>J. Atmospheric Sci.</w:t>
      </w:r>
      <w:r w:rsidRPr="00422B75">
        <w:rPr>
          <w:rFonts w:ascii="Times New Roman" w:hAnsi="Times New Roman" w:cs="Times New Roman"/>
        </w:rPr>
        <w:t xml:space="preserve">, </w:t>
      </w:r>
      <w:r w:rsidRPr="00422B75">
        <w:rPr>
          <w:rFonts w:ascii="Times New Roman" w:hAnsi="Times New Roman" w:cs="Times New Roman"/>
          <w:b/>
          <w:bCs/>
        </w:rPr>
        <w:t>66</w:t>
      </w:r>
      <w:r w:rsidRPr="00422B75">
        <w:rPr>
          <w:rFonts w:ascii="Times New Roman" w:hAnsi="Times New Roman" w:cs="Times New Roman"/>
        </w:rPr>
        <w:t>, 3641–3659, https://doi.org/10.1175/2009JAS3012.1.</w:t>
      </w:r>
    </w:p>
    <w:p w14:paraId="5FC7EF9E"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Liou, K. N., 2002: </w:t>
      </w:r>
      <w:r w:rsidRPr="00422B75">
        <w:rPr>
          <w:rFonts w:ascii="Times New Roman" w:hAnsi="Times New Roman" w:cs="Times New Roman"/>
          <w:i/>
          <w:iCs/>
        </w:rPr>
        <w:t>An Introduction to Atmospheric Radiation - 2nd Edition</w:t>
      </w:r>
      <w:r w:rsidRPr="00422B75">
        <w:rPr>
          <w:rFonts w:ascii="Times New Roman" w:hAnsi="Times New Roman" w:cs="Times New Roman"/>
        </w:rPr>
        <w:t>. 2nd Edition. Academic Press, 608 pp.</w:t>
      </w:r>
    </w:p>
    <w:p w14:paraId="1440766A"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Liu, Y., P. H. Daum, and R. McGraw, 2004: An analytical expression for predicting the critical radius in the autoconversion parameterization. </w:t>
      </w:r>
      <w:r w:rsidRPr="00422B75">
        <w:rPr>
          <w:rFonts w:ascii="Times New Roman" w:hAnsi="Times New Roman" w:cs="Times New Roman"/>
          <w:i/>
          <w:iCs/>
        </w:rPr>
        <w:t>Geophys. Res. Lett.</w:t>
      </w:r>
      <w:r w:rsidRPr="00422B75">
        <w:rPr>
          <w:rFonts w:ascii="Times New Roman" w:hAnsi="Times New Roman" w:cs="Times New Roman"/>
        </w:rPr>
        <w:t xml:space="preserve">, </w:t>
      </w:r>
      <w:r w:rsidRPr="00422B75">
        <w:rPr>
          <w:rFonts w:ascii="Times New Roman" w:hAnsi="Times New Roman" w:cs="Times New Roman"/>
          <w:b/>
          <w:bCs/>
        </w:rPr>
        <w:t>31</w:t>
      </w:r>
      <w:r w:rsidRPr="00422B75">
        <w:rPr>
          <w:rFonts w:ascii="Times New Roman" w:hAnsi="Times New Roman" w:cs="Times New Roman"/>
        </w:rPr>
        <w:t>, https://doi.org/10.1029/2003GL019117.</w:t>
      </w:r>
    </w:p>
    <w:p w14:paraId="080B7736"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Lu, C., Y. Liu, and S. Niu, 2011: Examination of turbulent entrainment-mixing mechanisms using a combined approach. </w:t>
      </w:r>
      <w:r w:rsidRPr="00422B75">
        <w:rPr>
          <w:rFonts w:ascii="Times New Roman" w:hAnsi="Times New Roman" w:cs="Times New Roman"/>
          <w:i/>
          <w:iCs/>
        </w:rPr>
        <w:t>J. Geophys. Res. Atmospheres</w:t>
      </w:r>
      <w:r w:rsidRPr="00422B75">
        <w:rPr>
          <w:rFonts w:ascii="Times New Roman" w:hAnsi="Times New Roman" w:cs="Times New Roman"/>
        </w:rPr>
        <w:t xml:space="preserve">, </w:t>
      </w:r>
      <w:r w:rsidRPr="00422B75">
        <w:rPr>
          <w:rFonts w:ascii="Times New Roman" w:hAnsi="Times New Roman" w:cs="Times New Roman"/>
          <w:b/>
          <w:bCs/>
        </w:rPr>
        <w:t>116</w:t>
      </w:r>
      <w:r w:rsidRPr="00422B75">
        <w:rPr>
          <w:rFonts w:ascii="Times New Roman" w:hAnsi="Times New Roman" w:cs="Times New Roman"/>
        </w:rPr>
        <w:t>, https://doi.org/10.1029/2011JD015944.</w:t>
      </w:r>
    </w:p>
    <w:p w14:paraId="3AE8F6A9"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 ——, ——, S. Krueger, and T. Wagner, 2013: Exploring parameterization for turbulent entrainment-mixing processes in clouds. </w:t>
      </w:r>
      <w:r w:rsidRPr="00422B75">
        <w:rPr>
          <w:rFonts w:ascii="Times New Roman" w:hAnsi="Times New Roman" w:cs="Times New Roman"/>
          <w:i/>
          <w:iCs/>
        </w:rPr>
        <w:t>J. Geophys. Res. Atmospheres</w:t>
      </w:r>
      <w:r w:rsidRPr="00422B75">
        <w:rPr>
          <w:rFonts w:ascii="Times New Roman" w:hAnsi="Times New Roman" w:cs="Times New Roman"/>
        </w:rPr>
        <w:t xml:space="preserve">, </w:t>
      </w:r>
      <w:r w:rsidRPr="00422B75">
        <w:rPr>
          <w:rFonts w:ascii="Times New Roman" w:hAnsi="Times New Roman" w:cs="Times New Roman"/>
          <w:b/>
          <w:bCs/>
        </w:rPr>
        <w:t>118</w:t>
      </w:r>
      <w:r w:rsidRPr="00422B75">
        <w:rPr>
          <w:rFonts w:ascii="Times New Roman" w:hAnsi="Times New Roman" w:cs="Times New Roman"/>
        </w:rPr>
        <w:t>, 185–194, https://doi.org/10.1029/2012JD018464.</w:t>
      </w:r>
    </w:p>
    <w:p w14:paraId="164B7309"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Lu, C.-S., Y.-G. Liu, and S.-J. Niu, 2014: Entrainment-mixing parameterization in shallow cumuli and effects of secondary mixing events. </w:t>
      </w:r>
      <w:r w:rsidRPr="00422B75">
        <w:rPr>
          <w:rFonts w:ascii="Times New Roman" w:hAnsi="Times New Roman" w:cs="Times New Roman"/>
          <w:i/>
          <w:iCs/>
        </w:rPr>
        <w:t>Chin. Sci. Bull.</w:t>
      </w:r>
      <w:r w:rsidRPr="00422B75">
        <w:rPr>
          <w:rFonts w:ascii="Times New Roman" w:hAnsi="Times New Roman" w:cs="Times New Roman"/>
        </w:rPr>
        <w:t xml:space="preserve">, </w:t>
      </w:r>
      <w:r w:rsidRPr="00422B75">
        <w:rPr>
          <w:rFonts w:ascii="Times New Roman" w:hAnsi="Times New Roman" w:cs="Times New Roman"/>
          <w:b/>
          <w:bCs/>
        </w:rPr>
        <w:t>59</w:t>
      </w:r>
      <w:r w:rsidRPr="00422B75">
        <w:rPr>
          <w:rFonts w:ascii="Times New Roman" w:hAnsi="Times New Roman" w:cs="Times New Roman"/>
        </w:rPr>
        <w:t>, 896–903, https://doi.org/10.1007/s11434-013-0097-1.</w:t>
      </w:r>
    </w:p>
    <w:p w14:paraId="6788D83D"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Quaas, J., 2012: Evaluating the “critical relative humidity” as a measure of subgrid-scale variability of humidity in general circulation model cloud cover parameterizations using satellite data. </w:t>
      </w:r>
      <w:r w:rsidRPr="00422B75">
        <w:rPr>
          <w:rFonts w:ascii="Times New Roman" w:hAnsi="Times New Roman" w:cs="Times New Roman"/>
          <w:i/>
          <w:iCs/>
        </w:rPr>
        <w:t>J. Geophys. Res. Atmospheres</w:t>
      </w:r>
      <w:r w:rsidRPr="00422B75">
        <w:rPr>
          <w:rFonts w:ascii="Times New Roman" w:hAnsi="Times New Roman" w:cs="Times New Roman"/>
        </w:rPr>
        <w:t xml:space="preserve">, </w:t>
      </w:r>
      <w:r w:rsidRPr="00422B75">
        <w:rPr>
          <w:rFonts w:ascii="Times New Roman" w:hAnsi="Times New Roman" w:cs="Times New Roman"/>
          <w:b/>
          <w:bCs/>
        </w:rPr>
        <w:t>117</w:t>
      </w:r>
      <w:r w:rsidRPr="00422B75">
        <w:rPr>
          <w:rFonts w:ascii="Times New Roman" w:hAnsi="Times New Roman" w:cs="Times New Roman"/>
        </w:rPr>
        <w:t>, https://doi.org/10.1029/2012JD017495.</w:t>
      </w:r>
    </w:p>
    <w:p w14:paraId="07DC904E"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Schoenberg Ferrier, B., 1994: A Double-Moment Multiple-Phase Four-Class Bulk Ice Scheme. Part I: Description. </w:t>
      </w:r>
      <w:r w:rsidRPr="00422B75">
        <w:rPr>
          <w:rFonts w:ascii="Times New Roman" w:hAnsi="Times New Roman" w:cs="Times New Roman"/>
          <w:i/>
          <w:iCs/>
        </w:rPr>
        <w:t>J. Atmospheric Sci.</w:t>
      </w:r>
      <w:r w:rsidRPr="00422B75">
        <w:rPr>
          <w:rFonts w:ascii="Times New Roman" w:hAnsi="Times New Roman" w:cs="Times New Roman"/>
        </w:rPr>
        <w:t xml:space="preserve">, </w:t>
      </w:r>
      <w:r w:rsidRPr="00422B75">
        <w:rPr>
          <w:rFonts w:ascii="Times New Roman" w:hAnsi="Times New Roman" w:cs="Times New Roman"/>
          <w:b/>
          <w:bCs/>
        </w:rPr>
        <w:t>51</w:t>
      </w:r>
      <w:r w:rsidRPr="00422B75">
        <w:rPr>
          <w:rFonts w:ascii="Times New Roman" w:hAnsi="Times New Roman" w:cs="Times New Roman"/>
        </w:rPr>
        <w:t>, 249–280, https://doi.org/10.1175/1520-0469(1994)051&lt;0249:ADMMPF&gt;2.0.CO;2.</w:t>
      </w:r>
    </w:p>
    <w:p w14:paraId="3398A248"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Seifert, A., and K. D. Beheng, 2001: A double-moment parameterization for simulating autoconversion, accretion and selfcollection. </w:t>
      </w:r>
      <w:r w:rsidRPr="00422B75">
        <w:rPr>
          <w:rFonts w:ascii="Times New Roman" w:hAnsi="Times New Roman" w:cs="Times New Roman"/>
          <w:i/>
          <w:iCs/>
        </w:rPr>
        <w:t>Atmospheric Res.</w:t>
      </w:r>
      <w:r w:rsidRPr="00422B75">
        <w:rPr>
          <w:rFonts w:ascii="Times New Roman" w:hAnsi="Times New Roman" w:cs="Times New Roman"/>
        </w:rPr>
        <w:t xml:space="preserve">, </w:t>
      </w:r>
      <w:r w:rsidRPr="00422B75">
        <w:rPr>
          <w:rFonts w:ascii="Times New Roman" w:hAnsi="Times New Roman" w:cs="Times New Roman"/>
          <w:b/>
          <w:bCs/>
        </w:rPr>
        <w:t>59–60</w:t>
      </w:r>
      <w:r w:rsidRPr="00422B75">
        <w:rPr>
          <w:rFonts w:ascii="Times New Roman" w:hAnsi="Times New Roman" w:cs="Times New Roman"/>
        </w:rPr>
        <w:t>, 265–281, https://doi.org/10.1016/S0169-8095(01)00126-0.</w:t>
      </w:r>
    </w:p>
    <w:p w14:paraId="01966280"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Srivastava, R. C., and J. L. Coen, 1992: New Explicit Equations for the Accurate Calculation of the Growth and Evaporation of Hydrometeors by the Diffusion of Water Vapor. </w:t>
      </w:r>
      <w:r w:rsidRPr="00422B75">
        <w:rPr>
          <w:rFonts w:ascii="Times New Roman" w:hAnsi="Times New Roman" w:cs="Times New Roman"/>
          <w:i/>
          <w:iCs/>
        </w:rPr>
        <w:t>J. Atmospheric Sci.</w:t>
      </w:r>
      <w:r w:rsidRPr="00422B75">
        <w:rPr>
          <w:rFonts w:ascii="Times New Roman" w:hAnsi="Times New Roman" w:cs="Times New Roman"/>
        </w:rPr>
        <w:t xml:space="preserve">, </w:t>
      </w:r>
      <w:r w:rsidRPr="00422B75">
        <w:rPr>
          <w:rFonts w:ascii="Times New Roman" w:hAnsi="Times New Roman" w:cs="Times New Roman"/>
          <w:b/>
          <w:bCs/>
        </w:rPr>
        <w:t>49</w:t>
      </w:r>
      <w:r w:rsidRPr="00422B75">
        <w:rPr>
          <w:rFonts w:ascii="Times New Roman" w:hAnsi="Times New Roman" w:cs="Times New Roman"/>
        </w:rPr>
        <w:t>, 1643–1651, https://doi.org/10.1175/1520-0469(1992)049&lt;1643:NEEFTA&gt;2.0.CO;2.</w:t>
      </w:r>
    </w:p>
    <w:p w14:paraId="014D80C6"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Thompson, G., P. R. Field, R. M. Rasmussen, and W. D. Hall, 2008: Explicit Forecasts of Winter Precipitation Using an Improved Bulk Microphysics Scheme. Part II: Implementation of a New Snow Parameterization. </w:t>
      </w:r>
      <w:r w:rsidRPr="00422B75">
        <w:rPr>
          <w:rFonts w:ascii="Times New Roman" w:hAnsi="Times New Roman" w:cs="Times New Roman"/>
          <w:i/>
          <w:iCs/>
        </w:rPr>
        <w:t>Mon. Weather Rev.</w:t>
      </w:r>
      <w:r w:rsidRPr="00422B75">
        <w:rPr>
          <w:rFonts w:ascii="Times New Roman" w:hAnsi="Times New Roman" w:cs="Times New Roman"/>
        </w:rPr>
        <w:t xml:space="preserve">, </w:t>
      </w:r>
      <w:r w:rsidRPr="00422B75">
        <w:rPr>
          <w:rFonts w:ascii="Times New Roman" w:hAnsi="Times New Roman" w:cs="Times New Roman"/>
          <w:b/>
          <w:bCs/>
        </w:rPr>
        <w:t>136</w:t>
      </w:r>
      <w:r w:rsidRPr="00422B75">
        <w:rPr>
          <w:rFonts w:ascii="Times New Roman" w:hAnsi="Times New Roman" w:cs="Times New Roman"/>
        </w:rPr>
        <w:t>, 5095–5115, https://doi.org/10.1175/2008MWR2387.1.</w:t>
      </w:r>
    </w:p>
    <w:p w14:paraId="1551EF38"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Verlinde, J., P. J. Flatau, and W. R. Cotton, 1990: Analytical Solutions to the Collection Growth Equation: Comparison with Approximate Methods and Application to Cloud Microphysics Parameterization Schemes. </w:t>
      </w:r>
      <w:r w:rsidRPr="00422B75">
        <w:rPr>
          <w:rFonts w:ascii="Times New Roman" w:hAnsi="Times New Roman" w:cs="Times New Roman"/>
          <w:i/>
          <w:iCs/>
        </w:rPr>
        <w:t>J. Atmospheric Sci.</w:t>
      </w:r>
      <w:r w:rsidRPr="00422B75">
        <w:rPr>
          <w:rFonts w:ascii="Times New Roman" w:hAnsi="Times New Roman" w:cs="Times New Roman"/>
        </w:rPr>
        <w:t xml:space="preserve">, </w:t>
      </w:r>
      <w:r w:rsidRPr="00422B75">
        <w:rPr>
          <w:rFonts w:ascii="Times New Roman" w:hAnsi="Times New Roman" w:cs="Times New Roman"/>
          <w:b/>
          <w:bCs/>
        </w:rPr>
        <w:t>47</w:t>
      </w:r>
      <w:r w:rsidRPr="00422B75">
        <w:rPr>
          <w:rFonts w:ascii="Times New Roman" w:hAnsi="Times New Roman" w:cs="Times New Roman"/>
        </w:rPr>
        <w:t>, 2871–2880, https://doi.org/10.1175/1520-0469(1990)047&lt;2871:ASTTCG&gt;2.0.CO;2.</w:t>
      </w:r>
    </w:p>
    <w:p w14:paraId="0352FAAB" w14:textId="77777777" w:rsidR="00422B75" w:rsidRPr="00422B75" w:rsidRDefault="00422B75" w:rsidP="00422B75">
      <w:pPr>
        <w:pStyle w:val="Bibliography"/>
        <w:rPr>
          <w:rFonts w:ascii="Times New Roman" w:hAnsi="Times New Roman" w:cs="Times New Roman"/>
        </w:rPr>
      </w:pPr>
      <w:r w:rsidRPr="00422B75">
        <w:rPr>
          <w:rFonts w:ascii="Times New Roman" w:hAnsi="Times New Roman" w:cs="Times New Roman"/>
        </w:rPr>
        <w:t xml:space="preserve">Xu, K.-M., and D. A. Randall, 1996: A Semiempirical Cloudiness Parameterization for Use in Climate Models. </w:t>
      </w:r>
      <w:r w:rsidRPr="00422B75">
        <w:rPr>
          <w:rFonts w:ascii="Times New Roman" w:hAnsi="Times New Roman" w:cs="Times New Roman"/>
          <w:i/>
          <w:iCs/>
        </w:rPr>
        <w:t>J. Atmospheric Sci.</w:t>
      </w:r>
      <w:r w:rsidRPr="00422B75">
        <w:rPr>
          <w:rFonts w:ascii="Times New Roman" w:hAnsi="Times New Roman" w:cs="Times New Roman"/>
        </w:rPr>
        <w:t xml:space="preserve">, </w:t>
      </w:r>
      <w:r w:rsidRPr="00422B75">
        <w:rPr>
          <w:rFonts w:ascii="Times New Roman" w:hAnsi="Times New Roman" w:cs="Times New Roman"/>
          <w:b/>
          <w:bCs/>
        </w:rPr>
        <w:t>53</w:t>
      </w:r>
      <w:r w:rsidRPr="00422B75">
        <w:rPr>
          <w:rFonts w:ascii="Times New Roman" w:hAnsi="Times New Roman" w:cs="Times New Roman"/>
        </w:rPr>
        <w:t>, 3084–3102, https://doi.org/10.1175/1520-0469(1996)053&lt;3084:ASCPFU&gt;2.0.CO;2.</w:t>
      </w:r>
    </w:p>
    <w:p w14:paraId="5D270D50" w14:textId="0DB3F957" w:rsidR="00A73F86" w:rsidRPr="00CF652E" w:rsidRDefault="00A73F86" w:rsidP="00A73F86">
      <w:pPr>
        <w:pStyle w:val="EndNoteBibliography"/>
        <w:spacing w:after="0" w:line="480" w:lineRule="auto"/>
        <w:jc w:val="both"/>
        <w:rPr>
          <w:sz w:val="24"/>
          <w:szCs w:val="24"/>
        </w:rPr>
      </w:pPr>
      <w:r>
        <w:lastRenderedPageBreak/>
        <w:fldChar w:fldCharType="end"/>
      </w:r>
      <w:r w:rsidRPr="00AA2A3D">
        <w:t xml:space="preserve"> </w:t>
      </w:r>
      <w:r w:rsidRPr="00CF652E">
        <w:rPr>
          <w:sz w:val="24"/>
          <w:szCs w:val="24"/>
        </w:rPr>
        <w:t xml:space="preserve">Beljaars, A. c. M. (1995), The parameterization of surface fluxes in large-scale models under free convection, </w:t>
      </w:r>
      <w:r w:rsidRPr="00CF652E">
        <w:rPr>
          <w:i/>
          <w:sz w:val="24"/>
          <w:szCs w:val="24"/>
        </w:rPr>
        <w:t>Q. J. R. Meteoml. Soc.</w:t>
      </w:r>
      <w:r w:rsidRPr="00CF652E">
        <w:rPr>
          <w:sz w:val="24"/>
          <w:szCs w:val="24"/>
        </w:rPr>
        <w:t xml:space="preserve">, </w:t>
      </w:r>
      <w:r w:rsidRPr="00CF652E">
        <w:rPr>
          <w:i/>
          <w:sz w:val="24"/>
          <w:szCs w:val="24"/>
        </w:rPr>
        <w:t>121</w:t>
      </w:r>
      <w:r w:rsidRPr="00CF652E">
        <w:rPr>
          <w:sz w:val="24"/>
          <w:szCs w:val="24"/>
        </w:rPr>
        <w:t>, 255-270.</w:t>
      </w:r>
    </w:p>
    <w:p w14:paraId="3E36954C"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Carlson, T. N., and F. E. Boland (1978), Analysis of urban-rural canopy using a surface heat flux/temperature model, </w:t>
      </w:r>
      <w:r w:rsidRPr="00CF652E">
        <w:rPr>
          <w:i/>
          <w:sz w:val="24"/>
          <w:szCs w:val="24"/>
        </w:rPr>
        <w:t>J. Appl. Meteor.</w:t>
      </w:r>
      <w:r w:rsidRPr="00CF652E">
        <w:rPr>
          <w:sz w:val="24"/>
          <w:szCs w:val="24"/>
        </w:rPr>
        <w:t xml:space="preserve">, </w:t>
      </w:r>
      <w:r w:rsidRPr="00CF652E">
        <w:rPr>
          <w:i/>
          <w:sz w:val="24"/>
          <w:szCs w:val="24"/>
        </w:rPr>
        <w:t>17</w:t>
      </w:r>
      <w:r w:rsidRPr="00CF652E">
        <w:rPr>
          <w:sz w:val="24"/>
          <w:szCs w:val="24"/>
        </w:rPr>
        <w:t>, 998-1013.</w:t>
      </w:r>
    </w:p>
    <w:p w14:paraId="4F0A5947"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Chaboureau, J.-P., and P. Bechtold (2005), Statistical representation of clouds in a regional model and the impact on the diurnal cycle of convection during Tropical Convection, Cirrus and Nitrogen Oxides (TROCCINOX), </w:t>
      </w:r>
      <w:r w:rsidRPr="00CF652E">
        <w:rPr>
          <w:i/>
          <w:sz w:val="24"/>
          <w:szCs w:val="24"/>
        </w:rPr>
        <w:t>Journal of Geophysical Research</w:t>
      </w:r>
      <w:r w:rsidRPr="00CF652E">
        <w:rPr>
          <w:sz w:val="24"/>
          <w:szCs w:val="24"/>
        </w:rPr>
        <w:t xml:space="preserve">, </w:t>
      </w:r>
      <w:r w:rsidRPr="00CF652E">
        <w:rPr>
          <w:i/>
          <w:sz w:val="24"/>
          <w:szCs w:val="24"/>
        </w:rPr>
        <w:t>110</w:t>
      </w:r>
      <w:r w:rsidRPr="00CF652E">
        <w:rPr>
          <w:sz w:val="24"/>
          <w:szCs w:val="24"/>
        </w:rPr>
        <w:t>(D17), doi:10.1029/2004jd005645.</w:t>
      </w:r>
    </w:p>
    <w:p w14:paraId="5B0FDC5F"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Cheng, Y., and W. Brutsaert (2005), Flux-profile relationsihps for wind speed and temperature in the stable atmospheric boundary layer, </w:t>
      </w:r>
      <w:r w:rsidRPr="00CF652E">
        <w:rPr>
          <w:i/>
          <w:sz w:val="24"/>
          <w:szCs w:val="24"/>
        </w:rPr>
        <w:t>Bound. Layer Meteor.</w:t>
      </w:r>
      <w:r w:rsidRPr="00CF652E">
        <w:rPr>
          <w:sz w:val="24"/>
          <w:szCs w:val="24"/>
        </w:rPr>
        <w:t xml:space="preserve">, </w:t>
      </w:r>
      <w:r w:rsidRPr="00CF652E">
        <w:rPr>
          <w:i/>
          <w:sz w:val="24"/>
          <w:szCs w:val="24"/>
        </w:rPr>
        <w:t>114</w:t>
      </w:r>
      <w:r w:rsidRPr="00CF652E">
        <w:rPr>
          <w:sz w:val="24"/>
          <w:szCs w:val="24"/>
        </w:rPr>
        <w:t>, 519–538.</w:t>
      </w:r>
    </w:p>
    <w:p w14:paraId="0A8611B7"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Cuxart, J., et al. (2005), Single-Column Model Intercomparison for a Stably Stratified Atmospheric Boundary Layer, </w:t>
      </w:r>
      <w:r w:rsidRPr="00CF652E">
        <w:rPr>
          <w:i/>
          <w:sz w:val="24"/>
          <w:szCs w:val="24"/>
        </w:rPr>
        <w:t>Boundary-Layer Meteorology</w:t>
      </w:r>
      <w:r w:rsidRPr="00CF652E">
        <w:rPr>
          <w:sz w:val="24"/>
          <w:szCs w:val="24"/>
        </w:rPr>
        <w:t xml:space="preserve">, </w:t>
      </w:r>
      <w:r w:rsidRPr="00CF652E">
        <w:rPr>
          <w:i/>
          <w:sz w:val="24"/>
          <w:szCs w:val="24"/>
        </w:rPr>
        <w:t>118</w:t>
      </w:r>
      <w:r w:rsidRPr="00CF652E">
        <w:rPr>
          <w:sz w:val="24"/>
          <w:szCs w:val="24"/>
        </w:rPr>
        <w:t>(2), 273-303, doi:10.1007/s10546-005-3780-1.</w:t>
      </w:r>
    </w:p>
    <w:p w14:paraId="54624DDB"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de Roode, S. R., A. P. Siebesma, H. J. J. Jonker, and Y. de Voogd (2012), Parameterization of the Vertical Velocity Equation for Shallow Cumulus Clouds, </w:t>
      </w:r>
      <w:r w:rsidRPr="00CF652E">
        <w:rPr>
          <w:i/>
          <w:sz w:val="24"/>
          <w:szCs w:val="24"/>
        </w:rPr>
        <w:t>Monthly Weather Review</w:t>
      </w:r>
      <w:r w:rsidRPr="00CF652E">
        <w:rPr>
          <w:sz w:val="24"/>
          <w:szCs w:val="24"/>
        </w:rPr>
        <w:t xml:space="preserve">, </w:t>
      </w:r>
      <w:r w:rsidRPr="00CF652E">
        <w:rPr>
          <w:i/>
          <w:sz w:val="24"/>
          <w:szCs w:val="24"/>
        </w:rPr>
        <w:t>140</w:t>
      </w:r>
      <w:r w:rsidRPr="00CF652E">
        <w:rPr>
          <w:sz w:val="24"/>
          <w:szCs w:val="24"/>
        </w:rPr>
        <w:t>(8), 2424-2436, doi:10.1175/mwr-d-11-00277.1.</w:t>
      </w:r>
    </w:p>
    <w:p w14:paraId="5A51A31F"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Edson, J. B., V. Jampana, R. A. Weller, S. P. Bigorre, A. J. Plueddemann, C. W. Fairall, S. D. Miller, L. Mahrt, D. Vickers, and H. Hersbach (2013), On the Exchange of Momentum over the Open Ocean, </w:t>
      </w:r>
      <w:r w:rsidRPr="00CF652E">
        <w:rPr>
          <w:i/>
          <w:sz w:val="24"/>
          <w:szCs w:val="24"/>
        </w:rPr>
        <w:t>Journal of Physical Oceanography</w:t>
      </w:r>
      <w:r w:rsidRPr="00CF652E">
        <w:rPr>
          <w:sz w:val="24"/>
          <w:szCs w:val="24"/>
        </w:rPr>
        <w:t xml:space="preserve">, </w:t>
      </w:r>
      <w:r w:rsidRPr="00CF652E">
        <w:rPr>
          <w:i/>
          <w:sz w:val="24"/>
          <w:szCs w:val="24"/>
        </w:rPr>
        <w:t>43</w:t>
      </w:r>
      <w:r w:rsidRPr="00CF652E">
        <w:rPr>
          <w:sz w:val="24"/>
          <w:szCs w:val="24"/>
        </w:rPr>
        <w:t>(8), 1589-1610, doi:10.1175/jpo-d-12-0173.1.</w:t>
      </w:r>
    </w:p>
    <w:p w14:paraId="08EBD0EE"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Fairall, C. W., E. F. Bradley, D. P. Rogers, J. B. Edson, and G. S. Young (1996), Bulk parameterization of air-sea fluxes for Tropical Ocean-Global Atmosphere Coupled-Ocean Atmosphere Response Experiment, </w:t>
      </w:r>
      <w:r w:rsidRPr="00CF652E">
        <w:rPr>
          <w:i/>
          <w:sz w:val="24"/>
          <w:szCs w:val="24"/>
        </w:rPr>
        <w:t>Journal of Geophysical Research: Oceans</w:t>
      </w:r>
      <w:r w:rsidRPr="00CF652E">
        <w:rPr>
          <w:sz w:val="24"/>
          <w:szCs w:val="24"/>
        </w:rPr>
        <w:t xml:space="preserve">, </w:t>
      </w:r>
      <w:r w:rsidRPr="00CF652E">
        <w:rPr>
          <w:i/>
          <w:sz w:val="24"/>
          <w:szCs w:val="24"/>
        </w:rPr>
        <w:t>101</w:t>
      </w:r>
      <w:r w:rsidRPr="00CF652E">
        <w:rPr>
          <w:sz w:val="24"/>
          <w:szCs w:val="24"/>
        </w:rPr>
        <w:t>(C2), 3747-3764, doi:10.1029/95jc03205.</w:t>
      </w:r>
    </w:p>
    <w:p w14:paraId="59BAE6D1" w14:textId="77777777" w:rsidR="00A73F86" w:rsidRPr="00CF652E" w:rsidRDefault="00A73F86" w:rsidP="00A73F86">
      <w:pPr>
        <w:pStyle w:val="EndNoteBibliography"/>
        <w:spacing w:after="0" w:line="480" w:lineRule="auto"/>
        <w:jc w:val="both"/>
        <w:rPr>
          <w:sz w:val="24"/>
          <w:szCs w:val="24"/>
        </w:rPr>
      </w:pPr>
      <w:r w:rsidRPr="00CF652E">
        <w:rPr>
          <w:sz w:val="24"/>
          <w:szCs w:val="24"/>
        </w:rPr>
        <w:lastRenderedPageBreak/>
        <w:t xml:space="preserve">Fitch, A. C., J. K. Lundquist, and J. B. Olson (2013), Mesoscale Influences of Wind Farms throughout a Diurnal Cycle, </w:t>
      </w:r>
      <w:r w:rsidRPr="00CF652E">
        <w:rPr>
          <w:i/>
          <w:sz w:val="24"/>
          <w:szCs w:val="24"/>
        </w:rPr>
        <w:t>Monthly Weather Review</w:t>
      </w:r>
      <w:r w:rsidRPr="00CF652E">
        <w:rPr>
          <w:sz w:val="24"/>
          <w:szCs w:val="24"/>
        </w:rPr>
        <w:t xml:space="preserve">, </w:t>
      </w:r>
      <w:r w:rsidRPr="00CF652E">
        <w:rPr>
          <w:i/>
          <w:sz w:val="24"/>
          <w:szCs w:val="24"/>
        </w:rPr>
        <w:t>141</w:t>
      </w:r>
      <w:r w:rsidRPr="00CF652E">
        <w:rPr>
          <w:sz w:val="24"/>
          <w:szCs w:val="24"/>
        </w:rPr>
        <w:t>(7), 2173-2198, doi:10.1175/mwr-d-12-00185.1.</w:t>
      </w:r>
    </w:p>
    <w:p w14:paraId="7235CE24"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Golaz, J.-C., V. E. Larson, and W. R. Cotton (2002), A PDF-Based Model for Boundary Layer Clouds. Part I: Method and Model Description, </w:t>
      </w:r>
      <w:r w:rsidRPr="00CF652E">
        <w:rPr>
          <w:i/>
          <w:sz w:val="24"/>
          <w:szCs w:val="24"/>
        </w:rPr>
        <w:t>J. Atmos. Sci.</w:t>
      </w:r>
      <w:r w:rsidRPr="00CF652E">
        <w:rPr>
          <w:sz w:val="24"/>
          <w:szCs w:val="24"/>
        </w:rPr>
        <w:t xml:space="preserve">, </w:t>
      </w:r>
      <w:r w:rsidRPr="00CF652E">
        <w:rPr>
          <w:i/>
          <w:sz w:val="24"/>
          <w:szCs w:val="24"/>
        </w:rPr>
        <w:t>59</w:t>
      </w:r>
      <w:r w:rsidRPr="00CF652E">
        <w:rPr>
          <w:sz w:val="24"/>
          <w:szCs w:val="24"/>
        </w:rPr>
        <w:t>, 3540-3551.</w:t>
      </w:r>
    </w:p>
    <w:p w14:paraId="153242B4"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Grell, G. A., J. Dudhia, and D. R. Stauffer (1994), A Description of the Fifth-Generation Penn State/NCAR Mesoscale Model (MM5), </w:t>
      </w:r>
      <w:r w:rsidRPr="00CF652E">
        <w:rPr>
          <w:i/>
          <w:sz w:val="24"/>
          <w:szCs w:val="24"/>
        </w:rPr>
        <w:t>NCAR Tech. Note NCAR TN-398-1-STR</w:t>
      </w:r>
      <w:r w:rsidRPr="00CF652E">
        <w:rPr>
          <w:sz w:val="24"/>
          <w:szCs w:val="24"/>
        </w:rPr>
        <w:t>, 117 pp.</w:t>
      </w:r>
    </w:p>
    <w:p w14:paraId="44359E2D"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Hobbs, P. V. (1974), Hight concentrations of ice particles in a layer cloud, </w:t>
      </w:r>
      <w:r w:rsidRPr="00CF652E">
        <w:rPr>
          <w:i/>
          <w:sz w:val="24"/>
          <w:szCs w:val="24"/>
        </w:rPr>
        <w:t>Nature</w:t>
      </w:r>
      <w:r w:rsidRPr="00CF652E">
        <w:rPr>
          <w:sz w:val="24"/>
          <w:szCs w:val="24"/>
        </w:rPr>
        <w:t xml:space="preserve">, </w:t>
      </w:r>
      <w:r w:rsidRPr="00CF652E">
        <w:rPr>
          <w:i/>
          <w:sz w:val="24"/>
          <w:szCs w:val="24"/>
        </w:rPr>
        <w:t>251</w:t>
      </w:r>
      <w:r w:rsidRPr="00CF652E">
        <w:rPr>
          <w:sz w:val="24"/>
          <w:szCs w:val="24"/>
        </w:rPr>
        <w:t>, 694-696.</w:t>
      </w:r>
    </w:p>
    <w:p w14:paraId="5801F352" w14:textId="77777777" w:rsidR="00A73F86" w:rsidRPr="00CF652E" w:rsidRDefault="00A73F86" w:rsidP="00A73F86">
      <w:pPr>
        <w:pStyle w:val="EndNoteBibliography"/>
        <w:spacing w:after="0" w:line="480" w:lineRule="auto"/>
        <w:jc w:val="both"/>
        <w:rPr>
          <w:sz w:val="24"/>
          <w:szCs w:val="24"/>
        </w:rPr>
      </w:pPr>
      <w:r w:rsidRPr="00CF652E">
        <w:rPr>
          <w:sz w:val="24"/>
          <w:szCs w:val="24"/>
        </w:rPr>
        <w:t>Izumi Y (1971) Kansas 1968 field program data report. Environmental Research Paper, No. 379, Air Force Cambridge Research Laboratories, Bedford, Massachusetts, 86 pp</w:t>
      </w:r>
    </w:p>
    <w:p w14:paraId="5DE07BDC"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JEAN-CHRISTOPHE, and P. Bechtold (2002), A Simple Cloud Parameterization Derived from Cloud Resolving Model Data: Diagnostic and Prognostic Applications, </w:t>
      </w:r>
      <w:r w:rsidRPr="00CF652E">
        <w:rPr>
          <w:i/>
          <w:sz w:val="24"/>
          <w:szCs w:val="24"/>
        </w:rPr>
        <w:t>J. Geophys. Res</w:t>
      </w:r>
      <w:r w:rsidRPr="00CF652E">
        <w:rPr>
          <w:sz w:val="24"/>
          <w:szCs w:val="24"/>
        </w:rPr>
        <w:t xml:space="preserve">, </w:t>
      </w:r>
      <w:r w:rsidRPr="00CF652E">
        <w:rPr>
          <w:i/>
          <w:sz w:val="24"/>
          <w:szCs w:val="24"/>
        </w:rPr>
        <w:t>59</w:t>
      </w:r>
      <w:r w:rsidRPr="00CF652E">
        <w:rPr>
          <w:sz w:val="24"/>
          <w:szCs w:val="24"/>
        </w:rPr>
        <w:t>, 2362-2372.</w:t>
      </w:r>
    </w:p>
    <w:p w14:paraId="07FC966B"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Jiménez, P. A., J. Dudhia, J. F. González-Rouco, J. Navarro, J. P. Montávez, and E. García-Bustamante (2012), A Revised Scheme for the WRF Surface Layer Formulation, </w:t>
      </w:r>
      <w:r w:rsidRPr="00CF652E">
        <w:rPr>
          <w:i/>
          <w:sz w:val="24"/>
          <w:szCs w:val="24"/>
        </w:rPr>
        <w:t>Monthly Weather Review</w:t>
      </w:r>
      <w:r w:rsidRPr="00CF652E">
        <w:rPr>
          <w:sz w:val="24"/>
          <w:szCs w:val="24"/>
        </w:rPr>
        <w:t xml:space="preserve">, </w:t>
      </w:r>
      <w:r w:rsidRPr="00CF652E">
        <w:rPr>
          <w:i/>
          <w:sz w:val="24"/>
          <w:szCs w:val="24"/>
        </w:rPr>
        <w:t>140</w:t>
      </w:r>
      <w:r w:rsidRPr="00CF652E">
        <w:rPr>
          <w:sz w:val="24"/>
          <w:szCs w:val="24"/>
        </w:rPr>
        <w:t>(3), 898-918, doi:10.1175/mwr-d-11-00056.1.</w:t>
      </w:r>
    </w:p>
    <w:p w14:paraId="00234524"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Kitamura, Y. (2010), Modifications to the Mellor-Yamada-Nakanishi-Niino (MYNN) Model for the Stable Stratification Case, </w:t>
      </w:r>
      <w:r w:rsidRPr="00CF652E">
        <w:rPr>
          <w:i/>
          <w:sz w:val="24"/>
          <w:szCs w:val="24"/>
        </w:rPr>
        <w:t>Journal of the Meteorological Society of Japan</w:t>
      </w:r>
      <w:r w:rsidRPr="00CF652E">
        <w:rPr>
          <w:sz w:val="24"/>
          <w:szCs w:val="24"/>
        </w:rPr>
        <w:t xml:space="preserve">, </w:t>
      </w:r>
      <w:r w:rsidRPr="00CF652E">
        <w:rPr>
          <w:i/>
          <w:sz w:val="24"/>
          <w:szCs w:val="24"/>
        </w:rPr>
        <w:t>88</w:t>
      </w:r>
      <w:r w:rsidRPr="00CF652E">
        <w:rPr>
          <w:sz w:val="24"/>
          <w:szCs w:val="24"/>
        </w:rPr>
        <w:t>(5), 857-864, doi:10.2151/jmsj.2010-506.</w:t>
      </w:r>
    </w:p>
    <w:p w14:paraId="64202761"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Kosovic, B., and J. A. Curry (2000), A Large Eddy Simulation Study of a Quasi-Steady, Stably Stratified Atmospheric Boundary Layer, </w:t>
      </w:r>
      <w:r w:rsidRPr="00CF652E">
        <w:rPr>
          <w:i/>
          <w:sz w:val="24"/>
          <w:szCs w:val="24"/>
        </w:rPr>
        <w:t>J. Atmos. Sci.</w:t>
      </w:r>
      <w:r w:rsidRPr="00CF652E">
        <w:rPr>
          <w:sz w:val="24"/>
          <w:szCs w:val="24"/>
        </w:rPr>
        <w:t xml:space="preserve">, </w:t>
      </w:r>
      <w:r w:rsidRPr="00CF652E">
        <w:rPr>
          <w:i/>
          <w:sz w:val="24"/>
          <w:szCs w:val="24"/>
        </w:rPr>
        <w:t>57</w:t>
      </w:r>
      <w:r w:rsidRPr="00CF652E">
        <w:rPr>
          <w:sz w:val="24"/>
          <w:szCs w:val="24"/>
        </w:rPr>
        <w:t>, 1052-1068.</w:t>
      </w:r>
    </w:p>
    <w:p w14:paraId="4093A203"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Mahrt, L., and J. Sun (1995), The subgrid velocity scale in the bulk aerodynamic relationship for spatially averaged scalar fluxes, </w:t>
      </w:r>
      <w:r w:rsidRPr="00CF652E">
        <w:rPr>
          <w:i/>
          <w:sz w:val="24"/>
          <w:szCs w:val="24"/>
        </w:rPr>
        <w:t>Mon. Wea. Rev</w:t>
      </w:r>
      <w:r w:rsidRPr="00CF652E">
        <w:rPr>
          <w:sz w:val="24"/>
          <w:szCs w:val="24"/>
        </w:rPr>
        <w:t xml:space="preserve">, </w:t>
      </w:r>
      <w:r w:rsidRPr="00CF652E">
        <w:rPr>
          <w:i/>
          <w:sz w:val="24"/>
          <w:szCs w:val="24"/>
        </w:rPr>
        <w:t>123</w:t>
      </w:r>
      <w:r w:rsidRPr="00CF652E">
        <w:rPr>
          <w:sz w:val="24"/>
          <w:szCs w:val="24"/>
        </w:rPr>
        <w:t>, 3032-3041.</w:t>
      </w:r>
    </w:p>
    <w:p w14:paraId="7ABB12EB" w14:textId="77777777" w:rsidR="00A73F86" w:rsidRPr="00CF652E" w:rsidRDefault="00A73F86" w:rsidP="00A73F86">
      <w:pPr>
        <w:pStyle w:val="EndNoteBibliography"/>
        <w:spacing w:after="0" w:line="480" w:lineRule="auto"/>
        <w:jc w:val="both"/>
        <w:rPr>
          <w:sz w:val="24"/>
          <w:szCs w:val="24"/>
        </w:rPr>
      </w:pPr>
      <w:r w:rsidRPr="00CF652E">
        <w:rPr>
          <w:sz w:val="24"/>
          <w:szCs w:val="24"/>
        </w:rPr>
        <w:lastRenderedPageBreak/>
        <w:t xml:space="preserve">Mellor, G. L. (1973), Analytic Prediction of the Properties of Stratified Planetary Surface Layers, </w:t>
      </w:r>
      <w:r w:rsidRPr="00CF652E">
        <w:rPr>
          <w:i/>
          <w:sz w:val="24"/>
          <w:szCs w:val="24"/>
        </w:rPr>
        <w:t>J. Atmos. Sci.</w:t>
      </w:r>
      <w:r w:rsidRPr="00CF652E">
        <w:rPr>
          <w:sz w:val="24"/>
          <w:szCs w:val="24"/>
        </w:rPr>
        <w:t xml:space="preserve">, </w:t>
      </w:r>
      <w:r w:rsidRPr="00CF652E">
        <w:rPr>
          <w:i/>
          <w:sz w:val="24"/>
          <w:szCs w:val="24"/>
        </w:rPr>
        <w:t>30</w:t>
      </w:r>
      <w:r w:rsidRPr="00CF652E">
        <w:rPr>
          <w:sz w:val="24"/>
          <w:szCs w:val="24"/>
        </w:rPr>
        <w:t>, 1061-1069.</w:t>
      </w:r>
    </w:p>
    <w:p w14:paraId="75D1CCA9" w14:textId="77777777" w:rsidR="00A73F86" w:rsidRPr="00CF652E" w:rsidRDefault="00A73F86" w:rsidP="00A73F86">
      <w:pPr>
        <w:snapToGrid w:val="0"/>
        <w:spacing w:after="0" w:line="480" w:lineRule="auto"/>
        <w:ind w:left="480" w:hangingChars="200" w:hanging="480"/>
        <w:jc w:val="both"/>
        <w:rPr>
          <w:sz w:val="24"/>
          <w:szCs w:val="24"/>
        </w:rPr>
      </w:pPr>
      <w:r w:rsidRPr="00CF652E">
        <w:rPr>
          <w:sz w:val="24"/>
          <w:szCs w:val="24"/>
        </w:rPr>
        <w:t>Mellor GL (1977) The Gaussian Cloud Model relations. J Atmos Sci 34(2):356-358</w:t>
      </w:r>
    </w:p>
    <w:p w14:paraId="0CA56303"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Mellor, G. L., and T. Yamada (1974), A Hierarchy of Turbuluence Closure Models for Planetary Boundary Layers, </w:t>
      </w:r>
      <w:r w:rsidRPr="00CF652E">
        <w:rPr>
          <w:i/>
          <w:sz w:val="24"/>
          <w:szCs w:val="24"/>
        </w:rPr>
        <w:t>J. Atmos. Sci.</w:t>
      </w:r>
      <w:r w:rsidRPr="00CF652E">
        <w:rPr>
          <w:sz w:val="24"/>
          <w:szCs w:val="24"/>
        </w:rPr>
        <w:t xml:space="preserve">, </w:t>
      </w:r>
      <w:r w:rsidRPr="00CF652E">
        <w:rPr>
          <w:i/>
          <w:sz w:val="24"/>
          <w:szCs w:val="24"/>
        </w:rPr>
        <w:t>31</w:t>
      </w:r>
      <w:r w:rsidRPr="00CF652E">
        <w:rPr>
          <w:sz w:val="24"/>
          <w:szCs w:val="24"/>
        </w:rPr>
        <w:t>, 1971-1806.</w:t>
      </w:r>
    </w:p>
    <w:p w14:paraId="3FD4280E"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Mellor, G. L., and T. Yamada (1982), Development of a Turbulence Closure Model for Geophysical Fluid Problems, </w:t>
      </w:r>
      <w:r w:rsidRPr="00CF652E">
        <w:rPr>
          <w:i/>
          <w:sz w:val="24"/>
          <w:szCs w:val="24"/>
        </w:rPr>
        <w:t>Reviews of Geophysics</w:t>
      </w:r>
      <w:r w:rsidRPr="00CF652E">
        <w:rPr>
          <w:sz w:val="24"/>
          <w:szCs w:val="24"/>
        </w:rPr>
        <w:t xml:space="preserve">, </w:t>
      </w:r>
      <w:r w:rsidRPr="00CF652E">
        <w:rPr>
          <w:i/>
          <w:sz w:val="24"/>
          <w:szCs w:val="24"/>
        </w:rPr>
        <w:t>20</w:t>
      </w:r>
      <w:r w:rsidRPr="00CF652E">
        <w:rPr>
          <w:sz w:val="24"/>
          <w:szCs w:val="24"/>
        </w:rPr>
        <w:t>(4), 851-875.</w:t>
      </w:r>
    </w:p>
    <w:p w14:paraId="4911833E"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Nakanishi, M. (2001), Improvement of the Mellor-Yamada turbulence closure model based on large-eddy simulation data, </w:t>
      </w:r>
      <w:r w:rsidRPr="00CF652E">
        <w:rPr>
          <w:i/>
          <w:sz w:val="24"/>
          <w:szCs w:val="24"/>
        </w:rPr>
        <w:t>Boundary-Layer Meteorology 99</w:t>
      </w:r>
      <w:r w:rsidRPr="00CF652E">
        <w:rPr>
          <w:sz w:val="24"/>
          <w:szCs w:val="24"/>
        </w:rPr>
        <w:t>, 349–378.</w:t>
      </w:r>
    </w:p>
    <w:p w14:paraId="3FE4B96A"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NAKANISHI, M., and H. NIINO (2004), AN IMPROVED MELLOR–YAMADA LEVEL-3MODEL WITH CONDENSATION PHYSICS: ITS DESIGN AND VERIFICATION, </w:t>
      </w:r>
      <w:r w:rsidRPr="00CF652E">
        <w:rPr>
          <w:i/>
          <w:sz w:val="24"/>
          <w:szCs w:val="24"/>
        </w:rPr>
        <w:t>Boundary-Layer Meteorology</w:t>
      </w:r>
      <w:r w:rsidRPr="00CF652E">
        <w:rPr>
          <w:sz w:val="24"/>
          <w:szCs w:val="24"/>
        </w:rPr>
        <w:t xml:space="preserve">, </w:t>
      </w:r>
      <w:r w:rsidRPr="00CF652E">
        <w:rPr>
          <w:i/>
          <w:sz w:val="24"/>
          <w:szCs w:val="24"/>
        </w:rPr>
        <w:t>112</w:t>
      </w:r>
      <w:r w:rsidRPr="00CF652E">
        <w:rPr>
          <w:sz w:val="24"/>
          <w:szCs w:val="24"/>
        </w:rPr>
        <w:t>, 1-31.</w:t>
      </w:r>
    </w:p>
    <w:p w14:paraId="44A9F3D2"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Nakanishi, M., and H. Niino (2006), An Improved Mellor–Yamada Level-3 Model: Its Numerical Stability and Application to a Regional Prediction of Advection Fog, </w:t>
      </w:r>
      <w:r w:rsidRPr="00CF652E">
        <w:rPr>
          <w:i/>
          <w:sz w:val="24"/>
          <w:szCs w:val="24"/>
        </w:rPr>
        <w:t>Boundary-Layer Meteorology</w:t>
      </w:r>
      <w:r w:rsidRPr="00CF652E">
        <w:rPr>
          <w:sz w:val="24"/>
          <w:szCs w:val="24"/>
        </w:rPr>
        <w:t xml:space="preserve">, </w:t>
      </w:r>
      <w:r w:rsidRPr="00CF652E">
        <w:rPr>
          <w:i/>
          <w:sz w:val="24"/>
          <w:szCs w:val="24"/>
        </w:rPr>
        <w:t>119</w:t>
      </w:r>
      <w:r w:rsidRPr="00CF652E">
        <w:rPr>
          <w:sz w:val="24"/>
          <w:szCs w:val="24"/>
        </w:rPr>
        <w:t>(2), 397-407, doi:10.1007/s10546-005-9030-8.</w:t>
      </w:r>
    </w:p>
    <w:p w14:paraId="46FB90BC"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Nakanishi, M., and H. Niino (2009), Development of an Improved Turbulence Closure Model for the Atmospheric Boundary Layer, </w:t>
      </w:r>
      <w:r w:rsidRPr="00CF652E">
        <w:rPr>
          <w:i/>
          <w:sz w:val="24"/>
          <w:szCs w:val="24"/>
        </w:rPr>
        <w:t>Journal of the Meteorological Society of Japan</w:t>
      </w:r>
      <w:r w:rsidRPr="00CF652E">
        <w:rPr>
          <w:sz w:val="24"/>
          <w:szCs w:val="24"/>
        </w:rPr>
        <w:t xml:space="preserve">, </w:t>
      </w:r>
      <w:r w:rsidRPr="00CF652E">
        <w:rPr>
          <w:i/>
          <w:sz w:val="24"/>
          <w:szCs w:val="24"/>
        </w:rPr>
        <w:t>87</w:t>
      </w:r>
      <w:r w:rsidRPr="00CF652E">
        <w:rPr>
          <w:sz w:val="24"/>
          <w:szCs w:val="24"/>
        </w:rPr>
        <w:t>(5), 895-912, doi:10.2151/jmsj.87.895.</w:t>
      </w:r>
    </w:p>
    <w:p w14:paraId="3BEC6725"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Nielsen-Gammon, J. W., C. L. Powell, M. J. Mahoney, W. M. Angevine, C. Senff, A. White, C. Berkowitz, C. Doran, and K. Knupp (2008), Multisensor Estimation of Mixing Heights over a Coastal City, </w:t>
      </w:r>
      <w:r w:rsidRPr="00CF652E">
        <w:rPr>
          <w:i/>
          <w:sz w:val="24"/>
          <w:szCs w:val="24"/>
        </w:rPr>
        <w:t>Journal of Applied Meteorology and Climatology</w:t>
      </w:r>
      <w:r w:rsidRPr="00CF652E">
        <w:rPr>
          <w:sz w:val="24"/>
          <w:szCs w:val="24"/>
        </w:rPr>
        <w:t xml:space="preserve">, </w:t>
      </w:r>
      <w:r w:rsidRPr="00CF652E">
        <w:rPr>
          <w:i/>
          <w:sz w:val="24"/>
          <w:szCs w:val="24"/>
        </w:rPr>
        <w:t>47</w:t>
      </w:r>
      <w:r w:rsidRPr="00CF652E">
        <w:rPr>
          <w:sz w:val="24"/>
          <w:szCs w:val="24"/>
        </w:rPr>
        <w:t>(1), 27-43, doi:10.1175/2007jamc1503.1.</w:t>
      </w:r>
    </w:p>
    <w:p w14:paraId="773DD107" w14:textId="77777777" w:rsidR="00A73F86" w:rsidRPr="00CF652E" w:rsidRDefault="00A73F86" w:rsidP="00A73F86">
      <w:pPr>
        <w:pStyle w:val="EndNoteBibliography"/>
        <w:spacing w:after="0" w:line="480" w:lineRule="auto"/>
        <w:jc w:val="both"/>
        <w:rPr>
          <w:sz w:val="24"/>
          <w:szCs w:val="24"/>
        </w:rPr>
      </w:pPr>
      <w:r w:rsidRPr="00CF652E">
        <w:rPr>
          <w:sz w:val="24"/>
          <w:szCs w:val="24"/>
        </w:rPr>
        <w:lastRenderedPageBreak/>
        <w:t xml:space="preserve">Panofsky, H. A. (1963), Determination of stress from wind and temperature measurements, </w:t>
      </w:r>
      <w:r w:rsidRPr="00CF652E">
        <w:rPr>
          <w:i/>
          <w:sz w:val="24"/>
          <w:szCs w:val="24"/>
        </w:rPr>
        <w:t>Q. J. R. Meteoml. Soc.</w:t>
      </w:r>
      <w:r w:rsidRPr="00CF652E">
        <w:rPr>
          <w:sz w:val="24"/>
          <w:szCs w:val="24"/>
        </w:rPr>
        <w:t xml:space="preserve">, </w:t>
      </w:r>
      <w:r w:rsidRPr="00CF652E">
        <w:rPr>
          <w:i/>
          <w:sz w:val="24"/>
          <w:szCs w:val="24"/>
        </w:rPr>
        <w:t>89</w:t>
      </w:r>
      <w:r w:rsidRPr="00CF652E">
        <w:rPr>
          <w:sz w:val="24"/>
          <w:szCs w:val="24"/>
        </w:rPr>
        <w:t>, 85-94.</w:t>
      </w:r>
    </w:p>
    <w:p w14:paraId="1988EA8A"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Siebesma, A. P., et al. (2003), A large eddy simulation intercompairson study of sahllow cumulus convection, </w:t>
      </w:r>
      <w:r w:rsidRPr="00CF652E">
        <w:rPr>
          <w:i/>
          <w:sz w:val="24"/>
          <w:szCs w:val="24"/>
        </w:rPr>
        <w:t>J. Atmos. Sci.</w:t>
      </w:r>
      <w:r w:rsidRPr="00CF652E">
        <w:rPr>
          <w:sz w:val="24"/>
          <w:szCs w:val="24"/>
        </w:rPr>
        <w:t xml:space="preserve">, </w:t>
      </w:r>
      <w:r w:rsidRPr="00CF652E">
        <w:rPr>
          <w:i/>
          <w:sz w:val="24"/>
          <w:szCs w:val="24"/>
        </w:rPr>
        <w:t>60</w:t>
      </w:r>
      <w:r w:rsidRPr="00CF652E">
        <w:rPr>
          <w:sz w:val="24"/>
          <w:szCs w:val="24"/>
        </w:rPr>
        <w:t>(10), 1201-1219.</w:t>
      </w:r>
    </w:p>
    <w:p w14:paraId="349A6050"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Simpson, J., and V. Wiggert (1969), Models of precipitating cumulus towers, </w:t>
      </w:r>
      <w:r w:rsidRPr="00CF652E">
        <w:rPr>
          <w:i/>
          <w:sz w:val="24"/>
          <w:szCs w:val="24"/>
        </w:rPr>
        <w:t>Mon. Wea. Rev</w:t>
      </w:r>
      <w:r w:rsidRPr="00CF652E">
        <w:rPr>
          <w:sz w:val="24"/>
          <w:szCs w:val="24"/>
        </w:rPr>
        <w:t xml:space="preserve">, </w:t>
      </w:r>
      <w:r w:rsidRPr="00CF652E">
        <w:rPr>
          <w:i/>
          <w:sz w:val="24"/>
          <w:szCs w:val="24"/>
        </w:rPr>
        <w:t>97</w:t>
      </w:r>
      <w:r w:rsidRPr="00CF652E">
        <w:rPr>
          <w:sz w:val="24"/>
          <w:szCs w:val="24"/>
        </w:rPr>
        <w:t>(7), 471-489.</w:t>
      </w:r>
    </w:p>
    <w:p w14:paraId="216DAF09"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Sommeria, G., and J. W. Deardorff (1977), Subgird-Scale Condensation in Models of Nonprecipitating Clouds, </w:t>
      </w:r>
      <w:r w:rsidRPr="00CF652E">
        <w:rPr>
          <w:i/>
          <w:sz w:val="24"/>
          <w:szCs w:val="24"/>
        </w:rPr>
        <w:t>J. Atmos. Sci.</w:t>
      </w:r>
      <w:r w:rsidRPr="00CF652E">
        <w:rPr>
          <w:sz w:val="24"/>
          <w:szCs w:val="24"/>
        </w:rPr>
        <w:t xml:space="preserve">, </w:t>
      </w:r>
      <w:r w:rsidRPr="00CF652E">
        <w:rPr>
          <w:i/>
          <w:sz w:val="24"/>
          <w:szCs w:val="24"/>
        </w:rPr>
        <w:t>34</w:t>
      </w:r>
      <w:r w:rsidRPr="00CF652E">
        <w:rPr>
          <w:sz w:val="24"/>
          <w:szCs w:val="24"/>
        </w:rPr>
        <w:t>, 344-355.</w:t>
      </w:r>
    </w:p>
    <w:p w14:paraId="07E0BB2C"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Tian, Y., and Z. Kuang (2016), Dependence of entrainment in shallow cumulus convection on vertical velocity and distance to cloud edge, </w:t>
      </w:r>
      <w:r w:rsidRPr="00CF652E">
        <w:rPr>
          <w:i/>
          <w:sz w:val="24"/>
          <w:szCs w:val="24"/>
        </w:rPr>
        <w:t>Geophysical Research Letters</w:t>
      </w:r>
      <w:r w:rsidRPr="00CF652E">
        <w:rPr>
          <w:sz w:val="24"/>
          <w:szCs w:val="24"/>
        </w:rPr>
        <w:t xml:space="preserve">, </w:t>
      </w:r>
      <w:r w:rsidRPr="00CF652E">
        <w:rPr>
          <w:i/>
          <w:sz w:val="24"/>
          <w:szCs w:val="24"/>
        </w:rPr>
        <w:t>43</w:t>
      </w:r>
      <w:r w:rsidRPr="00CF652E">
        <w:rPr>
          <w:sz w:val="24"/>
          <w:szCs w:val="24"/>
        </w:rPr>
        <w:t>(8), 4056-4065, doi:10.1002/2016gl069005.</w:t>
      </w:r>
    </w:p>
    <w:p w14:paraId="537944B9" w14:textId="77777777" w:rsidR="00A73F86" w:rsidRPr="00CF652E" w:rsidRDefault="00A73F86" w:rsidP="00A73F86">
      <w:pPr>
        <w:pStyle w:val="EndNoteBibliography"/>
        <w:spacing w:after="0" w:line="480" w:lineRule="auto"/>
        <w:jc w:val="both"/>
        <w:rPr>
          <w:sz w:val="24"/>
          <w:szCs w:val="24"/>
        </w:rPr>
      </w:pPr>
      <w:r w:rsidRPr="00CF652E">
        <w:rPr>
          <w:sz w:val="24"/>
          <w:szCs w:val="24"/>
        </w:rPr>
        <w:t xml:space="preserve">Xu, K.-M., and D. A. Randall (1996), A semiempirical cloudiness parameterization for use in climate models, </w:t>
      </w:r>
      <w:r w:rsidRPr="00CF652E">
        <w:rPr>
          <w:i/>
          <w:sz w:val="24"/>
          <w:szCs w:val="24"/>
        </w:rPr>
        <w:t>J. Atmos. Sci.</w:t>
      </w:r>
      <w:r w:rsidRPr="00CF652E">
        <w:rPr>
          <w:sz w:val="24"/>
          <w:szCs w:val="24"/>
        </w:rPr>
        <w:t xml:space="preserve">, </w:t>
      </w:r>
      <w:r w:rsidRPr="00CF652E">
        <w:rPr>
          <w:i/>
          <w:sz w:val="24"/>
          <w:szCs w:val="24"/>
        </w:rPr>
        <w:t>53</w:t>
      </w:r>
      <w:r w:rsidRPr="00CF652E">
        <w:rPr>
          <w:sz w:val="24"/>
          <w:szCs w:val="24"/>
        </w:rPr>
        <w:t>(21), 3084-3102.</w:t>
      </w:r>
    </w:p>
    <w:p w14:paraId="6E4E60D2" w14:textId="77777777" w:rsidR="00A73F86" w:rsidRPr="00CF652E" w:rsidRDefault="00A73F86" w:rsidP="00A73F86">
      <w:pPr>
        <w:pStyle w:val="EndNoteBibliography"/>
        <w:spacing w:line="480" w:lineRule="auto"/>
        <w:jc w:val="both"/>
        <w:rPr>
          <w:sz w:val="24"/>
          <w:szCs w:val="24"/>
        </w:rPr>
      </w:pPr>
      <w:r w:rsidRPr="00CF652E">
        <w:rPr>
          <w:sz w:val="24"/>
          <w:szCs w:val="24"/>
        </w:rPr>
        <w:t xml:space="preserve">Zhang, D.-l., and R. A. Anthes (1982), A high-resolution of the planetary boundary layer-sensitivity tests and comparisons with SESAME-79 data, </w:t>
      </w:r>
      <w:r w:rsidRPr="00CF652E">
        <w:rPr>
          <w:i/>
          <w:sz w:val="24"/>
          <w:szCs w:val="24"/>
        </w:rPr>
        <w:t>J. Appl. Meteor.</w:t>
      </w:r>
      <w:r w:rsidRPr="00CF652E">
        <w:rPr>
          <w:sz w:val="24"/>
          <w:szCs w:val="24"/>
        </w:rPr>
        <w:t xml:space="preserve">, </w:t>
      </w:r>
      <w:r w:rsidRPr="00CF652E">
        <w:rPr>
          <w:i/>
          <w:sz w:val="24"/>
          <w:szCs w:val="24"/>
        </w:rPr>
        <w:t>21</w:t>
      </w:r>
      <w:r w:rsidRPr="00CF652E">
        <w:rPr>
          <w:sz w:val="24"/>
          <w:szCs w:val="24"/>
        </w:rPr>
        <w:t>, 1594-1609.</w:t>
      </w:r>
    </w:p>
    <w:p w14:paraId="4FE53C8B" w14:textId="77777777" w:rsidR="00A73F86" w:rsidRPr="00B745DE" w:rsidRDefault="00A73F86" w:rsidP="00A73F86">
      <w:pPr>
        <w:spacing w:line="480" w:lineRule="auto"/>
        <w:jc w:val="both"/>
        <w:rPr>
          <w:sz w:val="24"/>
          <w:szCs w:val="24"/>
        </w:rPr>
      </w:pPr>
    </w:p>
    <w:p w14:paraId="28507BD6" w14:textId="77777777" w:rsidR="00A73F86" w:rsidRPr="00B745DE" w:rsidRDefault="00A73F86" w:rsidP="00A73F86">
      <w:pPr>
        <w:jc w:val="both"/>
        <w:rPr>
          <w:sz w:val="24"/>
          <w:szCs w:val="24"/>
        </w:rPr>
      </w:pPr>
    </w:p>
    <w:p w14:paraId="32AB8454" w14:textId="77777777" w:rsidR="00A73F86" w:rsidRDefault="00A73F86" w:rsidP="00A73F86"/>
    <w:p w14:paraId="79005E35" w14:textId="77777777" w:rsidR="00A73F86" w:rsidRPr="005A699E" w:rsidRDefault="00A73F86" w:rsidP="00A73F86">
      <w:pPr>
        <w:rPr>
          <w:rFonts w:ascii="Times New Roman" w:hAnsi="Times New Roman" w:cs="Times New Roman"/>
        </w:rPr>
      </w:pPr>
    </w:p>
    <w:p w14:paraId="2AD7110B" w14:textId="77777777" w:rsidR="008B57AF" w:rsidRDefault="008B57AF"/>
    <w:sectPr w:rsidR="008B57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6" w:author="Liu, Yangang" w:date="2020-12-05T15:13:00Z" w:initials="LY">
    <w:p w14:paraId="5B598D46" w14:textId="746FBDD6" w:rsidR="00CC1315" w:rsidRDefault="00CC1315">
      <w:pPr>
        <w:pStyle w:val="CommentText"/>
      </w:pPr>
      <w:r>
        <w:rPr>
          <w:rStyle w:val="CommentReference"/>
        </w:rPr>
        <w:annotationRef/>
      </w:r>
      <w:r>
        <w:t xml:space="preserve">Note </w:t>
      </w:r>
      <w:proofErr w:type="spellStart"/>
      <w:r>
        <w:t>Dv</w:t>
      </w:r>
      <w:proofErr w:type="spellEnd"/>
      <w:r>
        <w:t xml:space="preserve"> = Df above?</w:t>
      </w:r>
    </w:p>
  </w:comment>
  <w:comment w:id="184" w:author="Xin Zhou" w:date="2020-10-23T01:08:00Z" w:initials="XZ">
    <w:p w14:paraId="504C7792" w14:textId="77777777" w:rsidR="00CC1315" w:rsidRDefault="00CC1315" w:rsidP="00A73F86">
      <w:pPr>
        <w:pStyle w:val="CommentText"/>
      </w:pPr>
      <w:r>
        <w:rPr>
          <w:rStyle w:val="CommentReference"/>
        </w:rPr>
        <w:annotationRef/>
      </w:r>
      <w:r>
        <w:t>Accretion is already included in the collision and collection process here. More details and the CE for number concentration are provided.</w:t>
      </w:r>
    </w:p>
  </w:comment>
  <w:comment w:id="185" w:author="Liu, Yangang" w:date="2020-10-24T10:57:00Z" w:initials="LY">
    <w:p w14:paraId="2093EE9D" w14:textId="77777777" w:rsidR="00CC1315" w:rsidRDefault="00CC1315" w:rsidP="00A73F86">
      <w:pPr>
        <w:pStyle w:val="CommentText"/>
      </w:pPr>
      <w:r>
        <w:rPr>
          <w:rStyle w:val="CommentReference"/>
        </w:rPr>
        <w:annotationRef/>
      </w:r>
      <w:r>
        <w:t>How about autoconversion, and self-collections?</w:t>
      </w:r>
    </w:p>
  </w:comment>
  <w:comment w:id="186" w:author="Xin Zhou" w:date="2020-11-09T20:32:00Z" w:initials="XZ">
    <w:p w14:paraId="6635B6F4" w14:textId="77777777" w:rsidR="00CC1315" w:rsidRDefault="00CC1315" w:rsidP="00A73F86">
      <w:pPr>
        <w:pStyle w:val="CommentText"/>
      </w:pPr>
      <w:r>
        <w:rPr>
          <w:rStyle w:val="CommentReference"/>
        </w:rPr>
        <w:annotationRef/>
      </w:r>
      <w:proofErr w:type="spellStart"/>
      <w:r>
        <w:t xml:space="preserve">Self </w:t>
      </w:r>
      <w:proofErr w:type="gramStart"/>
      <w:r>
        <w:t>collection</w:t>
      </w:r>
      <w:proofErr w:type="spellEnd"/>
      <w:r>
        <w:t xml:space="preserve">  and</w:t>
      </w:r>
      <w:proofErr w:type="gramEnd"/>
      <w:r>
        <w:t xml:space="preserve"> the original </w:t>
      </w:r>
      <w:proofErr w:type="spellStart"/>
      <w:r>
        <w:t>autoconversion</w:t>
      </w:r>
      <w:proofErr w:type="spellEnd"/>
      <w:r>
        <w:t xml:space="preserve"> scheme in </w:t>
      </w:r>
      <w:proofErr w:type="spellStart"/>
      <w:r>
        <w:t>ThomA</w:t>
      </w:r>
      <w:proofErr w:type="spellEnd"/>
      <w:r>
        <w:t xml:space="preserve"> are added, but the original autoconversion scheme is not used when we using BNL scheme.</w:t>
      </w:r>
    </w:p>
  </w:comment>
  <w:comment w:id="187" w:author="Liu, Yangang" w:date="2020-11-10T10:05:00Z" w:initials="LY">
    <w:p w14:paraId="35B89824" w14:textId="77777777" w:rsidR="00CC1315" w:rsidRDefault="00CC1315" w:rsidP="00A73F86">
      <w:pPr>
        <w:pStyle w:val="CommentText"/>
      </w:pPr>
      <w:r>
        <w:rPr>
          <w:rStyle w:val="CommentReference"/>
        </w:rPr>
        <w:annotationRef/>
      </w:r>
      <w:r>
        <w:t>I know this; but we need to have a complete understanding of Thom A in order to improve it!</w:t>
      </w:r>
    </w:p>
  </w:comment>
  <w:comment w:id="188" w:author="Xin Zhou" w:date="2020-11-11T15:35:00Z" w:initials="XZ">
    <w:p w14:paraId="05B16D55" w14:textId="77777777" w:rsidR="00CC1315" w:rsidRDefault="00CC1315" w:rsidP="00A73F86">
      <w:pPr>
        <w:pStyle w:val="CommentText"/>
      </w:pPr>
      <w:r>
        <w:rPr>
          <w:rStyle w:val="CommentReference"/>
        </w:rPr>
        <w:annotationRef/>
      </w:r>
      <w:r>
        <w:t xml:space="preserve">Yes. I mean all the collection processes including accretion in </w:t>
      </w:r>
      <w:proofErr w:type="spellStart"/>
      <w:r>
        <w:t>ThomA</w:t>
      </w:r>
      <w:proofErr w:type="spellEnd"/>
      <w:r>
        <w:t xml:space="preserve"> are based on equations 1.12b and 1.13. The only difference </w:t>
      </w:r>
      <w:proofErr w:type="gramStart"/>
      <w:r>
        <w:t>are</w:t>
      </w:r>
      <w:proofErr w:type="gramEnd"/>
      <w:r>
        <w:t xml:space="preserve"> the collection coefficient used, and the fall speed power law parameters.</w:t>
      </w:r>
    </w:p>
  </w:comment>
  <w:comment w:id="189" w:author="Liu, Yangang" w:date="2020-11-10T10:20:00Z" w:initials="LY">
    <w:p w14:paraId="02BBF79A" w14:textId="77777777" w:rsidR="00CC1315" w:rsidRDefault="00CC1315" w:rsidP="00A73F86">
      <w:pPr>
        <w:pStyle w:val="CommentText"/>
      </w:pPr>
      <w:r>
        <w:rPr>
          <w:rStyle w:val="CommentReference"/>
        </w:rPr>
        <w:annotationRef/>
      </w:r>
      <w:r>
        <w:t xml:space="preserve">Not clear, which ones use look-up table, except for autoconversion and self-collection of raindrops? Be specific about the definition of hydrometer types, for example, what are considered cloud droplets, raindrops? </w:t>
      </w:r>
    </w:p>
  </w:comment>
  <w:comment w:id="190" w:author="Xin Zhou" w:date="2020-11-11T15:50:00Z" w:initials="XZ">
    <w:p w14:paraId="00167863" w14:textId="77777777" w:rsidR="00CC1315" w:rsidRDefault="00CC1315" w:rsidP="00A73F86">
      <w:pPr>
        <w:pStyle w:val="CommentText"/>
      </w:pPr>
      <w:r>
        <w:rPr>
          <w:rStyle w:val="CommentReference"/>
        </w:rPr>
        <w:annotationRef/>
      </w:r>
      <w:r>
        <w:t xml:space="preserve">All collection coefficients are pre-calculated in the table except for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rg</m:t>
            </m:r>
          </m:sub>
        </m:sSub>
      </m:oMath>
      <w:r>
        <w:t xml:space="preserve"> which are fixed. </w:t>
      </w:r>
    </w:p>
    <w:p w14:paraId="79150C3C" w14:textId="77777777" w:rsidR="00CC1315" w:rsidRDefault="00CC1315" w:rsidP="00A73F86">
      <w:pPr>
        <w:pStyle w:val="CommentText"/>
      </w:pPr>
      <w:r>
        <w:t>The hydrometeor definition and size limits are added to Section 1.4.2</w:t>
      </w:r>
    </w:p>
  </w:comment>
  <w:comment w:id="191" w:author="Liu, Yangang" w:date="2020-11-10T10:19:00Z" w:initials="LY">
    <w:p w14:paraId="37835952" w14:textId="77777777" w:rsidR="00CC1315" w:rsidRDefault="00CC1315" w:rsidP="00A73F86">
      <w:pPr>
        <w:pStyle w:val="CommentText"/>
      </w:pPr>
      <w:r>
        <w:rPr>
          <w:rStyle w:val="CommentReference"/>
        </w:rPr>
        <w:annotationRef/>
      </w:r>
      <w:r>
        <w:t xml:space="preserve">Wet scavenging of aerosol particles? </w:t>
      </w:r>
    </w:p>
  </w:comment>
  <w:comment w:id="198" w:author="Liu, Yangang" w:date="2020-11-10T10:31:00Z" w:initials="LY">
    <w:p w14:paraId="45066D8A" w14:textId="77777777" w:rsidR="00CC1315" w:rsidRDefault="00CC1315" w:rsidP="00A73F86">
      <w:pPr>
        <w:pStyle w:val="CommentText"/>
      </w:pPr>
      <w:r>
        <w:rPr>
          <w:rStyle w:val="CommentReference"/>
        </w:rPr>
        <w:annotationRef/>
      </w:r>
      <w:r>
        <w:t xml:space="preserve">They </w:t>
      </w:r>
      <w:proofErr w:type="gramStart"/>
      <w:r>
        <w:t>actually use</w:t>
      </w:r>
      <w:proofErr w:type="gramEnd"/>
      <w:r>
        <w:t xml:space="preserve"> (1.4) not saturation adjustment? Or how they combine saturation adjustment with (1.4)?</w:t>
      </w:r>
    </w:p>
  </w:comment>
  <w:comment w:id="199" w:author="Xin Zhou" w:date="2020-11-12T16:03:00Z" w:initials="XZ">
    <w:p w14:paraId="22A51D4D" w14:textId="77777777" w:rsidR="00CC1315" w:rsidRDefault="00CC1315" w:rsidP="00A73F86">
      <w:pPr>
        <w:pStyle w:val="CommentText"/>
      </w:pPr>
      <w:r>
        <w:rPr>
          <w:rStyle w:val="CommentReference"/>
        </w:rPr>
        <w:annotationRef/>
      </w:r>
      <w:r>
        <w:t xml:space="preserve">Yes. the diffusional growth is used in </w:t>
      </w:r>
      <w:proofErr w:type="spellStart"/>
      <w:r>
        <w:t>ThomA</w:t>
      </w:r>
      <w:proofErr w:type="spellEnd"/>
      <w:r>
        <w:t xml:space="preserve"> scheme.</w:t>
      </w:r>
    </w:p>
    <w:p w14:paraId="3361E878" w14:textId="77777777" w:rsidR="00CC1315" w:rsidRDefault="00CC1315" w:rsidP="00A73F86">
      <w:pPr>
        <w:pStyle w:val="CommentText"/>
      </w:pPr>
      <w:r>
        <w:t xml:space="preserve">I don’t think the saturation adjustment is reasonable for the depositional growth of ice particles. The amount of ice particles is relatively limited compared to cloud and rain drops. When liquid and ice coexist, the supersaturation to ice should be well maintained and not to be depleted in just </w:t>
      </w:r>
      <w:proofErr w:type="gramStart"/>
      <w:r>
        <w:t>one time</w:t>
      </w:r>
      <w:proofErr w:type="gramEnd"/>
      <w:r>
        <w:t xml:space="preserve"> step.</w:t>
      </w:r>
    </w:p>
  </w:comment>
  <w:comment w:id="256" w:author="Liu, Yangang" w:date="2020-12-05T15:20:00Z" w:initials="LY">
    <w:p w14:paraId="6779E693" w14:textId="7A879E5D" w:rsidR="00E87E06" w:rsidRDefault="00E87E06">
      <w:pPr>
        <w:pStyle w:val="CommentText"/>
      </w:pPr>
      <w:r>
        <w:rPr>
          <w:rStyle w:val="CommentReference"/>
        </w:rPr>
        <w:annotationRef/>
      </w:r>
      <w:r>
        <w:t xml:space="preserve">How is Si calculated, </w:t>
      </w:r>
      <w:proofErr w:type="gramStart"/>
      <w:r>
        <w:t>by  assuming</w:t>
      </w:r>
      <w:proofErr w:type="gramEnd"/>
      <w:r>
        <w:t xml:space="preserve"> the cloudy cell is liquid water saturated?</w:t>
      </w:r>
    </w:p>
  </w:comment>
  <w:comment w:id="464" w:author="Liu, Yangang" w:date="2020-10-24T11:08:00Z" w:initials="LY">
    <w:p w14:paraId="4E2000BC" w14:textId="77777777" w:rsidR="00CC1315" w:rsidRDefault="00CC1315" w:rsidP="00A73F86">
      <w:pPr>
        <w:pStyle w:val="CommentText"/>
      </w:pPr>
      <w:r>
        <w:rPr>
          <w:rStyle w:val="CommentReference"/>
        </w:rPr>
        <w:annotationRef/>
      </w:r>
      <w:r>
        <w:t xml:space="preserve">For a two-moment scheme, re should be handled </w:t>
      </w:r>
      <w:proofErr w:type="gramStart"/>
      <w:r>
        <w:t>similar to</w:t>
      </w:r>
      <w:proofErr w:type="gramEnd"/>
      <w:r>
        <w:t xml:space="preserve"> eq. (1.12), with different ways of handling beta or dispersion. Be specific here, fixed beta or dispersion, or what? </w:t>
      </w:r>
    </w:p>
  </w:comment>
  <w:comment w:id="465" w:author="Xin Zhou" w:date="2020-11-09T20:35:00Z" w:initials="XZ">
    <w:p w14:paraId="3CC90E87" w14:textId="77777777" w:rsidR="00CC1315" w:rsidRDefault="00CC1315" w:rsidP="00A73F86">
      <w:pPr>
        <w:pStyle w:val="CommentText"/>
      </w:pPr>
      <w:r>
        <w:rPr>
          <w:rStyle w:val="CommentReference"/>
        </w:rPr>
        <w:annotationRef/>
      </w:r>
      <w:r>
        <w:t xml:space="preserve">No, instead of making used of relations between </w:t>
      </w:r>
      <w:proofErr w:type="spellStart"/>
      <w:r>
        <w:t>rv</w:t>
      </w:r>
      <w:proofErr w:type="spellEnd"/>
      <w:r>
        <w:t xml:space="preserve"> and re. The calculation is directly base on definition of re and gamma distribution.</w:t>
      </w:r>
    </w:p>
    <w:p w14:paraId="083F2FE8" w14:textId="77777777" w:rsidR="00CC1315" w:rsidRDefault="00CC1315" w:rsidP="00A73F86">
      <w:pPr>
        <w:pStyle w:val="CommentText"/>
      </w:pPr>
      <w:r>
        <w:t xml:space="preserve">If we use </w:t>
      </w:r>
      <m:oMath>
        <m:r>
          <w:rPr>
            <w:rFonts w:ascii="Cambria Math" w:hAnsi="Cambria Math" w:cs="Times New Roman"/>
            <w:sz w:val="24"/>
            <w:szCs w:val="24"/>
          </w:rPr>
          <m:t>μ and λ</m:t>
        </m:r>
      </m:oMath>
      <w:r>
        <w:rPr>
          <w:sz w:val="24"/>
          <w:szCs w:val="24"/>
        </w:rPr>
        <w:t xml:space="preserve"> to represent rv, then a similar relation between re and rv can be obtained. However, rv </w:t>
      </w:r>
      <w:proofErr w:type="gramStart"/>
      <w:r>
        <w:rPr>
          <w:sz w:val="24"/>
          <w:szCs w:val="24"/>
        </w:rPr>
        <w:t>has to</w:t>
      </w:r>
      <w:proofErr w:type="gramEnd"/>
      <w:r>
        <w:rPr>
          <w:sz w:val="24"/>
          <w:szCs w:val="24"/>
        </w:rPr>
        <w:t xml:space="preserve"> be derived based on </w:t>
      </w:r>
      <m:oMath>
        <m:r>
          <w:rPr>
            <w:rFonts w:ascii="Cambria Math" w:hAnsi="Cambria Math" w:cs="Times New Roman"/>
            <w:sz w:val="24"/>
            <w:szCs w:val="24"/>
          </w:rPr>
          <m:t>μ and λ</m:t>
        </m:r>
      </m:oMath>
      <w:r>
        <w:rPr>
          <w:sz w:val="24"/>
          <w:szCs w:val="24"/>
        </w:rPr>
        <w:t xml:space="preserve"> in the scheme which makes the direct use of </w:t>
      </w:r>
      <m:oMath>
        <m:r>
          <w:rPr>
            <w:rFonts w:ascii="Cambria Math" w:hAnsi="Cambria Math" w:cs="Times New Roman"/>
            <w:sz w:val="24"/>
            <w:szCs w:val="24"/>
          </w:rPr>
          <m:t>μ and λ</m:t>
        </m:r>
      </m:oMath>
      <w:r>
        <w:rPr>
          <w:sz w:val="24"/>
          <w:szCs w:val="24"/>
        </w:rPr>
        <w:t xml:space="preserve"> more computational efficient. </w:t>
      </w:r>
    </w:p>
  </w:comment>
  <w:comment w:id="466" w:author="Liu, Yangang" w:date="2020-11-10T10:36:00Z" w:initials="LY">
    <w:p w14:paraId="7B1D891B" w14:textId="77777777" w:rsidR="00CC1315" w:rsidRDefault="00CC1315" w:rsidP="00A73F86">
      <w:pPr>
        <w:pStyle w:val="CommentText"/>
      </w:pPr>
      <w:r>
        <w:rPr>
          <w:rStyle w:val="CommentReference"/>
        </w:rPr>
        <w:annotationRef/>
      </w:r>
      <w:r>
        <w:t>They predict</w:t>
      </w:r>
      <w:r>
        <w:rPr>
          <w:sz w:val="24"/>
          <w:szCs w:val="24"/>
        </w:rPr>
        <w:t xml:space="preserve"> </w:t>
      </w:r>
      <m:oMath>
        <m:r>
          <w:rPr>
            <w:rFonts w:ascii="Cambria Math" w:hAnsi="Cambria Math" w:cs="Times New Roman"/>
            <w:sz w:val="24"/>
            <w:szCs w:val="24"/>
          </w:rPr>
          <m:t>μ and λ</m:t>
        </m:r>
      </m:oMath>
      <w:r>
        <w:rPr>
          <w:sz w:val="24"/>
          <w:szCs w:val="24"/>
        </w:rPr>
        <w:t xml:space="preserve"> directly, or predict N and water content, and diagnose </w:t>
      </w:r>
      <m:oMath>
        <m:r>
          <w:rPr>
            <w:rFonts w:ascii="Cambria Math" w:hAnsi="Cambria Math" w:cs="Times New Roman"/>
            <w:sz w:val="24"/>
            <w:szCs w:val="24"/>
          </w:rPr>
          <m:t>μ and λ from their relationships</m:t>
        </m:r>
      </m:oMath>
      <w:r>
        <w:rPr>
          <w:sz w:val="24"/>
          <w:szCs w:val="24"/>
        </w:rPr>
        <w:t xml:space="preserve">?  Either way, need to provide the eq. </w:t>
      </w:r>
    </w:p>
  </w:comment>
  <w:comment w:id="467" w:author="Xin Zhou" w:date="2020-11-11T15:24:00Z" w:initials="XZ">
    <w:p w14:paraId="44F03678" w14:textId="5F4C733F" w:rsidR="00CC1315" w:rsidRDefault="00CC1315" w:rsidP="00A73F86">
      <w:pPr>
        <w:pStyle w:val="CommentText"/>
      </w:pPr>
      <w:r>
        <w:rPr>
          <w:rStyle w:val="CommentReference"/>
        </w:rPr>
        <w:annotationRef/>
      </w:r>
      <w:r>
        <w:t xml:space="preserve">Predict Nc and qc first, then </w:t>
      </w:r>
      <m:oMath>
        <m:r>
          <w:rPr>
            <w:rFonts w:ascii="Cambria Math" w:hAnsi="Cambria Math" w:cs="Times New Roman"/>
            <w:sz w:val="24"/>
            <w:szCs w:val="24"/>
          </w:rPr>
          <m:t>μ</m:t>
        </m:r>
      </m:oMath>
      <w:r>
        <w:t xml:space="preserve"> is calculated based on Nc, then </w:t>
      </w:r>
      <m:oMath>
        <m:r>
          <w:rPr>
            <w:rFonts w:ascii="Cambria Math" w:hAnsi="Cambria Math" w:cs="Times New Roman"/>
            <w:sz w:val="24"/>
            <w:szCs w:val="24"/>
          </w:rPr>
          <m:t>λ</m:t>
        </m:r>
      </m:oMath>
      <w:r>
        <w:t xml:space="preserve"> is calculated based on relation among Nc, qc, </w:t>
      </w:r>
      <m:oMath>
        <m:r>
          <w:rPr>
            <w:rFonts w:ascii="Cambria Math" w:hAnsi="Cambria Math" w:cs="Times New Roman"/>
            <w:sz w:val="24"/>
            <w:szCs w:val="24"/>
          </w:rPr>
          <m:t>μ and λ</m:t>
        </m:r>
      </m:oMath>
      <w:r>
        <w:t xml:space="preserve">. Equations are moved to Section 1.4.1 where the questions about how to calculate </w:t>
      </w:r>
      <m:oMath>
        <m:r>
          <w:rPr>
            <w:rFonts w:ascii="Cambria Math" w:hAnsi="Cambria Math" w:cs="Times New Roman"/>
            <w:sz w:val="24"/>
            <w:szCs w:val="24"/>
          </w:rPr>
          <m:t>λ</m:t>
        </m:r>
      </m:oMath>
      <w:r>
        <w:t xml:space="preserve"> first occurs.</w:t>
      </w:r>
    </w:p>
    <w:p w14:paraId="12EE219D" w14:textId="77777777" w:rsidR="00CC1315" w:rsidRDefault="00CC1315" w:rsidP="00A73F86">
      <w:pPr>
        <w:pStyle w:val="CommentText"/>
      </w:pPr>
    </w:p>
    <w:p w14:paraId="3721C8FF" w14:textId="6B9B0E36" w:rsidR="00CC1315" w:rsidRDefault="00CC1315" w:rsidP="00A73F86">
      <w:pPr>
        <w:pStyle w:val="CommentText"/>
      </w:pPr>
      <m:oMath>
        <m:r>
          <w:rPr>
            <w:rFonts w:ascii="Cambria Math" w:hAnsi="Cambria Math" w:cs="Times New Roman"/>
            <w:sz w:val="24"/>
            <w:szCs w:val="24"/>
          </w:rPr>
          <m:t>μ</m:t>
        </m:r>
      </m:oMath>
      <w:r>
        <w:t xml:space="preserve"> parameterization equation moved to Eqn 1.7</w:t>
      </w:r>
    </w:p>
  </w:comment>
  <w:comment w:id="531" w:author="Liu, Yangang" w:date="2020-12-05T15:41:00Z" w:initials="LY">
    <w:p w14:paraId="0CACBFBB" w14:textId="6B5982E1" w:rsidR="00BE0C68" w:rsidRDefault="00BE0C68">
      <w:pPr>
        <w:pStyle w:val="CommentText"/>
      </w:pPr>
      <w:r>
        <w:rPr>
          <w:rStyle w:val="CommentReference"/>
        </w:rPr>
        <w:annotationRef/>
      </w:r>
      <w:proofErr w:type="spellStart"/>
      <w:r>
        <w:t>Rbar</w:t>
      </w:r>
      <w:proofErr w:type="spellEnd"/>
      <w:r>
        <w:t xml:space="preserve"> should be </w:t>
      </w:r>
      <w:proofErr w:type="spellStart"/>
      <w:r>
        <w:t>rv.</w:t>
      </w:r>
      <w:proofErr w:type="spellEnd"/>
      <w:r>
        <w:t xml:space="preserve"> </w:t>
      </w:r>
    </w:p>
  </w:comment>
  <w:comment w:id="546" w:author="Liu, Yangang" w:date="2020-12-05T15:51:00Z" w:initials="LY">
    <w:p w14:paraId="00604EF4" w14:textId="72DB753E" w:rsidR="00B25F13" w:rsidRDefault="00B25F13">
      <w:pPr>
        <w:pStyle w:val="CommentText"/>
      </w:pPr>
      <w:r>
        <w:rPr>
          <w:rStyle w:val="CommentReference"/>
        </w:rPr>
        <w:annotationRef/>
      </w:r>
      <w:r>
        <w:t xml:space="preserve">Is there a lower limit for liquid water effective radius in </w:t>
      </w:r>
      <w:proofErr w:type="spellStart"/>
      <w:r>
        <w:t>ThomA</w:t>
      </w:r>
      <w:proofErr w:type="spellEnd"/>
      <w:r>
        <w:t xml:space="preserve">? </w:t>
      </w:r>
    </w:p>
  </w:comment>
  <w:comment w:id="547" w:author="Liu, Yangang" w:date="2020-11-10T11:47:00Z" w:initials="LY">
    <w:p w14:paraId="4D7791AA" w14:textId="77777777" w:rsidR="00CC1315" w:rsidRDefault="00CC1315" w:rsidP="00A73F86">
      <w:pPr>
        <w:pStyle w:val="CommentText"/>
      </w:pPr>
      <w:r>
        <w:rPr>
          <w:rStyle w:val="CommentReference"/>
        </w:rPr>
        <w:annotationRef/>
      </w:r>
      <w:r>
        <w:t>Add the empirical equations here</w:t>
      </w:r>
    </w:p>
  </w:comment>
  <w:comment w:id="548" w:author="Xin Zhou" w:date="2020-11-12T17:25:00Z" w:initials="XZ">
    <w:p w14:paraId="7F1BFAE6" w14:textId="77777777" w:rsidR="00CC1315" w:rsidRDefault="00CC1315" w:rsidP="00A73F86">
      <w:pPr>
        <w:pStyle w:val="CommentText"/>
      </w:pPr>
      <w:r>
        <w:rPr>
          <w:rStyle w:val="CommentReference"/>
        </w:rPr>
        <w:annotationRef/>
      </w:r>
      <w:proofErr w:type="spellStart"/>
      <w:r>
        <w:t>Eqn</w:t>
      </w:r>
      <w:proofErr w:type="spellEnd"/>
      <w:r>
        <w:t xml:space="preserve"> added</w:t>
      </w:r>
    </w:p>
  </w:comment>
  <w:comment w:id="880" w:author="Liu, Yangang" w:date="2020-10-19T16:23:00Z" w:initials="LY">
    <w:p w14:paraId="6F754915" w14:textId="77777777" w:rsidR="00CC1315" w:rsidRDefault="00CC1315" w:rsidP="00A73F86">
      <w:pPr>
        <w:pStyle w:val="CommentText"/>
      </w:pPr>
      <w:r>
        <w:rPr>
          <w:rStyle w:val="CommentReference"/>
        </w:rPr>
        <w:annotationRef/>
      </w:r>
      <w:r>
        <w:t>Add units for these parameters when applicable</w:t>
      </w:r>
    </w:p>
  </w:comment>
  <w:comment w:id="881" w:author="Liu, Yangang" w:date="2020-10-22T16:24:00Z" w:initials="LY">
    <w:p w14:paraId="01818A77" w14:textId="77777777" w:rsidR="00CC1315" w:rsidRDefault="00CC1315" w:rsidP="00A73F86">
      <w:pPr>
        <w:pStyle w:val="CommentText"/>
      </w:pPr>
      <w:r>
        <w:rPr>
          <w:rStyle w:val="CommentReference"/>
        </w:rPr>
        <w:annotationRef/>
      </w:r>
      <w:r>
        <w:t xml:space="preserve">These seem to be the min diameters for each hydrometeor </w:t>
      </w:r>
      <w:proofErr w:type="gramStart"/>
      <w:r>
        <w:t>categories, and</w:t>
      </w:r>
      <w:proofErr w:type="gramEnd"/>
      <w:r>
        <w:t xml:space="preserve"> are related to the actual microphysical schemes. We should look at the schemes such as </w:t>
      </w:r>
      <w:proofErr w:type="spellStart"/>
      <w:r>
        <w:t>autoconvesion</w:t>
      </w:r>
      <w:proofErr w:type="spellEnd"/>
      <w:r>
        <w:t>, accretion et al. that are derived by Berry ? using these hydrometeors definition.</w:t>
      </w:r>
    </w:p>
  </w:comment>
  <w:comment w:id="882" w:author="Xin Zhou" w:date="2020-10-23T02:54:00Z" w:initials="XZ">
    <w:p w14:paraId="61A9B6FE" w14:textId="77777777" w:rsidR="00CC1315" w:rsidRDefault="00CC1315" w:rsidP="00A73F86">
      <w:pPr>
        <w:pStyle w:val="CommentText"/>
      </w:pPr>
      <w:r>
        <w:rPr>
          <w:rStyle w:val="CommentReference"/>
        </w:rPr>
        <w:annotationRef/>
      </w:r>
      <w:r>
        <w:t>This is a good point! May be changing the lower limit of hydrometers is not a good idea.</w:t>
      </w:r>
    </w:p>
    <w:p w14:paraId="46DE1E38" w14:textId="77777777" w:rsidR="00CC1315" w:rsidRDefault="00CC1315" w:rsidP="00A73F86">
      <w:pPr>
        <w:pStyle w:val="CommentText"/>
      </w:pPr>
    </w:p>
    <w:p w14:paraId="523A1785" w14:textId="77777777" w:rsidR="00CC1315" w:rsidRDefault="00CC1315" w:rsidP="00A73F86">
      <w:pPr>
        <w:pStyle w:val="CommentText"/>
      </w:pPr>
      <w:r>
        <w:t xml:space="preserve">The lower limits of hydrometer sizes control whether the accretion and other collision-coalescence process will happen. We may change the lower limit on accretion calculation, but the tables of corresponding collection efficiency, </w:t>
      </w:r>
      <w:proofErr w:type="spellStart"/>
      <w:r>
        <w:t>Exy</w:t>
      </w:r>
      <w:proofErr w:type="spellEnd"/>
      <w:r>
        <w:t xml:space="preserve">,  have lower bound at default size of smallest hydrometers. So it is meaningless to set smaller particle sizes than </w:t>
      </w:r>
      <w:proofErr w:type="gramStart"/>
      <w:r>
        <w:t>default ,</w:t>
      </w:r>
      <w:proofErr w:type="gramEnd"/>
      <w:r>
        <w:t xml:space="preserve"> since </w:t>
      </w:r>
      <w:proofErr w:type="spellStart"/>
      <w:r>
        <w:t>Exy</w:t>
      </w:r>
      <w:proofErr w:type="spellEnd"/>
      <w:r>
        <w:t xml:space="preserve"> is not available for smaller sizes. Afterall, the </w:t>
      </w:r>
      <w:proofErr w:type="spellStart"/>
      <w:r>
        <w:t>Exy</w:t>
      </w:r>
      <w:proofErr w:type="spellEnd"/>
      <w:r>
        <w:t xml:space="preserve"> calculation are optimized for certain size range.</w:t>
      </w:r>
    </w:p>
    <w:p w14:paraId="19A5269B" w14:textId="77777777" w:rsidR="00CC1315" w:rsidRDefault="00CC1315" w:rsidP="00A73F86">
      <w:pPr>
        <w:pStyle w:val="CommentText"/>
      </w:pPr>
    </w:p>
    <w:p w14:paraId="6FC6C140" w14:textId="77777777" w:rsidR="00CC1315" w:rsidRDefault="00CC1315" w:rsidP="00A73F86">
      <w:pPr>
        <w:pStyle w:val="CommentText"/>
      </w:pPr>
      <w:r>
        <w:t>As for autoconversion, I didn’t see a lower limit of particle sizes in the calculation. And there are no guidelines in Berry et al. 1974 for the size range of each hydrometers.</w:t>
      </w:r>
    </w:p>
    <w:p w14:paraId="36F0B640" w14:textId="77777777" w:rsidR="00CC1315" w:rsidRDefault="00CC1315" w:rsidP="00A73F86">
      <w:pPr>
        <w:pStyle w:val="CommentText"/>
      </w:pPr>
    </w:p>
  </w:comment>
  <w:comment w:id="883" w:author="Liu, Yangang" w:date="2020-11-10T12:03:00Z" w:initials="LY">
    <w:p w14:paraId="4B8C94C8" w14:textId="77777777" w:rsidR="00CC1315" w:rsidRDefault="00CC1315" w:rsidP="00A73F86">
      <w:pPr>
        <w:pStyle w:val="CommentText"/>
      </w:pPr>
      <w:r>
        <w:rPr>
          <w:rStyle w:val="CommentReference"/>
        </w:rPr>
        <w:annotationRef/>
      </w:r>
      <w:r>
        <w:t>Let’s only treat dispersion and condensation constants as tunable for now, while do not change the others till we have a better understanding of the schemes which I think should be replaced eventually.</w:t>
      </w:r>
    </w:p>
  </w:comment>
  <w:comment w:id="884" w:author="Xin Zhou" w:date="2020-11-12T17:19:00Z" w:initials="XZ">
    <w:p w14:paraId="6B34AD32" w14:textId="77777777" w:rsidR="00CC1315" w:rsidRDefault="00CC1315" w:rsidP="00A73F86">
      <w:pPr>
        <w:pStyle w:val="CommentText"/>
      </w:pPr>
      <w:r>
        <w:rPr>
          <w:rStyle w:val="CommentReference"/>
        </w:rPr>
        <w:annotationRef/>
      </w:r>
      <w:r>
        <w:t>Sure.</w:t>
      </w:r>
    </w:p>
  </w:comment>
  <w:comment w:id="891" w:author="Liu, Yangang" w:date="2020-10-22T16:28:00Z" w:initials="LY">
    <w:p w14:paraId="5EE5509F" w14:textId="77777777" w:rsidR="00CC1315" w:rsidRDefault="00CC1315" w:rsidP="00A73F86">
      <w:pPr>
        <w:pStyle w:val="CommentText"/>
      </w:pPr>
      <w:r>
        <w:rPr>
          <w:rStyle w:val="CommentReference"/>
        </w:rPr>
        <w:annotationRef/>
      </w:r>
      <w:r>
        <w:t>Should have the eq for this with the dispersion included.</w:t>
      </w:r>
    </w:p>
  </w:comment>
  <w:comment w:id="893" w:author="Liu, Yangang" w:date="2020-11-10T16:23:00Z" w:initials="LY">
    <w:p w14:paraId="6F9CBA83" w14:textId="77777777" w:rsidR="00CC1315" w:rsidRDefault="00CC1315" w:rsidP="008826D4">
      <w:pPr>
        <w:pStyle w:val="CommentText"/>
      </w:pPr>
      <w:r>
        <w:rPr>
          <w:rStyle w:val="CommentReference"/>
        </w:rPr>
        <w:annotationRef/>
      </w:r>
      <w:r>
        <w:t>Do not follow this sentence</w:t>
      </w:r>
    </w:p>
  </w:comment>
  <w:comment w:id="894" w:author="Xin Zhou" w:date="2020-11-12T14:32:00Z" w:initials="XZ">
    <w:p w14:paraId="0FFD8DE4" w14:textId="65E3331B" w:rsidR="00CC1315" w:rsidRDefault="00CC1315">
      <w:pPr>
        <w:pStyle w:val="CommentText"/>
      </w:pPr>
      <w:r>
        <w:rPr>
          <w:rStyle w:val="CommentReference"/>
        </w:rPr>
        <w:annotationRef/>
      </w:r>
      <w:r>
        <w:t xml:space="preserve">RRTMG has </w:t>
      </w:r>
      <w:proofErr w:type="gramStart"/>
      <w:r>
        <w:t>it’s</w:t>
      </w:r>
      <w:proofErr w:type="gramEnd"/>
      <w:r>
        <w:t xml:space="preserve"> regulation of input effective radii. Specifically, the lower limits of the effective radii are set at the beginning of RRTMG.</w:t>
      </w:r>
    </w:p>
  </w:comment>
  <w:comment w:id="1009" w:author="Liu, Yangang" w:date="2020-10-22T16:32:00Z" w:initials="LY">
    <w:p w14:paraId="0CD59815" w14:textId="77777777" w:rsidR="00CC1315" w:rsidRDefault="00CC1315" w:rsidP="00A73F86">
      <w:pPr>
        <w:pStyle w:val="CommentText"/>
      </w:pPr>
      <w:r>
        <w:rPr>
          <w:rStyle w:val="CommentReference"/>
        </w:rPr>
        <w:annotationRef/>
      </w:r>
      <w:r>
        <w:t>Give the values</w:t>
      </w:r>
    </w:p>
  </w:comment>
  <w:comment w:id="1010" w:author="Xin Zhou" w:date="2020-10-23T01:29:00Z" w:initials="XZ">
    <w:p w14:paraId="79380D6E" w14:textId="77777777" w:rsidR="00CC1315" w:rsidRDefault="00CC1315" w:rsidP="00A73F86">
      <w:pPr>
        <w:pStyle w:val="CommentText"/>
      </w:pPr>
      <w:r>
        <w:rPr>
          <w:rStyle w:val="CommentReference"/>
        </w:rPr>
        <w:annotationRef/>
      </w:r>
      <w:r>
        <w:t xml:space="preserve">SW code: </w:t>
      </w:r>
      <w:proofErr w:type="spellStart"/>
      <w:r>
        <w:t>re_ice</w:t>
      </w:r>
      <w:proofErr w:type="spellEnd"/>
      <w:r>
        <w:t xml:space="preserve"> = 10, </w:t>
      </w:r>
      <w:proofErr w:type="spellStart"/>
      <w:r>
        <w:t>re_snow</w:t>
      </w:r>
      <w:proofErr w:type="spellEnd"/>
      <w:r>
        <w:t xml:space="preserve"> = 10 or 25+ depending on the dynamical core used</w:t>
      </w:r>
    </w:p>
    <w:p w14:paraId="766830D0" w14:textId="77777777" w:rsidR="00CC1315" w:rsidRDefault="00CC1315" w:rsidP="00A73F86">
      <w:pPr>
        <w:pStyle w:val="CommentText"/>
      </w:pPr>
      <w:r>
        <w:t xml:space="preserve">LW </w:t>
      </w:r>
      <w:proofErr w:type="spellStart"/>
      <w:r>
        <w:t>cdoe</w:t>
      </w:r>
      <w:proofErr w:type="spellEnd"/>
      <w:r>
        <w:t xml:space="preserve">: </w:t>
      </w:r>
      <w:proofErr w:type="spellStart"/>
      <w:r>
        <w:t>re_ice</w:t>
      </w:r>
      <w:proofErr w:type="spellEnd"/>
      <w:r>
        <w:t xml:space="preserve"> = 10 </w:t>
      </w:r>
      <w:proofErr w:type="spellStart"/>
      <w:r>
        <w:t>ro</w:t>
      </w:r>
      <w:proofErr w:type="spellEnd"/>
      <w:r>
        <w:t xml:space="preserve"> 25+ depending on the dynamical core used, </w:t>
      </w:r>
      <w:proofErr w:type="spellStart"/>
      <w:r>
        <w:t>re_snow</w:t>
      </w:r>
      <w:proofErr w:type="spellEnd"/>
      <w:r>
        <w:t xml:space="preserve"> = 10.</w:t>
      </w:r>
    </w:p>
    <w:p w14:paraId="1625A582" w14:textId="77777777" w:rsidR="00CC1315" w:rsidRDefault="00CC1315" w:rsidP="00A73F86">
      <w:pPr>
        <w:pStyle w:val="CommentText"/>
      </w:pPr>
    </w:p>
    <w:p w14:paraId="3D4B2F23" w14:textId="77777777" w:rsidR="00CC1315" w:rsidRDefault="00CC1315" w:rsidP="00A73F86">
      <w:pPr>
        <w:pStyle w:val="CommentText"/>
      </w:pPr>
      <w:r>
        <w:t xml:space="preserve">The error in the code does not affect our simulations since </w:t>
      </w:r>
      <w:proofErr w:type="spellStart"/>
      <w:r>
        <w:t>ThomA</w:t>
      </w:r>
      <w:proofErr w:type="spellEnd"/>
      <w:r>
        <w:t xml:space="preserve"> calculates re, and the default re values in RRTMG are not used.</w:t>
      </w:r>
    </w:p>
  </w:comment>
  <w:comment w:id="1011" w:author="Xin Zhou" w:date="2020-11-12T22:18:00Z" w:initials="XZ">
    <w:p w14:paraId="085C336D" w14:textId="77777777" w:rsidR="00CC1315" w:rsidRDefault="00CC1315" w:rsidP="00A73F86">
      <w:pPr>
        <w:pStyle w:val="CommentText"/>
      </w:pPr>
      <w:r>
        <w:rPr>
          <w:rStyle w:val="CommentReference"/>
        </w:rPr>
        <w:annotationRef/>
      </w:r>
      <w:r>
        <w:t xml:space="preserve">Value added in paragraphs above. This error affects the calculation only when </w:t>
      </w:r>
      <w:proofErr w:type="spellStart"/>
      <w:r>
        <w:rPr>
          <w:rFonts w:ascii="Times New Roman" w:hAnsi="Times New Roman" w:cs="Times New Roman"/>
        </w:rPr>
        <w:t>inflagsw</w:t>
      </w:r>
      <w:proofErr w:type="spellEnd"/>
      <w:r>
        <w:rPr>
          <w:rFonts w:ascii="Times New Roman" w:hAnsi="Times New Roman" w:cs="Times New Roman"/>
        </w:rPr>
        <w:t xml:space="preserve"> ≥ 3, and </w:t>
      </w:r>
      <w:proofErr w:type="spellStart"/>
      <w:r>
        <w:rPr>
          <w:rFonts w:ascii="Times New Roman" w:hAnsi="Times New Roman" w:cs="Times New Roman"/>
        </w:rPr>
        <w:t>iceflagsw</w:t>
      </w:r>
      <w:proofErr w:type="spellEnd"/>
      <w:r>
        <w:rPr>
          <w:rFonts w:ascii="Times New Roman" w:hAnsi="Times New Roman" w:cs="Times New Roman"/>
        </w:rPr>
        <w:t xml:space="preserve"> ≥ 4 and the fixed values for re are used. But we are not using the fixed re values.</w:t>
      </w:r>
    </w:p>
  </w:comment>
  <w:comment w:id="1026" w:author="Liu, Yangang" w:date="2020-10-22T16:35:00Z" w:initials="LY">
    <w:p w14:paraId="542D8AAD" w14:textId="77777777" w:rsidR="00CC1315" w:rsidRDefault="00CC1315" w:rsidP="00A73F86">
      <w:pPr>
        <w:pStyle w:val="CommentText"/>
      </w:pPr>
      <w:r>
        <w:rPr>
          <w:rStyle w:val="CommentReference"/>
        </w:rPr>
        <w:annotationRef/>
      </w:r>
      <w:r>
        <w:t xml:space="preserve">How these effective radii are calculated, using re=beta </w:t>
      </w:r>
      <w:proofErr w:type="spellStart"/>
      <w:r>
        <w:t>rv</w:t>
      </w:r>
      <w:proofErr w:type="spellEnd"/>
      <w:r>
        <w:t xml:space="preserve"> or fixed values for each hydrometeor type?</w:t>
      </w:r>
    </w:p>
  </w:comment>
  <w:comment w:id="1027" w:author="Xin Zhou" w:date="2020-10-23T01:37:00Z" w:initials="XZ">
    <w:p w14:paraId="722E03E2" w14:textId="77777777" w:rsidR="00CC1315" w:rsidRDefault="00CC1315" w:rsidP="00A73F86">
      <w:pPr>
        <w:pStyle w:val="CommentText"/>
      </w:pPr>
      <w:r>
        <w:rPr>
          <w:rStyle w:val="CommentReference"/>
        </w:rPr>
        <w:annotationRef/>
      </w:r>
      <w:r>
        <w:t xml:space="preserve">The effective radius used is provided by </w:t>
      </w:r>
      <w:proofErr w:type="spellStart"/>
      <w:r>
        <w:t>ThomA</w:t>
      </w:r>
      <w:proofErr w:type="spellEnd"/>
      <w:r>
        <w:t xml:space="preserve"> scheme. And is re=beta </w:t>
      </w:r>
      <w:proofErr w:type="spellStart"/>
      <w:r>
        <w:t>rv</w:t>
      </w:r>
      <w:proofErr w:type="spellEnd"/>
      <w:r>
        <w:t xml:space="preserve"> for cloud droplet using BNL parameterization</w:t>
      </w:r>
    </w:p>
  </w:comment>
  <w:comment w:id="1028" w:author="Liu, Yangang" w:date="2020-10-24T11:12:00Z" w:initials="LY">
    <w:p w14:paraId="6A57EAA9" w14:textId="77777777" w:rsidR="00CC1315" w:rsidRDefault="00CC1315" w:rsidP="00A73F86">
      <w:pPr>
        <w:pStyle w:val="CommentText"/>
      </w:pPr>
      <w:r>
        <w:rPr>
          <w:rStyle w:val="CommentReference"/>
        </w:rPr>
        <w:annotationRef/>
      </w:r>
      <w:r>
        <w:t xml:space="preserve">How is treated in </w:t>
      </w:r>
      <w:proofErr w:type="spellStart"/>
      <w:r>
        <w:t>ThomA</w:t>
      </w:r>
      <w:proofErr w:type="spellEnd"/>
      <w:r>
        <w:t xml:space="preserve"> then? </w:t>
      </w:r>
    </w:p>
  </w:comment>
  <w:comment w:id="1029" w:author="Xin Zhou" w:date="2020-11-09T20:42:00Z" w:initials="XZ">
    <w:p w14:paraId="49D25572" w14:textId="77777777" w:rsidR="00CC1315" w:rsidRDefault="00CC1315" w:rsidP="00A73F86">
      <w:pPr>
        <w:pStyle w:val="CommentText"/>
      </w:pPr>
      <w:r>
        <w:rPr>
          <w:rStyle w:val="CommentReference"/>
        </w:rPr>
        <w:annotationRef/>
      </w:r>
      <w:r>
        <w:t>Please refer to the Section 4a in the microphysics part for re calculation</w:t>
      </w:r>
    </w:p>
  </w:comment>
  <w:comment w:id="1064" w:author="Liu, Yangang" w:date="2020-11-10T16:30:00Z" w:initials="LY">
    <w:p w14:paraId="2524E084" w14:textId="77777777" w:rsidR="00CC1315" w:rsidRDefault="00CC1315" w:rsidP="00A73F86">
      <w:pPr>
        <w:pStyle w:val="CommentText"/>
        <w:numPr>
          <w:ilvl w:val="0"/>
          <w:numId w:val="1"/>
        </w:numPr>
      </w:pPr>
      <w:r>
        <w:rPr>
          <w:rStyle w:val="CommentReference"/>
        </w:rPr>
        <w:annotationRef/>
      </w:r>
      <w:r>
        <w:t>Besides being used in calculation of optical depth, re is used in what else?</w:t>
      </w:r>
    </w:p>
    <w:p w14:paraId="12C5E339" w14:textId="77777777" w:rsidR="00CC1315" w:rsidRDefault="00CC1315" w:rsidP="00A73F86">
      <w:pPr>
        <w:pStyle w:val="CommentText"/>
        <w:numPr>
          <w:ilvl w:val="0"/>
          <w:numId w:val="1"/>
        </w:numPr>
      </w:pPr>
      <w:r>
        <w:t xml:space="preserve"> Describe How LWP, IWP, SWP are calculated</w:t>
      </w:r>
    </w:p>
  </w:comment>
  <w:comment w:id="1065" w:author="Xin Zhou" w:date="2020-11-12T22:47:00Z" w:initials="XZ">
    <w:p w14:paraId="57D8DE01" w14:textId="1C5E4E30" w:rsidR="00CC1315" w:rsidRDefault="00CC1315" w:rsidP="00A73F86">
      <w:pPr>
        <w:pStyle w:val="CommentText"/>
      </w:pPr>
      <w:r>
        <w:rPr>
          <w:rStyle w:val="CommentReference"/>
        </w:rPr>
        <w:annotationRef/>
      </w:r>
      <w:r>
        <w:t>1) Re is only used in the calculation of optical depth, as index of look up table for the extinction and absorption coefficient.</w:t>
      </w:r>
    </w:p>
    <w:p w14:paraId="4CAACF2F" w14:textId="56C73123" w:rsidR="00CC1315" w:rsidRDefault="00CC1315" w:rsidP="00A73F86">
      <w:pPr>
        <w:pStyle w:val="CommentText"/>
      </w:pPr>
      <w:r>
        <w:t>2) Calculation of water paths added.</w:t>
      </w:r>
    </w:p>
  </w:comment>
  <w:comment w:id="1103" w:author="Liu, Yangang" w:date="2020-10-22T16:37:00Z" w:initials="LY">
    <w:p w14:paraId="4FDB10DF" w14:textId="77777777" w:rsidR="00CC1315" w:rsidRDefault="00CC1315" w:rsidP="00A73F86">
      <w:pPr>
        <w:pStyle w:val="CommentText"/>
      </w:pPr>
      <w:r>
        <w:rPr>
          <w:rStyle w:val="CommentReference"/>
        </w:rPr>
        <w:annotationRef/>
      </w:r>
      <w:r>
        <w:t>This brings about a question as of what PDF are used.</w:t>
      </w:r>
    </w:p>
  </w:comment>
  <w:comment w:id="1104" w:author="Xin Zhou" w:date="2020-10-23T02:05:00Z" w:initials="XZ">
    <w:p w14:paraId="222309D7" w14:textId="77777777" w:rsidR="00CC1315" w:rsidRDefault="00CC1315" w:rsidP="00A73F86">
      <w:pPr>
        <w:pStyle w:val="CommentText"/>
      </w:pPr>
      <w:r>
        <w:rPr>
          <w:rStyle w:val="CommentReference"/>
        </w:rPr>
        <w:annotationRef/>
      </w:r>
      <w:r>
        <w:t>The PDF assumption in RRTMG assumes the cloud condensates distribute homogeneously over the sub-columns (The simplest assumption). I’m reviewing more literature to see the effect of using different sampling PDF</w:t>
      </w:r>
    </w:p>
  </w:comment>
  <w:comment w:id="1105" w:author="Liu, Yangang" w:date="2020-10-24T11:13:00Z" w:initials="LY">
    <w:p w14:paraId="353D33E1" w14:textId="77777777" w:rsidR="00CC1315" w:rsidRDefault="00CC1315" w:rsidP="00A73F86">
      <w:pPr>
        <w:pStyle w:val="CommentText"/>
      </w:pPr>
      <w:r>
        <w:rPr>
          <w:rStyle w:val="CommentReference"/>
        </w:rPr>
        <w:annotationRef/>
      </w:r>
    </w:p>
  </w:comment>
  <w:comment w:id="1106" w:author="Liu, Yangang" w:date="2020-10-22T16:40:00Z" w:initials="LY">
    <w:p w14:paraId="07FC101D" w14:textId="77777777" w:rsidR="00CC1315" w:rsidRDefault="00CC1315" w:rsidP="00A73F86">
      <w:pPr>
        <w:pStyle w:val="CommentText"/>
      </w:pPr>
      <w:r>
        <w:rPr>
          <w:rStyle w:val="CommentReference"/>
        </w:rPr>
        <w:annotationRef/>
      </w:r>
      <w:r>
        <w:t>This is surprising, and a low-</w:t>
      </w:r>
      <w:proofErr w:type="spellStart"/>
      <w:r>
        <w:t>hangling</w:t>
      </w:r>
      <w:proofErr w:type="spellEnd"/>
      <w:r>
        <w:t xml:space="preserve"> fruit if true.</w:t>
      </w:r>
    </w:p>
    <w:p w14:paraId="6C02E60D" w14:textId="77777777" w:rsidR="00CC1315" w:rsidRDefault="00CC1315" w:rsidP="00A73F86">
      <w:pPr>
        <w:pStyle w:val="CommentText"/>
      </w:pPr>
      <w:r>
        <w:t>In any case, we can make the overlap options of 1, 2, and 3.</w:t>
      </w:r>
    </w:p>
  </w:comment>
  <w:comment w:id="1107" w:author="Xin Zhou" w:date="2020-10-23T02:08:00Z" w:initials="XZ">
    <w:p w14:paraId="46405F6F" w14:textId="77777777" w:rsidR="00CC1315" w:rsidRDefault="00CC1315" w:rsidP="00A73F86">
      <w:pPr>
        <w:pStyle w:val="CommentText"/>
      </w:pPr>
      <w:r>
        <w:rPr>
          <w:rStyle w:val="CommentReference"/>
        </w:rPr>
        <w:annotationRef/>
      </w:r>
      <w:r>
        <w:t>Yes. For RRTMG in WRF V4.1.2, the exponential random option is not implemented.</w:t>
      </w:r>
    </w:p>
  </w:comment>
  <w:comment w:id="1108" w:author="Liu, Yangang" w:date="2020-10-22T16:54:00Z" w:initials="LY">
    <w:p w14:paraId="2E99EF94" w14:textId="77777777" w:rsidR="00CC1315" w:rsidRDefault="00CC1315" w:rsidP="00A73F86">
      <w:pPr>
        <w:pStyle w:val="CommentText"/>
      </w:pPr>
      <w:r>
        <w:rPr>
          <w:rStyle w:val="CommentReference"/>
        </w:rPr>
        <w:annotationRef/>
      </w:r>
      <w:r>
        <w:t>I do not think we should do change this now and LW related processes.</w:t>
      </w:r>
    </w:p>
  </w:comment>
  <w:comment w:id="1109" w:author="Xin Zhou" w:date="2020-10-23T02:11:00Z" w:initials="XZ">
    <w:p w14:paraId="6288DAD4" w14:textId="77777777" w:rsidR="00CC1315" w:rsidRDefault="00CC1315" w:rsidP="00A73F86">
      <w:pPr>
        <w:pStyle w:val="CommentText"/>
      </w:pPr>
      <w:r>
        <w:rPr>
          <w:rStyle w:val="CommentReference"/>
        </w:rPr>
        <w:annotationRef/>
      </w:r>
      <w:r>
        <w:t>Sure. The list provides as many parameters as possible. And we may always select the more important ones according to our case.</w:t>
      </w:r>
    </w:p>
  </w:comment>
  <w:comment w:id="1110" w:author="Liu, Yangang" w:date="2020-10-19T16:37:00Z" w:initials="LY">
    <w:p w14:paraId="373FDD98" w14:textId="77777777" w:rsidR="00CC1315" w:rsidRDefault="00CC1315" w:rsidP="00A73F86">
      <w:pPr>
        <w:pStyle w:val="CommentText"/>
      </w:pPr>
      <w:r>
        <w:rPr>
          <w:rStyle w:val="CommentReference"/>
        </w:rPr>
        <w:annotationRef/>
      </w:r>
      <w:r>
        <w:t>No entrainment rate in the formulation?</w:t>
      </w:r>
    </w:p>
    <w:p w14:paraId="2824DD3F" w14:textId="77777777" w:rsidR="00CC1315" w:rsidRDefault="00CC1315" w:rsidP="00A73F86">
      <w:pPr>
        <w:pStyle w:val="CommentText"/>
      </w:pPr>
      <w:r>
        <w:t xml:space="preserve">No convective cloud fraction as </w:t>
      </w:r>
      <w:proofErr w:type="gramStart"/>
      <w:r>
        <w:t>a</w:t>
      </w:r>
      <w:proofErr w:type="gramEnd"/>
      <w:r>
        <w:t xml:space="preserve"> output?</w:t>
      </w:r>
    </w:p>
    <w:p w14:paraId="2948893D" w14:textId="77777777" w:rsidR="00CC1315" w:rsidRDefault="00CC1315" w:rsidP="00A73F86">
      <w:pPr>
        <w:pStyle w:val="CommentText"/>
      </w:pPr>
      <w:r>
        <w:t>Need better understanding and polish this section.</w:t>
      </w:r>
    </w:p>
  </w:comment>
  <w:comment w:id="1111" w:author="Xin Zhou" w:date="2020-10-22T04:23:00Z" w:initials="XZ">
    <w:p w14:paraId="5EC5AA59" w14:textId="77777777" w:rsidR="00CC1315" w:rsidRDefault="00CC1315" w:rsidP="00A73F86">
      <w:pPr>
        <w:pStyle w:val="CommentText"/>
      </w:pPr>
      <w:r>
        <w:rPr>
          <w:rStyle w:val="CommentReference"/>
        </w:rPr>
        <w:annotationRef/>
      </w:r>
      <w:r>
        <w:t xml:space="preserve">Entrainment is considered in the calculation (see Section 2), but cumulus scheme only output cloud water, not the cloud fraction. The cloud water tendency is </w:t>
      </w:r>
      <w:proofErr w:type="spellStart"/>
      <w:r>
        <w:t>dellaqc</w:t>
      </w:r>
      <w:proofErr w:type="spellEnd"/>
      <w:r>
        <w:t xml:space="preserve"> in Section 1, and the moisture related properties are in Section 2.</w:t>
      </w:r>
    </w:p>
    <w:p w14:paraId="6024F338" w14:textId="77777777" w:rsidR="00CC1315" w:rsidRDefault="00CC1315" w:rsidP="00A73F86">
      <w:pPr>
        <w:pStyle w:val="CommentText"/>
      </w:pPr>
    </w:p>
    <w:p w14:paraId="049391D9" w14:textId="77777777" w:rsidR="00CC1315" w:rsidRDefault="00CC1315" w:rsidP="00A73F86">
      <w:pPr>
        <w:pStyle w:val="CommentText"/>
      </w:pPr>
      <w:r>
        <w:t>Cloud fraction is calculated in the radiation driver, which collects all the cloud water generated from individual schemes including microphysics, convection and PBL schemes. And then passing the calculated cloud fraction to radiation scheme.</w:t>
      </w:r>
    </w:p>
  </w:comment>
  <w:comment w:id="1112" w:author="Liu, Yangang" w:date="2020-11-10T17:00:00Z" w:initials="LY">
    <w:p w14:paraId="2C4EF7E4" w14:textId="77777777" w:rsidR="00CC1315" w:rsidRDefault="00CC1315" w:rsidP="00A73F86">
      <w:pPr>
        <w:pStyle w:val="CommentText"/>
      </w:pPr>
      <w:r>
        <w:rPr>
          <w:rStyle w:val="CommentReference"/>
        </w:rPr>
        <w:annotationRef/>
      </w:r>
      <w:r>
        <w:t xml:space="preserve">If so, state this in the section on cloud fraction parameterization. </w:t>
      </w:r>
    </w:p>
  </w:comment>
  <w:comment w:id="1113" w:author="Xin Zhou" w:date="2020-11-14T11:32:00Z" w:initials="XZ">
    <w:p w14:paraId="6BAB77D0" w14:textId="778E949B" w:rsidR="00CC1315" w:rsidRDefault="00CC1315">
      <w:pPr>
        <w:pStyle w:val="CommentText"/>
      </w:pPr>
      <w:r>
        <w:rPr>
          <w:rStyle w:val="CommentReference"/>
        </w:rPr>
        <w:annotationRef/>
      </w:r>
      <w:r>
        <w:t>added</w:t>
      </w:r>
    </w:p>
  </w:comment>
  <w:comment w:id="1134" w:author="Liu, Yangang" w:date="2020-11-10T17:09:00Z" w:initials="LY">
    <w:p w14:paraId="6C88B94C" w14:textId="77777777" w:rsidR="00CC1315" w:rsidRDefault="00CC1315" w:rsidP="00A73F86">
      <w:pPr>
        <w:pStyle w:val="CommentText"/>
      </w:pPr>
      <w:r>
        <w:rPr>
          <w:rStyle w:val="CommentReference"/>
        </w:rPr>
        <w:annotationRef/>
      </w:r>
      <w:r>
        <w:t xml:space="preserve">If so, why choose GF among many? It gives better </w:t>
      </w:r>
      <w:proofErr w:type="gramStart"/>
      <w:r>
        <w:t>results?</w:t>
      </w:r>
      <w:proofErr w:type="gramEnd"/>
    </w:p>
  </w:comment>
  <w:comment w:id="1135" w:author="Xin Zhou" w:date="2020-11-13T11:16:00Z" w:initials="XZ">
    <w:p w14:paraId="752E0681" w14:textId="0A2A0B06" w:rsidR="00CC1315" w:rsidRDefault="00CC1315">
      <w:pPr>
        <w:pStyle w:val="CommentText"/>
      </w:pPr>
      <w:r>
        <w:rPr>
          <w:rStyle w:val="CommentReference"/>
        </w:rPr>
        <w:annotationRef/>
      </w:r>
      <w:r>
        <w:t xml:space="preserve">I think most of the users do not read the code in order to use it. </w:t>
      </w:r>
      <w:proofErr w:type="gramStart"/>
      <w:r>
        <w:t>So</w:t>
      </w:r>
      <w:proofErr w:type="gramEnd"/>
      <w:r>
        <w:t xml:space="preserve"> the poor coding format does not affect the popularity very much. The popularity of the scheme may be </w:t>
      </w:r>
      <w:proofErr w:type="gramStart"/>
      <w:r>
        <w:t>due to the fact that</w:t>
      </w:r>
      <w:proofErr w:type="gramEnd"/>
      <w:r>
        <w:t xml:space="preserve"> some of the popular forecasts uses GF scheme, such as HRRR. And also, GF has advantage over other cu schemes that GF is scale aware, which means GF scheme can be used with finer grid resolution &lt; 5km with the subsidence </w:t>
      </w:r>
      <w:proofErr w:type="spellStart"/>
      <w:r>
        <w:t>spreaded</w:t>
      </w:r>
      <w:proofErr w:type="spellEnd"/>
      <w:r>
        <w:t xml:space="preserve"> over adjustable numbers of grid columns to accommodate the fine resolution.</w:t>
      </w:r>
    </w:p>
  </w:comment>
  <w:comment w:id="1136" w:author="Liu, Yangang" w:date="2020-10-22T16:59:00Z" w:initials="LY">
    <w:p w14:paraId="54397FC9" w14:textId="77777777" w:rsidR="00CC1315" w:rsidRDefault="00CC1315" w:rsidP="00A73F86">
      <w:pPr>
        <w:pStyle w:val="CommentText"/>
      </w:pPr>
      <w:r>
        <w:rPr>
          <w:rStyle w:val="CommentReference"/>
        </w:rPr>
        <w:annotationRef/>
      </w:r>
      <w:r>
        <w:t>Entrainment and detrainment rates are iteratively estimated from mass flux profile? This needs double-checking.</w:t>
      </w:r>
    </w:p>
  </w:comment>
  <w:comment w:id="1137" w:author="Xin Zhou" w:date="2020-11-09T21:20:00Z" w:initials="XZ">
    <w:p w14:paraId="3CE82081" w14:textId="542E2D9F" w:rsidR="00CC1315" w:rsidRDefault="00CC1315" w:rsidP="00A73F86">
      <w:pPr>
        <w:pStyle w:val="CommentText"/>
      </w:pPr>
      <w:r>
        <w:rPr>
          <w:rStyle w:val="CommentReference"/>
        </w:rPr>
        <w:annotationRef/>
      </w:r>
      <w:r>
        <w:t>Yes, the entrainment and detrainment rate are calculated iteratively from the originating level to the cloud top based on the normalized mass flux profile.</w:t>
      </w:r>
    </w:p>
    <w:p w14:paraId="3033D094" w14:textId="77777777" w:rsidR="00CC1315" w:rsidRDefault="00CC1315" w:rsidP="00A73F86">
      <w:pPr>
        <w:pStyle w:val="CommentText"/>
      </w:pPr>
      <w:r>
        <w:t xml:space="preserve">(For my reference: </w:t>
      </w:r>
    </w:p>
    <w:p w14:paraId="4ED57DD4" w14:textId="77777777" w:rsidR="00CC1315" w:rsidRDefault="00CC1315" w:rsidP="00A73F86">
      <w:pPr>
        <w:pStyle w:val="CommentText"/>
      </w:pPr>
      <w:r>
        <w:t xml:space="preserve">1. </w:t>
      </w:r>
      <w:proofErr w:type="spellStart"/>
      <w:r w:rsidRPr="0041727D">
        <w:t>rates_up_pdf</w:t>
      </w:r>
      <w:proofErr w:type="spellEnd"/>
      <w:r>
        <w:t>( ), to update the normalized mass flux profile.</w:t>
      </w:r>
    </w:p>
    <w:p w14:paraId="6F491377" w14:textId="77777777" w:rsidR="00CC1315" w:rsidRDefault="00CC1315" w:rsidP="00A73F86">
      <w:pPr>
        <w:pStyle w:val="CommentText"/>
      </w:pPr>
      <w:r>
        <w:t xml:space="preserve">2. </w:t>
      </w:r>
      <w:proofErr w:type="spellStart"/>
      <w:r w:rsidRPr="0041727D">
        <w:t>get_lateral_massflux</w:t>
      </w:r>
      <w:proofErr w:type="spellEnd"/>
      <w:r>
        <w:t>( ), Line 4210-4235 to update the entrainment and detrainment rates)</w:t>
      </w:r>
    </w:p>
  </w:comment>
  <w:comment w:id="1140" w:author="Xin Zhou" w:date="2020-11-13T12:11:00Z" w:initials="XZ">
    <w:p w14:paraId="2A2A0ECE" w14:textId="11BECB52" w:rsidR="00CC1315" w:rsidRDefault="00CC1315">
      <w:pPr>
        <w:pStyle w:val="CommentText"/>
      </w:pPr>
      <w:r>
        <w:rPr>
          <w:rStyle w:val="CommentReference"/>
        </w:rPr>
        <w:annotationRef/>
      </w:r>
      <w:r>
        <w:t>Right, sensible and latent heat fluxes come from land surface model, in which H and LE are diagnosed based on the potential temperature and moisture differences between land surface and atmosphere. The calculation is not discussed in GF paper, but the formulae are provided by Yunpeng in Section 6.</w:t>
      </w:r>
    </w:p>
    <w:p w14:paraId="1BC2B000" w14:textId="39008AA4" w:rsidR="00CC1315" w:rsidRDefault="00CC1315">
      <w:pPr>
        <w:pStyle w:val="CommentText"/>
      </w:pPr>
      <w:r>
        <w:t>The original text I wrote was “no tuning parameter is provided in the paper”, which I mean “</w:t>
      </w:r>
      <w:proofErr w:type="spellStart"/>
      <w:r>
        <w:t>flux_tun</w:t>
      </w:r>
      <w:proofErr w:type="spellEnd"/>
      <w:r>
        <w:t>” is left out in the discussion of the physical process in the paper. It only occurs in the code.</w:t>
      </w:r>
    </w:p>
  </w:comment>
  <w:comment w:id="1141" w:author="Xin Zhou" w:date="2020-11-14T15:24:00Z" w:initials="XZ">
    <w:p w14:paraId="4CDA11FF" w14:textId="77777777" w:rsidR="00CC1315" w:rsidRDefault="00CC1315">
      <w:pPr>
        <w:pStyle w:val="CommentText"/>
      </w:pPr>
      <w:r>
        <w:rPr>
          <w:rStyle w:val="CommentReference"/>
        </w:rPr>
        <w:annotationRef/>
      </w:r>
      <w:r>
        <w:t xml:space="preserve">For my simulations, I used RUC land surface model and MYNN surface layer parameterization. E.g. </w:t>
      </w:r>
      <w:proofErr w:type="spellStart"/>
      <w:r>
        <w:t>sf_sfclay_physics</w:t>
      </w:r>
      <w:proofErr w:type="spellEnd"/>
      <w:r>
        <w:t xml:space="preserve">=5, and </w:t>
      </w:r>
      <w:proofErr w:type="spellStart"/>
      <w:r>
        <w:t>sf_surface_phsyics</w:t>
      </w:r>
      <w:proofErr w:type="spellEnd"/>
      <w:r>
        <w:t>=3.</w:t>
      </w:r>
    </w:p>
    <w:p w14:paraId="13FBB813" w14:textId="77777777" w:rsidR="00CC1315" w:rsidRDefault="00CC1315">
      <w:pPr>
        <w:pStyle w:val="CommentText"/>
      </w:pPr>
    </w:p>
    <w:p w14:paraId="194F9FAA" w14:textId="1C6E727E" w:rsidR="00CC1315" w:rsidRDefault="00CC1315">
      <w:pPr>
        <w:pStyle w:val="CommentText"/>
      </w:pPr>
      <w:r>
        <w:t>How similar the MM5 surface layer scheme compares to the MYNN surface layer scheme?</w:t>
      </w:r>
    </w:p>
  </w:comment>
  <w:comment w:id="1154" w:author="Liu, Yangang" w:date="2020-11-10T17:27:00Z" w:initials="LY">
    <w:p w14:paraId="05105FFA" w14:textId="77777777" w:rsidR="00CC1315" w:rsidRDefault="00CC1315" w:rsidP="00A73F86">
      <w:pPr>
        <w:pStyle w:val="CommentText"/>
      </w:pPr>
      <w:r>
        <w:rPr>
          <w:rStyle w:val="CommentReference"/>
        </w:rPr>
        <w:annotationRef/>
      </w:r>
      <w:r>
        <w:t>Which one we use? Connection to that described by Xin; Xin, double check Section 8.3 below.</w:t>
      </w:r>
    </w:p>
  </w:comment>
  <w:comment w:id="1155" w:author="Shan Yunpeng" w:date="2020-11-16T08:33:00Z" w:initials="SY">
    <w:p w14:paraId="4B9CA7D1" w14:textId="522D23A4" w:rsidR="00CC1315" w:rsidRDefault="00CC1315">
      <w:pPr>
        <w:pStyle w:val="CommentText"/>
      </w:pPr>
      <w:r>
        <w:rPr>
          <w:rStyle w:val="CommentReference"/>
        </w:rPr>
        <w:annotationRef/>
      </w:r>
      <w:r>
        <w:t xml:space="preserve">Here, we use iii. This is the default setup. </w:t>
      </w:r>
    </w:p>
  </w:comment>
  <w:comment w:id="1160" w:author="Liu, Yangang" w:date="2020-12-05T16:39:00Z" w:initials="LY">
    <w:p w14:paraId="76ACC399" w14:textId="5964EFD6" w:rsidR="00E0544B" w:rsidRDefault="00E0544B">
      <w:pPr>
        <w:pStyle w:val="CommentText"/>
      </w:pPr>
      <w:r>
        <w:rPr>
          <w:rStyle w:val="CommentReference"/>
        </w:rPr>
        <w:annotationRef/>
      </w:r>
      <w:r>
        <w:t>Pls use consistent notations between text and equations.</w:t>
      </w:r>
    </w:p>
  </w:comment>
  <w:comment w:id="1166" w:author="Liu, Yangang" w:date="2020-11-10T17:38:00Z" w:initials="LY">
    <w:p w14:paraId="603EAD38" w14:textId="77777777" w:rsidR="00CC1315" w:rsidRDefault="00CC1315" w:rsidP="00A73F86">
      <w:pPr>
        <w:pStyle w:val="CommentText"/>
        <w:numPr>
          <w:ilvl w:val="0"/>
          <w:numId w:val="3"/>
        </w:numPr>
      </w:pPr>
      <w:r>
        <w:rPr>
          <w:rStyle w:val="CommentReference"/>
        </w:rPr>
        <w:annotationRef/>
      </w:r>
      <w:r>
        <w:t xml:space="preserve">It seems MYNN-EDMF only outputs water mixing ratio to RRTMG? If this is the case, how effective radius, water path, or other variables needed to calculate optical depth are treated? </w:t>
      </w:r>
    </w:p>
    <w:p w14:paraId="5F882E69" w14:textId="77777777" w:rsidR="00CC1315" w:rsidRDefault="00CC1315" w:rsidP="00A73F86">
      <w:pPr>
        <w:pStyle w:val="CommentText"/>
        <w:numPr>
          <w:ilvl w:val="0"/>
          <w:numId w:val="3"/>
        </w:numPr>
      </w:pPr>
      <w:r>
        <w:t xml:space="preserve"> No vertical overlap assumption is involved in handling the MYNN-EDMF cloud fraction?  </w:t>
      </w:r>
    </w:p>
  </w:comment>
  <w:comment w:id="1167" w:author="Shan Yunpeng" w:date="2020-11-16T08:26:00Z" w:initials="SY">
    <w:p w14:paraId="70423D2E" w14:textId="6610A765" w:rsidR="00CC1315" w:rsidRDefault="00CC1315" w:rsidP="00742673">
      <w:pPr>
        <w:pStyle w:val="CommentText"/>
        <w:numPr>
          <w:ilvl w:val="0"/>
          <w:numId w:val="4"/>
        </w:numPr>
      </w:pPr>
      <w:r>
        <w:rPr>
          <w:rStyle w:val="CommentReference"/>
        </w:rPr>
        <w:annotationRef/>
      </w:r>
      <w:r>
        <w:t xml:space="preserve"> Yes, MYNN-EDMF is a single-moment scheme that only outputs cloud water/ice mass mixing ratio. The RRTMG does not identify the cloud types but sums up the cloud water masses from stratiform, shallow convection and deep convection first to calculate the water path, and then uses Re from Thompson stratiform microphysical scheme as the effective radius of all clouds. Finally, the cloud optical thickness is calculated.</w:t>
      </w:r>
    </w:p>
    <w:p w14:paraId="123FC0FB" w14:textId="5AF3875B" w:rsidR="00CC1315" w:rsidRDefault="00CC1315" w:rsidP="00742673">
      <w:pPr>
        <w:pStyle w:val="CommentText"/>
        <w:numPr>
          <w:ilvl w:val="0"/>
          <w:numId w:val="4"/>
        </w:numPr>
      </w:pPr>
      <w:r>
        <w:rPr>
          <w:rFonts w:hint="eastAsia"/>
        </w:rPr>
        <w:t>T</w:t>
      </w:r>
      <w:r>
        <w:t xml:space="preserve">here is no special cloud overlap assumption for the shallow convective clouds. Instead, RRTMG scheme uses one cloud overlay parameterization to treat the summation of all cloud fraction.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598D46" w15:done="0"/>
  <w15:commentEx w15:paraId="504C7792" w15:done="0"/>
  <w15:commentEx w15:paraId="2093EE9D" w15:paraIdParent="504C7792" w15:done="0"/>
  <w15:commentEx w15:paraId="6635B6F4" w15:paraIdParent="504C7792" w15:done="0"/>
  <w15:commentEx w15:paraId="35B89824" w15:paraIdParent="504C7792" w15:done="0"/>
  <w15:commentEx w15:paraId="05B16D55" w15:paraIdParent="504C7792" w15:done="0"/>
  <w15:commentEx w15:paraId="02BBF79A" w15:done="0"/>
  <w15:commentEx w15:paraId="79150C3C" w15:paraIdParent="02BBF79A" w15:done="0"/>
  <w15:commentEx w15:paraId="37835952" w15:done="0"/>
  <w15:commentEx w15:paraId="45066D8A" w15:done="0"/>
  <w15:commentEx w15:paraId="3361E878" w15:paraIdParent="45066D8A" w15:done="0"/>
  <w15:commentEx w15:paraId="6779E693" w15:done="0"/>
  <w15:commentEx w15:paraId="4E2000BC" w15:done="0"/>
  <w15:commentEx w15:paraId="083F2FE8" w15:paraIdParent="4E2000BC" w15:done="0"/>
  <w15:commentEx w15:paraId="7B1D891B" w15:paraIdParent="4E2000BC" w15:done="0"/>
  <w15:commentEx w15:paraId="3721C8FF" w15:paraIdParent="4E2000BC" w15:done="0"/>
  <w15:commentEx w15:paraId="0CACBFBB" w15:done="0"/>
  <w15:commentEx w15:paraId="00604EF4" w15:done="0"/>
  <w15:commentEx w15:paraId="4D7791AA" w15:done="0"/>
  <w15:commentEx w15:paraId="7F1BFAE6" w15:paraIdParent="4D7791AA" w15:done="0"/>
  <w15:commentEx w15:paraId="6F754915" w15:done="0"/>
  <w15:commentEx w15:paraId="01818A77" w15:done="0"/>
  <w15:commentEx w15:paraId="36F0B640" w15:paraIdParent="01818A77" w15:done="0"/>
  <w15:commentEx w15:paraId="4B8C94C8" w15:paraIdParent="01818A77" w15:done="0"/>
  <w15:commentEx w15:paraId="6B34AD32" w15:paraIdParent="01818A77" w15:done="0"/>
  <w15:commentEx w15:paraId="5EE5509F" w15:done="1"/>
  <w15:commentEx w15:paraId="6F9CBA83" w15:done="0"/>
  <w15:commentEx w15:paraId="0FFD8DE4" w15:paraIdParent="6F9CBA83" w15:done="0"/>
  <w15:commentEx w15:paraId="0CD59815" w15:done="0"/>
  <w15:commentEx w15:paraId="3D4B2F23" w15:paraIdParent="0CD59815" w15:done="0"/>
  <w15:commentEx w15:paraId="085C336D" w15:paraIdParent="0CD59815" w15:done="0"/>
  <w15:commentEx w15:paraId="542D8AAD" w15:done="0"/>
  <w15:commentEx w15:paraId="722E03E2" w15:paraIdParent="542D8AAD" w15:done="0"/>
  <w15:commentEx w15:paraId="6A57EAA9" w15:paraIdParent="542D8AAD" w15:done="0"/>
  <w15:commentEx w15:paraId="49D25572" w15:paraIdParent="542D8AAD" w15:done="0"/>
  <w15:commentEx w15:paraId="12C5E339" w15:done="0"/>
  <w15:commentEx w15:paraId="4CAACF2F" w15:paraIdParent="12C5E339" w15:done="0"/>
  <w15:commentEx w15:paraId="4FDB10DF" w15:done="0"/>
  <w15:commentEx w15:paraId="222309D7" w15:paraIdParent="4FDB10DF" w15:done="0"/>
  <w15:commentEx w15:paraId="353D33E1" w15:paraIdParent="4FDB10DF" w15:done="0"/>
  <w15:commentEx w15:paraId="6C02E60D" w15:done="0"/>
  <w15:commentEx w15:paraId="46405F6F" w15:paraIdParent="6C02E60D" w15:done="0"/>
  <w15:commentEx w15:paraId="2E99EF94" w15:done="0"/>
  <w15:commentEx w15:paraId="6288DAD4" w15:paraIdParent="2E99EF94" w15:done="0"/>
  <w15:commentEx w15:paraId="2948893D" w15:done="0"/>
  <w15:commentEx w15:paraId="049391D9" w15:done="0"/>
  <w15:commentEx w15:paraId="2C4EF7E4" w15:paraIdParent="049391D9" w15:done="0"/>
  <w15:commentEx w15:paraId="6BAB77D0" w15:paraIdParent="049391D9" w15:done="0"/>
  <w15:commentEx w15:paraId="6C88B94C" w15:done="0"/>
  <w15:commentEx w15:paraId="752E0681" w15:paraIdParent="6C88B94C" w15:done="0"/>
  <w15:commentEx w15:paraId="54397FC9" w15:done="0"/>
  <w15:commentEx w15:paraId="6F491377" w15:paraIdParent="54397FC9" w15:done="0"/>
  <w15:commentEx w15:paraId="1BC2B000" w15:done="0"/>
  <w15:commentEx w15:paraId="194F9FAA" w15:done="0"/>
  <w15:commentEx w15:paraId="05105FFA" w15:done="0"/>
  <w15:commentEx w15:paraId="4B9CA7D1" w15:paraIdParent="05105FFA" w15:done="0"/>
  <w15:commentEx w15:paraId="76ACC399" w15:done="0"/>
  <w15:commentEx w15:paraId="5F882E69" w15:done="0"/>
  <w15:commentEx w15:paraId="123FC0FB" w15:paraIdParent="5F882E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CB93B" w16cex:dateUtc="2020-11-16T13:39:00Z"/>
  <w16cex:commentExtensible w16cex:durableId="235CBD8A" w16cex:dateUtc="2020-11-16T13:57:00Z"/>
  <w16cex:commentExtensible w16cex:durableId="235CB7BE" w16cex:dateUtc="2020-11-16T13:33:00Z"/>
  <w16cex:commentExtensible w16cex:durableId="235CB61D" w16cex:dateUtc="2020-11-16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598D46" w16cid:durableId="2376221F"/>
  <w16cid:commentId w16cid:paraId="504C7792" w16cid:durableId="233CAB75"/>
  <w16cid:commentId w16cid:paraId="2093EE9D" w16cid:durableId="233E872C"/>
  <w16cid:commentId w16cid:paraId="6635B6F4" w16cid:durableId="235425F6"/>
  <w16cid:commentId w16cid:paraId="35B89824" w16cid:durableId="2354E47A"/>
  <w16cid:commentId w16cid:paraId="05B16D55" w16cid:durableId="2357D07B"/>
  <w16cid:commentId w16cid:paraId="02BBF79A" w16cid:durableId="2354E7FF"/>
  <w16cid:commentId w16cid:paraId="79150C3C" w16cid:durableId="2357D07C"/>
  <w16cid:commentId w16cid:paraId="37835952" w16cid:durableId="2354E7C3"/>
  <w16cid:commentId w16cid:paraId="45066D8A" w16cid:durableId="2354EA82"/>
  <w16cid:commentId w16cid:paraId="3361E878" w16cid:durableId="2357DB6B"/>
  <w16cid:commentId w16cid:paraId="6779E693" w16cid:durableId="237623D3"/>
  <w16cid:commentId w16cid:paraId="4E2000BC" w16cid:durableId="2354DDB3"/>
  <w16cid:commentId w16cid:paraId="083F2FE8" w16cid:durableId="235426A4"/>
  <w16cid:commentId w16cid:paraId="7B1D891B" w16cid:durableId="2354EBBD"/>
  <w16cid:commentId w16cid:paraId="3721C8FF" w16cid:durableId="2357D079"/>
  <w16cid:commentId w16cid:paraId="0CACBFBB" w16cid:durableId="23762896"/>
  <w16cid:commentId w16cid:paraId="00604EF4" w16cid:durableId="23762AEB"/>
  <w16cid:commentId w16cid:paraId="4D7791AA" w16cid:durableId="2354FC6E"/>
  <w16cid:commentId w16cid:paraId="7F1BFAE6" w16cid:durableId="2357EE6C"/>
  <w16cid:commentId w16cid:paraId="6F754915" w16cid:durableId="23383C00"/>
  <w16cid:commentId w16cid:paraId="01818A77" w16cid:durableId="233C30C9"/>
  <w16cid:commentId w16cid:paraId="36F0B640" w16cid:durableId="233CC481"/>
  <w16cid:commentId w16cid:paraId="4B8C94C8" w16cid:durableId="2355001C"/>
  <w16cid:commentId w16cid:paraId="6B34AD32" w16cid:durableId="2357ED39"/>
  <w16cid:commentId w16cid:paraId="5EE5509F" w16cid:durableId="233C31BF"/>
  <w16cid:commentId w16cid:paraId="6F9CBA83" w16cid:durableId="235A67E3"/>
  <w16cid:commentId w16cid:paraId="0FFD8DE4" w16cid:durableId="235A68B4"/>
  <w16cid:commentId w16cid:paraId="0CD59815" w16cid:durableId="233C3282"/>
  <w16cid:commentId w16cid:paraId="3D4B2F23" w16cid:durableId="233CB062"/>
  <w16cid:commentId w16cid:paraId="085C336D" w16cid:durableId="23583324"/>
  <w16cid:commentId w16cid:paraId="542D8AAD" w16cid:durableId="233C3337"/>
  <w16cid:commentId w16cid:paraId="722E03E2" w16cid:durableId="233CB241"/>
  <w16cid:commentId w16cid:paraId="6A57EAA9" w16cid:durableId="233E8AA1"/>
  <w16cid:commentId w16cid:paraId="49D25572" w16cid:durableId="2354281D"/>
  <w16cid:commentId w16cid:paraId="12C5E339" w16cid:durableId="23553EA7"/>
  <w16cid:commentId w16cid:paraId="4CAACF2F" w16cid:durableId="23583A13"/>
  <w16cid:commentId w16cid:paraId="4FDB10DF" w16cid:durableId="233C33E1"/>
  <w16cid:commentId w16cid:paraId="222309D7" w16cid:durableId="233CB8D8"/>
  <w16cid:commentId w16cid:paraId="353D33E1" w16cid:durableId="233E8AEE"/>
  <w16cid:commentId w16cid:paraId="6C02E60D" w16cid:durableId="233C3479"/>
  <w16cid:commentId w16cid:paraId="46405F6F" w16cid:durableId="233CB9A0"/>
  <w16cid:commentId w16cid:paraId="2E99EF94" w16cid:durableId="233C37D0"/>
  <w16cid:commentId w16cid:paraId="6288DAD4" w16cid:durableId="233CBA50"/>
  <w16cid:commentId w16cid:paraId="2948893D" w16cid:durableId="23383F4F"/>
  <w16cid:commentId w16cid:paraId="049391D9" w16cid:durableId="233B87D2"/>
  <w16cid:commentId w16cid:paraId="2C4EF7E4" w16cid:durableId="235545A6"/>
  <w16cid:commentId w16cid:paraId="6BAB77D0" w16cid:durableId="235A3EDE"/>
  <w16cid:commentId w16cid:paraId="6C88B94C" w16cid:durableId="235547D4"/>
  <w16cid:commentId w16cid:paraId="752E0681" w16cid:durableId="2358E9A5"/>
  <w16cid:commentId w16cid:paraId="54397FC9" w16cid:durableId="233C38FA"/>
  <w16cid:commentId w16cid:paraId="6F491377" w16cid:durableId="23543130"/>
  <w16cid:commentId w16cid:paraId="1BC2B000" w16cid:durableId="235A47B4"/>
  <w16cid:commentId w16cid:paraId="194F9FAA" w16cid:durableId="235A7538"/>
  <w16cid:commentId w16cid:paraId="05105FFA" w16cid:durableId="23554BFB"/>
  <w16cid:commentId w16cid:paraId="4B9CA7D1" w16cid:durableId="235CB7BE"/>
  <w16cid:commentId w16cid:paraId="76ACC399" w16cid:durableId="2376362F"/>
  <w16cid:commentId w16cid:paraId="5F882E69" w16cid:durableId="23554EAE"/>
  <w16cid:commentId w16cid:paraId="123FC0FB" w16cid:durableId="235CB6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VPWL+TimesNewRomanPSMT">
    <w:altName w:val="SimSun"/>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KYAJKY+TimesNewRomanPS-ItalicMT">
    <w:altName w:val="SimSun"/>
    <w:panose1 w:val="00000000000000000000"/>
    <w:charset w:val="86"/>
    <w:family w:val="roman"/>
    <w:notTrueType/>
    <w:pitch w:val="default"/>
    <w:sig w:usb0="00000001" w:usb1="080E0000" w:usb2="00000010" w:usb3="00000000" w:csb0="00040000" w:csb1="00000000"/>
  </w:font>
  <w:font w:name="Microsoft YaHei">
    <w:altName w:val="微软雅黑"/>
    <w:panose1 w:val="020B0503020204020204"/>
    <w:charset w:val="86"/>
    <w:family w:val="swiss"/>
    <w:pitch w:val="variable"/>
    <w:sig w:usb0="80000287" w:usb1="2ACF3C50" w:usb2="00000016" w:usb3="00000000" w:csb0="0004001F" w:csb1="00000000"/>
  </w:font>
  <w:font w:name="AdvPS3D56D5">
    <w:altName w:val="微软雅黑"/>
    <w:panose1 w:val="00000000000000000000"/>
    <w:charset w:val="86"/>
    <w:family w:val="auto"/>
    <w:notTrueType/>
    <w:pitch w:val="default"/>
    <w:sig w:usb0="00000003" w:usb1="080E0000" w:usb2="00000010" w:usb3="00000000" w:csb0="00040001" w:csb1="00000000"/>
  </w:font>
  <w:font w:name="AdvPS586B">
    <w:altName w:val="Microsoft YaHei"/>
    <w:panose1 w:val="00000000000000000000"/>
    <w:charset w:val="86"/>
    <w:family w:val="auto"/>
    <w:notTrueType/>
    <w:pitch w:val="default"/>
    <w:sig w:usb0="00000001" w:usb1="080E0000" w:usb2="00000010" w:usb3="00000000" w:csb0="00040000" w:csb1="00000000"/>
  </w:font>
  <w:font w:name="HBGEXN+TimesNewRomanPS-ItalicMT">
    <w:altName w:val="SimSun"/>
    <w:panose1 w:val="00000000000000000000"/>
    <w:charset w:val="86"/>
    <w:family w:val="roman"/>
    <w:notTrueType/>
    <w:pitch w:val="default"/>
    <w:sig w:usb0="00000001" w:usb1="080E0000" w:usb2="00000010" w:usb3="00000000" w:csb0="00040000" w:csb1="00000000"/>
  </w:font>
  <w:font w:name="VOYQAY+CambriaMath">
    <w:altName w:val="Malgun Gothic Semilight"/>
    <w:panose1 w:val="00000000000000000000"/>
    <w:charset w:val="86"/>
    <w:family w:val="swiss"/>
    <w:notTrueType/>
    <w:pitch w:val="default"/>
    <w:sig w:usb0="00000003" w:usb1="080E0000" w:usb2="00000010" w:usb3="00000000" w:csb0="00040001" w:csb1="00000000"/>
  </w:font>
  <w:font w:name="JYPQUG+Times-Italic">
    <w:altName w:val="Microsoft YaHei"/>
    <w:panose1 w:val="00000000000000000000"/>
    <w:charset w:val="86"/>
    <w:family w:val="swiss"/>
    <w:notTrueType/>
    <w:pitch w:val="default"/>
    <w:sig w:usb0="00000001" w:usb1="080E0000" w:usb2="00000010" w:usb3="00000000" w:csb0="00040000" w:csb1="00000000"/>
  </w:font>
  <w:font w:name="OPPTTI+Times-Italic">
    <w:altName w:val="Microsoft YaHei"/>
    <w:panose1 w:val="00000000000000000000"/>
    <w:charset w:val="86"/>
    <w:family w:val="swiss"/>
    <w:notTrueType/>
    <w:pitch w:val="default"/>
    <w:sig w:usb0="00000001" w:usb1="080E0000" w:usb2="00000010" w:usb3="00000000" w:csb0="00040000" w:csb1="00000000"/>
  </w:font>
  <w:font w:name="MRLRJS+Times-Roman">
    <w:altName w:val="SimSun"/>
    <w:panose1 w:val="00000000000000000000"/>
    <w:charset w:val="86"/>
    <w:family w:val="roman"/>
    <w:notTrueType/>
    <w:pitch w:val="default"/>
    <w:sig w:usb0="00000001" w:usb1="080E0000" w:usb2="00000010" w:usb3="00000000" w:csb0="00040000" w:csb1="00000000"/>
  </w:font>
  <w:font w:name="HQZTAY+Times-Roman">
    <w:altName w:val="SimSun"/>
    <w:panose1 w:val="00000000000000000000"/>
    <w:charset w:val="86"/>
    <w:family w:val="roman"/>
    <w:notTrueType/>
    <w:pitch w:val="default"/>
    <w:sig w:usb0="00000001" w:usb1="080E0000" w:usb2="00000010" w:usb3="00000000" w:csb0="00040000" w:csb1="00000000"/>
  </w:font>
  <w:font w:name="NXWCTR+Gungsuh">
    <w:altName w:val="Gungsuh"/>
    <w:panose1 w:val="00000000000000000000"/>
    <w:charset w:val="80"/>
    <w:family w:val="swiss"/>
    <w:notTrueType/>
    <w:pitch w:val="default"/>
    <w:sig w:usb0="00000001" w:usb1="080F0000" w:usb2="00000010" w:usb3="00000000" w:csb0="00060000" w:csb1="00000000"/>
  </w:font>
  <w:font w:name="LsgstjMTMI">
    <w:altName w:val="Microsoft YaHei"/>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1732"/>
    <w:multiLevelType w:val="hybridMultilevel"/>
    <w:tmpl w:val="E7C06814"/>
    <w:lvl w:ilvl="0" w:tplc="8AECF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2834AC"/>
    <w:multiLevelType w:val="hybridMultilevel"/>
    <w:tmpl w:val="8C88D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D6CE7"/>
    <w:multiLevelType w:val="hybridMultilevel"/>
    <w:tmpl w:val="53684280"/>
    <w:lvl w:ilvl="0" w:tplc="F6F4808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4F44BF3"/>
    <w:multiLevelType w:val="hybridMultilevel"/>
    <w:tmpl w:val="2C482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n Zhou">
    <w15:presenceInfo w15:providerId="Windows Live" w15:userId="5d34437c2c3bb9f6"/>
  </w15:person>
  <w15:person w15:author="Liu, Yangang">
    <w15:presenceInfo w15:providerId="AD" w15:userId="S::lyg@bnl.gov::a4f096df-5017-4a7e-a4eb-981a8aca891d"/>
  </w15:person>
  <w15:person w15:author="Shan Yunpeng">
    <w15:presenceInfo w15:providerId="Windows Live" w15:userId="9829eb35aa7eb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3NDU2NjU1M7YwN7JU0lEKTi0uzszPAykwrwUAQcVQUCwAAAA="/>
  </w:docVars>
  <w:rsids>
    <w:rsidRoot w:val="00B52DFC"/>
    <w:rsid w:val="000072CF"/>
    <w:rsid w:val="00033B25"/>
    <w:rsid w:val="000429CD"/>
    <w:rsid w:val="000530F1"/>
    <w:rsid w:val="00060938"/>
    <w:rsid w:val="00065E94"/>
    <w:rsid w:val="00083A8E"/>
    <w:rsid w:val="000B0A7C"/>
    <w:rsid w:val="00115653"/>
    <w:rsid w:val="00116A19"/>
    <w:rsid w:val="00126664"/>
    <w:rsid w:val="00140A06"/>
    <w:rsid w:val="00152006"/>
    <w:rsid w:val="001612DA"/>
    <w:rsid w:val="00164136"/>
    <w:rsid w:val="001856C6"/>
    <w:rsid w:val="001A3AEF"/>
    <w:rsid w:val="001A7649"/>
    <w:rsid w:val="001B4356"/>
    <w:rsid w:val="00225E6E"/>
    <w:rsid w:val="002710EC"/>
    <w:rsid w:val="002909A2"/>
    <w:rsid w:val="002A0270"/>
    <w:rsid w:val="002B0FA1"/>
    <w:rsid w:val="002E14E5"/>
    <w:rsid w:val="0036018A"/>
    <w:rsid w:val="0037661E"/>
    <w:rsid w:val="003B3095"/>
    <w:rsid w:val="003C1CC6"/>
    <w:rsid w:val="003E3C5F"/>
    <w:rsid w:val="00422B75"/>
    <w:rsid w:val="0044667B"/>
    <w:rsid w:val="00446876"/>
    <w:rsid w:val="00455BAA"/>
    <w:rsid w:val="0046021A"/>
    <w:rsid w:val="00473861"/>
    <w:rsid w:val="00497BBC"/>
    <w:rsid w:val="004A4D44"/>
    <w:rsid w:val="005517B7"/>
    <w:rsid w:val="00587E8E"/>
    <w:rsid w:val="006204FF"/>
    <w:rsid w:val="00680E27"/>
    <w:rsid w:val="00692736"/>
    <w:rsid w:val="006B0C8F"/>
    <w:rsid w:val="006B7EDF"/>
    <w:rsid w:val="006C6951"/>
    <w:rsid w:val="00730795"/>
    <w:rsid w:val="00742673"/>
    <w:rsid w:val="007470B2"/>
    <w:rsid w:val="00787CA3"/>
    <w:rsid w:val="007C189A"/>
    <w:rsid w:val="008313F6"/>
    <w:rsid w:val="00836125"/>
    <w:rsid w:val="00836CB1"/>
    <w:rsid w:val="0084071B"/>
    <w:rsid w:val="00864F06"/>
    <w:rsid w:val="008826D4"/>
    <w:rsid w:val="008902CC"/>
    <w:rsid w:val="008A0C03"/>
    <w:rsid w:val="008A5211"/>
    <w:rsid w:val="008B57AF"/>
    <w:rsid w:val="008E7109"/>
    <w:rsid w:val="0090503A"/>
    <w:rsid w:val="009F0EA9"/>
    <w:rsid w:val="00A27AFD"/>
    <w:rsid w:val="00A56186"/>
    <w:rsid w:val="00A73F86"/>
    <w:rsid w:val="00A878E1"/>
    <w:rsid w:val="00A966C1"/>
    <w:rsid w:val="00A970AB"/>
    <w:rsid w:val="00AB3B75"/>
    <w:rsid w:val="00B0472F"/>
    <w:rsid w:val="00B07284"/>
    <w:rsid w:val="00B2291B"/>
    <w:rsid w:val="00B23512"/>
    <w:rsid w:val="00B25F13"/>
    <w:rsid w:val="00B27077"/>
    <w:rsid w:val="00B52DFC"/>
    <w:rsid w:val="00B876C3"/>
    <w:rsid w:val="00BD4E37"/>
    <w:rsid w:val="00BE0C68"/>
    <w:rsid w:val="00C24921"/>
    <w:rsid w:val="00C35CA0"/>
    <w:rsid w:val="00C63E28"/>
    <w:rsid w:val="00C732DC"/>
    <w:rsid w:val="00C76894"/>
    <w:rsid w:val="00C86138"/>
    <w:rsid w:val="00C90A14"/>
    <w:rsid w:val="00CC1315"/>
    <w:rsid w:val="00CE615E"/>
    <w:rsid w:val="00CF5390"/>
    <w:rsid w:val="00D515F9"/>
    <w:rsid w:val="00D539D2"/>
    <w:rsid w:val="00D821C9"/>
    <w:rsid w:val="00D94F9E"/>
    <w:rsid w:val="00DA5342"/>
    <w:rsid w:val="00DC63DB"/>
    <w:rsid w:val="00DE14CC"/>
    <w:rsid w:val="00DE4151"/>
    <w:rsid w:val="00DF79E0"/>
    <w:rsid w:val="00E04ADF"/>
    <w:rsid w:val="00E0544B"/>
    <w:rsid w:val="00E0641E"/>
    <w:rsid w:val="00E35AE2"/>
    <w:rsid w:val="00E50C02"/>
    <w:rsid w:val="00E87E06"/>
    <w:rsid w:val="00EC5974"/>
    <w:rsid w:val="00EF4C85"/>
    <w:rsid w:val="00F606D6"/>
    <w:rsid w:val="00F864EB"/>
    <w:rsid w:val="00FC1882"/>
    <w:rsid w:val="00FC1E15"/>
    <w:rsid w:val="00FC7EC8"/>
    <w:rsid w:val="00FE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F6CF"/>
  <w15:chartTrackingRefBased/>
  <w15:docId w15:val="{DCEEB3F9-1831-4B48-914D-249B791E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F86"/>
  </w:style>
  <w:style w:type="paragraph" w:styleId="Heading1">
    <w:name w:val="heading 1"/>
    <w:basedOn w:val="Normal"/>
    <w:next w:val="Normal"/>
    <w:link w:val="Heading1Char"/>
    <w:uiPriority w:val="9"/>
    <w:qFormat/>
    <w:rsid w:val="00A73F86"/>
    <w:pPr>
      <w:keepNext/>
      <w:keepLines/>
      <w:spacing w:before="240" w:after="0"/>
      <w:outlineLvl w:val="0"/>
    </w:pPr>
    <w:rPr>
      <w:rFonts w:ascii="DengXian Light" w:eastAsia="DengXian Light" w:hAnsi="DengXian Light" w:cs="Times New Roman"/>
      <w:b/>
      <w:bCs/>
      <w:color w:val="2F5496"/>
      <w:sz w:val="28"/>
      <w:szCs w:val="28"/>
      <w:lang w:eastAsia="en-US"/>
    </w:rPr>
  </w:style>
  <w:style w:type="paragraph" w:styleId="Heading2">
    <w:name w:val="heading 2"/>
    <w:basedOn w:val="Normal"/>
    <w:next w:val="Normal"/>
    <w:link w:val="Heading2Char"/>
    <w:uiPriority w:val="9"/>
    <w:unhideWhenUsed/>
    <w:qFormat/>
    <w:rsid w:val="00A73F86"/>
    <w:pPr>
      <w:keepNext/>
      <w:keepLines/>
      <w:spacing w:before="200" w:after="0" w:line="276" w:lineRule="auto"/>
      <w:outlineLvl w:val="1"/>
    </w:pPr>
    <w:rPr>
      <w:rFonts w:ascii="Times New Roman" w:eastAsia="Times New Roman" w:hAnsi="Times New Roman" w:cs="Times New Roman"/>
      <w:b/>
      <w:bCs/>
      <w:sz w:val="28"/>
      <w:szCs w:val="28"/>
      <w:lang w:eastAsia="en-US"/>
    </w:rPr>
  </w:style>
  <w:style w:type="paragraph" w:styleId="Heading3">
    <w:name w:val="heading 3"/>
    <w:basedOn w:val="Normal"/>
    <w:next w:val="Normal"/>
    <w:link w:val="Heading3Char"/>
    <w:uiPriority w:val="9"/>
    <w:unhideWhenUsed/>
    <w:qFormat/>
    <w:rsid w:val="00A73F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F86"/>
    <w:rPr>
      <w:rFonts w:ascii="DengXian Light" w:eastAsia="DengXian Light" w:hAnsi="DengXian Light" w:cs="Times New Roman"/>
      <w:b/>
      <w:bCs/>
      <w:color w:val="2F5496"/>
      <w:sz w:val="28"/>
      <w:szCs w:val="28"/>
      <w:lang w:eastAsia="en-US"/>
    </w:rPr>
  </w:style>
  <w:style w:type="character" w:customStyle="1" w:styleId="Heading2Char">
    <w:name w:val="Heading 2 Char"/>
    <w:basedOn w:val="DefaultParagraphFont"/>
    <w:link w:val="Heading2"/>
    <w:uiPriority w:val="9"/>
    <w:rsid w:val="00A73F86"/>
    <w:rPr>
      <w:rFonts w:ascii="Times New Roman" w:eastAsia="Times New Roman" w:hAnsi="Times New Roman" w:cs="Times New Roman"/>
      <w:b/>
      <w:bCs/>
      <w:sz w:val="28"/>
      <w:szCs w:val="28"/>
      <w:lang w:eastAsia="en-US"/>
    </w:rPr>
  </w:style>
  <w:style w:type="character" w:customStyle="1" w:styleId="Heading3Char">
    <w:name w:val="Heading 3 Char"/>
    <w:basedOn w:val="DefaultParagraphFont"/>
    <w:link w:val="Heading3"/>
    <w:uiPriority w:val="9"/>
    <w:rsid w:val="00A73F86"/>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73F86"/>
    <w:rPr>
      <w:color w:val="808080"/>
    </w:rPr>
  </w:style>
  <w:style w:type="table" w:styleId="TableGrid">
    <w:name w:val="Table Grid"/>
    <w:basedOn w:val="TableNormal"/>
    <w:uiPriority w:val="39"/>
    <w:rsid w:val="00A73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73F86"/>
    <w:pPr>
      <w:spacing w:after="240" w:line="240" w:lineRule="auto"/>
      <w:ind w:left="720" w:hanging="720"/>
    </w:pPr>
  </w:style>
  <w:style w:type="character" w:styleId="CommentReference">
    <w:name w:val="annotation reference"/>
    <w:basedOn w:val="DefaultParagraphFont"/>
    <w:uiPriority w:val="99"/>
    <w:semiHidden/>
    <w:unhideWhenUsed/>
    <w:rsid w:val="00A73F86"/>
    <w:rPr>
      <w:sz w:val="16"/>
      <w:szCs w:val="16"/>
    </w:rPr>
  </w:style>
  <w:style w:type="paragraph" w:styleId="CommentText">
    <w:name w:val="annotation text"/>
    <w:basedOn w:val="Normal"/>
    <w:link w:val="CommentTextChar"/>
    <w:uiPriority w:val="99"/>
    <w:unhideWhenUsed/>
    <w:rsid w:val="00A73F86"/>
    <w:pPr>
      <w:spacing w:line="240" w:lineRule="auto"/>
    </w:pPr>
    <w:rPr>
      <w:sz w:val="20"/>
      <w:szCs w:val="20"/>
    </w:rPr>
  </w:style>
  <w:style w:type="character" w:customStyle="1" w:styleId="CommentTextChar">
    <w:name w:val="Comment Text Char"/>
    <w:basedOn w:val="DefaultParagraphFont"/>
    <w:link w:val="CommentText"/>
    <w:uiPriority w:val="99"/>
    <w:rsid w:val="00A73F86"/>
    <w:rPr>
      <w:sz w:val="20"/>
      <w:szCs w:val="20"/>
    </w:rPr>
  </w:style>
  <w:style w:type="paragraph" w:styleId="CommentSubject">
    <w:name w:val="annotation subject"/>
    <w:basedOn w:val="CommentText"/>
    <w:next w:val="CommentText"/>
    <w:link w:val="CommentSubjectChar"/>
    <w:uiPriority w:val="99"/>
    <w:semiHidden/>
    <w:unhideWhenUsed/>
    <w:rsid w:val="00A73F86"/>
    <w:rPr>
      <w:b/>
      <w:bCs/>
    </w:rPr>
  </w:style>
  <w:style w:type="character" w:customStyle="1" w:styleId="CommentSubjectChar">
    <w:name w:val="Comment Subject Char"/>
    <w:basedOn w:val="CommentTextChar"/>
    <w:link w:val="CommentSubject"/>
    <w:uiPriority w:val="99"/>
    <w:semiHidden/>
    <w:rsid w:val="00A73F86"/>
    <w:rPr>
      <w:b/>
      <w:bCs/>
      <w:sz w:val="20"/>
      <w:szCs w:val="20"/>
    </w:rPr>
  </w:style>
  <w:style w:type="paragraph" w:styleId="BalloonText">
    <w:name w:val="Balloon Text"/>
    <w:basedOn w:val="Normal"/>
    <w:link w:val="BalloonTextChar"/>
    <w:uiPriority w:val="99"/>
    <w:semiHidden/>
    <w:unhideWhenUsed/>
    <w:rsid w:val="00A73F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F86"/>
    <w:rPr>
      <w:rFonts w:ascii="Segoe UI" w:hAnsi="Segoe UI" w:cs="Segoe UI"/>
      <w:sz w:val="18"/>
      <w:szCs w:val="18"/>
    </w:rPr>
  </w:style>
  <w:style w:type="paragraph" w:styleId="Revision">
    <w:name w:val="Revision"/>
    <w:hidden/>
    <w:uiPriority w:val="99"/>
    <w:semiHidden/>
    <w:rsid w:val="00A73F86"/>
    <w:pPr>
      <w:spacing w:after="0" w:line="240" w:lineRule="auto"/>
    </w:pPr>
  </w:style>
  <w:style w:type="paragraph" w:customStyle="1" w:styleId="Heading11">
    <w:name w:val="Heading 11"/>
    <w:basedOn w:val="Normal"/>
    <w:next w:val="Normal"/>
    <w:uiPriority w:val="9"/>
    <w:qFormat/>
    <w:rsid w:val="00A73F86"/>
    <w:pPr>
      <w:keepNext/>
      <w:keepLines/>
      <w:spacing w:before="480" w:after="0" w:line="276" w:lineRule="auto"/>
      <w:outlineLvl w:val="0"/>
    </w:pPr>
    <w:rPr>
      <w:rFonts w:ascii="DengXian Light" w:eastAsia="DengXian Light" w:hAnsi="DengXian Light" w:cs="Times New Roman"/>
      <w:b/>
      <w:bCs/>
      <w:color w:val="2F5496"/>
      <w:sz w:val="28"/>
      <w:szCs w:val="28"/>
      <w:lang w:eastAsia="en-US"/>
    </w:rPr>
  </w:style>
  <w:style w:type="numbering" w:customStyle="1" w:styleId="NoList1">
    <w:name w:val="No List1"/>
    <w:next w:val="NoList"/>
    <w:uiPriority w:val="99"/>
    <w:semiHidden/>
    <w:unhideWhenUsed/>
    <w:rsid w:val="00A73F86"/>
  </w:style>
  <w:style w:type="paragraph" w:styleId="Header">
    <w:name w:val="header"/>
    <w:basedOn w:val="Normal"/>
    <w:link w:val="HeaderChar"/>
    <w:uiPriority w:val="99"/>
    <w:unhideWhenUsed/>
    <w:rsid w:val="00A73F86"/>
    <w:pPr>
      <w:pBdr>
        <w:bottom w:val="single" w:sz="6" w:space="1" w:color="auto"/>
      </w:pBdr>
      <w:tabs>
        <w:tab w:val="center" w:pos="4153"/>
        <w:tab w:val="right" w:pos="8306"/>
      </w:tabs>
      <w:snapToGrid w:val="0"/>
      <w:spacing w:after="200" w:line="276" w:lineRule="auto"/>
      <w:jc w:val="center"/>
    </w:pPr>
    <w:rPr>
      <w:rFonts w:ascii="Times New Roman" w:hAnsi="Times New Roman" w:cs="Times New Roman"/>
      <w:sz w:val="18"/>
      <w:szCs w:val="18"/>
      <w:lang w:eastAsia="en-US"/>
    </w:rPr>
  </w:style>
  <w:style w:type="character" w:customStyle="1" w:styleId="HeaderChar">
    <w:name w:val="Header Char"/>
    <w:basedOn w:val="DefaultParagraphFont"/>
    <w:link w:val="Header"/>
    <w:uiPriority w:val="99"/>
    <w:rsid w:val="00A73F86"/>
    <w:rPr>
      <w:rFonts w:ascii="Times New Roman" w:hAnsi="Times New Roman" w:cs="Times New Roman"/>
      <w:sz w:val="18"/>
      <w:szCs w:val="18"/>
      <w:lang w:eastAsia="en-US"/>
    </w:rPr>
  </w:style>
  <w:style w:type="paragraph" w:styleId="Footer">
    <w:name w:val="footer"/>
    <w:basedOn w:val="Normal"/>
    <w:link w:val="FooterChar"/>
    <w:uiPriority w:val="99"/>
    <w:unhideWhenUsed/>
    <w:rsid w:val="00A73F86"/>
    <w:pPr>
      <w:tabs>
        <w:tab w:val="center" w:pos="4153"/>
        <w:tab w:val="right" w:pos="8306"/>
      </w:tabs>
      <w:snapToGrid w:val="0"/>
      <w:spacing w:after="200" w:line="276" w:lineRule="auto"/>
    </w:pPr>
    <w:rPr>
      <w:rFonts w:ascii="Times New Roman" w:hAnsi="Times New Roman" w:cs="Times New Roman"/>
      <w:sz w:val="18"/>
      <w:szCs w:val="18"/>
      <w:lang w:eastAsia="en-US"/>
    </w:rPr>
  </w:style>
  <w:style w:type="character" w:customStyle="1" w:styleId="FooterChar">
    <w:name w:val="Footer Char"/>
    <w:basedOn w:val="DefaultParagraphFont"/>
    <w:link w:val="Footer"/>
    <w:uiPriority w:val="99"/>
    <w:rsid w:val="00A73F86"/>
    <w:rPr>
      <w:rFonts w:ascii="Times New Roman" w:hAnsi="Times New Roman" w:cs="Times New Roman"/>
      <w:sz w:val="18"/>
      <w:szCs w:val="18"/>
      <w:lang w:eastAsia="en-US"/>
    </w:rPr>
  </w:style>
  <w:style w:type="paragraph" w:styleId="ListParagraph">
    <w:name w:val="List Paragraph"/>
    <w:basedOn w:val="Normal"/>
    <w:uiPriority w:val="34"/>
    <w:qFormat/>
    <w:rsid w:val="00A73F86"/>
    <w:pPr>
      <w:spacing w:after="200" w:line="276" w:lineRule="auto"/>
      <w:ind w:left="720"/>
      <w:contextualSpacing/>
    </w:pPr>
    <w:rPr>
      <w:rFonts w:ascii="Times New Roman" w:hAnsi="Times New Roman" w:cs="Times New Roman"/>
      <w:sz w:val="21"/>
      <w:szCs w:val="21"/>
      <w:lang w:eastAsia="en-US"/>
    </w:rPr>
  </w:style>
  <w:style w:type="character" w:customStyle="1" w:styleId="Hyperlink1">
    <w:name w:val="Hyperlink1"/>
    <w:basedOn w:val="DefaultParagraphFont"/>
    <w:uiPriority w:val="99"/>
    <w:unhideWhenUsed/>
    <w:rsid w:val="00A73F86"/>
    <w:rPr>
      <w:color w:val="0563C1"/>
      <w:u w:val="single"/>
    </w:rPr>
  </w:style>
  <w:style w:type="character" w:customStyle="1" w:styleId="FollowedHyperlink1">
    <w:name w:val="FollowedHyperlink1"/>
    <w:basedOn w:val="DefaultParagraphFont"/>
    <w:uiPriority w:val="99"/>
    <w:semiHidden/>
    <w:unhideWhenUsed/>
    <w:rsid w:val="00A73F86"/>
    <w:rPr>
      <w:color w:val="954F72"/>
      <w:u w:val="single"/>
    </w:rPr>
  </w:style>
  <w:style w:type="character" w:styleId="PageNumber">
    <w:name w:val="page number"/>
    <w:basedOn w:val="DefaultParagraphFont"/>
    <w:uiPriority w:val="99"/>
    <w:semiHidden/>
    <w:unhideWhenUsed/>
    <w:rsid w:val="00A73F86"/>
  </w:style>
  <w:style w:type="character" w:styleId="LineNumber">
    <w:name w:val="line number"/>
    <w:basedOn w:val="DefaultParagraphFont"/>
    <w:uiPriority w:val="99"/>
    <w:semiHidden/>
    <w:unhideWhenUsed/>
    <w:rsid w:val="00A73F86"/>
  </w:style>
  <w:style w:type="character" w:styleId="Emphasis">
    <w:name w:val="Emphasis"/>
    <w:basedOn w:val="DefaultParagraphFont"/>
    <w:uiPriority w:val="20"/>
    <w:qFormat/>
    <w:rsid w:val="00A73F86"/>
    <w:rPr>
      <w:b w:val="0"/>
      <w:bCs w:val="0"/>
      <w:i w:val="0"/>
      <w:iCs w:val="0"/>
      <w:color w:val="DD4B39"/>
    </w:rPr>
  </w:style>
  <w:style w:type="character" w:customStyle="1" w:styleId="st1">
    <w:name w:val="st1"/>
    <w:basedOn w:val="DefaultParagraphFont"/>
    <w:rsid w:val="00A73F86"/>
  </w:style>
  <w:style w:type="paragraph" w:styleId="FootnoteText">
    <w:name w:val="footnote text"/>
    <w:basedOn w:val="Normal"/>
    <w:link w:val="FootnoteTextChar"/>
    <w:uiPriority w:val="99"/>
    <w:semiHidden/>
    <w:unhideWhenUsed/>
    <w:rsid w:val="00A73F86"/>
    <w:pPr>
      <w:spacing w:after="0" w:line="240" w:lineRule="auto"/>
    </w:pPr>
    <w:rPr>
      <w:rFonts w:ascii="Times New Roman" w:hAnsi="Times New Roman" w:cs="Times New Roman"/>
      <w:sz w:val="20"/>
      <w:szCs w:val="20"/>
      <w:lang w:eastAsia="en-US"/>
    </w:rPr>
  </w:style>
  <w:style w:type="character" w:customStyle="1" w:styleId="FootnoteTextChar">
    <w:name w:val="Footnote Text Char"/>
    <w:basedOn w:val="DefaultParagraphFont"/>
    <w:link w:val="FootnoteText"/>
    <w:uiPriority w:val="99"/>
    <w:semiHidden/>
    <w:rsid w:val="00A73F86"/>
    <w:rPr>
      <w:rFonts w:ascii="Times New Roman" w:hAnsi="Times New Roman" w:cs="Times New Roman"/>
      <w:sz w:val="20"/>
      <w:szCs w:val="20"/>
      <w:lang w:eastAsia="en-US"/>
    </w:rPr>
  </w:style>
  <w:style w:type="character" w:styleId="FootnoteReference">
    <w:name w:val="footnote reference"/>
    <w:basedOn w:val="DefaultParagraphFont"/>
    <w:uiPriority w:val="99"/>
    <w:semiHidden/>
    <w:unhideWhenUsed/>
    <w:rsid w:val="00A73F86"/>
    <w:rPr>
      <w:vertAlign w:val="superscript"/>
    </w:rPr>
  </w:style>
  <w:style w:type="paragraph" w:customStyle="1" w:styleId="Equation">
    <w:name w:val="Equation"/>
    <w:basedOn w:val="Normal"/>
    <w:qFormat/>
    <w:rsid w:val="00A73F86"/>
    <w:pPr>
      <w:tabs>
        <w:tab w:val="right" w:pos="8640"/>
      </w:tabs>
      <w:spacing w:after="0" w:line="360" w:lineRule="auto"/>
      <w:jc w:val="both"/>
    </w:pPr>
    <w:rPr>
      <w:rFonts w:ascii="Times New Roman" w:hAnsi="Times New Roman" w:cs="Times New Roman"/>
      <w:color w:val="000000"/>
      <w:sz w:val="24"/>
      <w:szCs w:val="24"/>
      <w:lang w:eastAsia="en-US"/>
    </w:rPr>
  </w:style>
  <w:style w:type="paragraph" w:customStyle="1" w:styleId="CM2">
    <w:name w:val="CM2"/>
    <w:basedOn w:val="Normal"/>
    <w:next w:val="Normal"/>
    <w:link w:val="CM2Char"/>
    <w:uiPriority w:val="99"/>
    <w:rsid w:val="00A73F86"/>
    <w:pPr>
      <w:widowControl w:val="0"/>
      <w:autoSpaceDE w:val="0"/>
      <w:autoSpaceDN w:val="0"/>
      <w:adjustRightInd w:val="0"/>
      <w:spacing w:after="0" w:line="280" w:lineRule="atLeast"/>
    </w:pPr>
    <w:rPr>
      <w:rFonts w:ascii="GEVPWL+TimesNewRomanPSMT" w:eastAsia="GEVPWL+TimesNewRomanPSMT"/>
      <w:sz w:val="24"/>
      <w:szCs w:val="24"/>
    </w:rPr>
  </w:style>
  <w:style w:type="character" w:customStyle="1" w:styleId="CM2Char">
    <w:name w:val="CM2 Char"/>
    <w:basedOn w:val="DefaultParagraphFont"/>
    <w:link w:val="CM2"/>
    <w:uiPriority w:val="99"/>
    <w:rsid w:val="00A73F86"/>
    <w:rPr>
      <w:rFonts w:ascii="GEVPWL+TimesNewRomanPSMT" w:eastAsia="GEVPWL+TimesNewRomanPSMT"/>
      <w:sz w:val="24"/>
      <w:szCs w:val="24"/>
    </w:rPr>
  </w:style>
  <w:style w:type="paragraph" w:customStyle="1" w:styleId="CM58">
    <w:name w:val="CM58"/>
    <w:basedOn w:val="Normal"/>
    <w:next w:val="Normal"/>
    <w:uiPriority w:val="99"/>
    <w:rsid w:val="00A73F86"/>
    <w:pPr>
      <w:widowControl w:val="0"/>
      <w:autoSpaceDE w:val="0"/>
      <w:autoSpaceDN w:val="0"/>
      <w:adjustRightInd w:val="0"/>
      <w:spacing w:after="0" w:line="240" w:lineRule="auto"/>
    </w:pPr>
    <w:rPr>
      <w:rFonts w:ascii="GEVPWL+TimesNewRomanPSMT" w:eastAsia="GEVPWL+TimesNewRomanPSMT"/>
      <w:sz w:val="24"/>
      <w:szCs w:val="24"/>
    </w:rPr>
  </w:style>
  <w:style w:type="paragraph" w:customStyle="1" w:styleId="CM8">
    <w:name w:val="CM8"/>
    <w:basedOn w:val="Normal"/>
    <w:next w:val="Normal"/>
    <w:uiPriority w:val="99"/>
    <w:rsid w:val="00A73F86"/>
    <w:pPr>
      <w:widowControl w:val="0"/>
      <w:autoSpaceDE w:val="0"/>
      <w:autoSpaceDN w:val="0"/>
      <w:adjustRightInd w:val="0"/>
      <w:spacing w:after="0" w:line="278" w:lineRule="atLeast"/>
    </w:pPr>
    <w:rPr>
      <w:rFonts w:ascii="GEVPWL+TimesNewRomanPSMT" w:eastAsia="GEVPWL+TimesNewRomanPSMT"/>
      <w:sz w:val="24"/>
      <w:szCs w:val="24"/>
    </w:rPr>
  </w:style>
  <w:style w:type="paragraph" w:customStyle="1" w:styleId="CM50">
    <w:name w:val="CM50"/>
    <w:basedOn w:val="Normal"/>
    <w:next w:val="Normal"/>
    <w:uiPriority w:val="99"/>
    <w:rsid w:val="00A73F86"/>
    <w:pPr>
      <w:widowControl w:val="0"/>
      <w:autoSpaceDE w:val="0"/>
      <w:autoSpaceDN w:val="0"/>
      <w:adjustRightInd w:val="0"/>
      <w:spacing w:after="0" w:line="240" w:lineRule="auto"/>
    </w:pPr>
    <w:rPr>
      <w:rFonts w:ascii="GEVPWL+TimesNewRomanPSMT" w:eastAsia="GEVPWL+TimesNewRomanPSMT"/>
      <w:sz w:val="24"/>
      <w:szCs w:val="24"/>
    </w:rPr>
  </w:style>
  <w:style w:type="table" w:customStyle="1" w:styleId="TableGrid1">
    <w:name w:val="Table Grid1"/>
    <w:basedOn w:val="TableNormal"/>
    <w:next w:val="TableGrid"/>
    <w:uiPriority w:val="39"/>
    <w:rsid w:val="00A73F86"/>
    <w:pPr>
      <w:spacing w:after="200" w:line="276"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A73F86"/>
    <w:pPr>
      <w:spacing w:after="0" w:line="276" w:lineRule="auto"/>
      <w:jc w:val="center"/>
    </w:pPr>
    <w:rPr>
      <w:rFonts w:ascii="Times New Roman" w:eastAsia="GEVPWL+TimesNewRomanPSMT" w:hAnsi="Times New Roman" w:cs="Times New Roman"/>
      <w:noProof/>
      <w:sz w:val="20"/>
      <w:szCs w:val="21"/>
      <w:lang w:eastAsia="en-US"/>
    </w:rPr>
  </w:style>
  <w:style w:type="character" w:customStyle="1" w:styleId="EndNoteBibliographyTitleChar">
    <w:name w:val="EndNote Bibliography Title Char"/>
    <w:basedOn w:val="CM2Char"/>
    <w:link w:val="EndNoteBibliographyTitle"/>
    <w:rsid w:val="00A73F86"/>
    <w:rPr>
      <w:rFonts w:ascii="Times New Roman" w:eastAsia="GEVPWL+TimesNewRomanPSMT" w:hAnsi="Times New Roman" w:cs="Times New Roman"/>
      <w:noProof/>
      <w:sz w:val="20"/>
      <w:szCs w:val="21"/>
      <w:lang w:eastAsia="en-US"/>
    </w:rPr>
  </w:style>
  <w:style w:type="paragraph" w:customStyle="1" w:styleId="EndNoteBibliography">
    <w:name w:val="EndNote Bibliography"/>
    <w:basedOn w:val="Normal"/>
    <w:link w:val="EndNoteBibliographyChar"/>
    <w:rsid w:val="00A73F86"/>
    <w:pPr>
      <w:spacing w:after="200" w:line="240" w:lineRule="auto"/>
    </w:pPr>
    <w:rPr>
      <w:rFonts w:ascii="Times New Roman" w:eastAsia="GEVPWL+TimesNewRomanPSMT" w:hAnsi="Times New Roman" w:cs="Times New Roman"/>
      <w:noProof/>
      <w:sz w:val="20"/>
      <w:szCs w:val="21"/>
      <w:lang w:eastAsia="en-US"/>
    </w:rPr>
  </w:style>
  <w:style w:type="character" w:customStyle="1" w:styleId="EndNoteBibliographyChar">
    <w:name w:val="EndNote Bibliography Char"/>
    <w:basedOn w:val="CM2Char"/>
    <w:link w:val="EndNoteBibliography"/>
    <w:rsid w:val="00A73F86"/>
    <w:rPr>
      <w:rFonts w:ascii="Times New Roman" w:eastAsia="GEVPWL+TimesNewRomanPSMT" w:hAnsi="Times New Roman" w:cs="Times New Roman"/>
      <w:noProof/>
      <w:sz w:val="20"/>
      <w:szCs w:val="21"/>
      <w:lang w:eastAsia="en-US"/>
    </w:rPr>
  </w:style>
  <w:style w:type="paragraph" w:customStyle="1" w:styleId="Default">
    <w:name w:val="Default"/>
    <w:rsid w:val="00A73F86"/>
    <w:pPr>
      <w:widowControl w:val="0"/>
      <w:autoSpaceDE w:val="0"/>
      <w:autoSpaceDN w:val="0"/>
      <w:adjustRightInd w:val="0"/>
      <w:spacing w:after="200" w:line="276" w:lineRule="auto"/>
    </w:pPr>
    <w:rPr>
      <w:rFonts w:ascii="GEVPWL+TimesNewRomanPSMT" w:eastAsia="GEVPWL+TimesNewRomanPSMT" w:cs="GEVPWL+TimesNewRomanPSMT"/>
      <w:color w:val="000000"/>
      <w:sz w:val="24"/>
      <w:szCs w:val="24"/>
    </w:rPr>
  </w:style>
  <w:style w:type="paragraph" w:customStyle="1" w:styleId="CM52">
    <w:name w:val="CM52"/>
    <w:basedOn w:val="Default"/>
    <w:next w:val="Default"/>
    <w:uiPriority w:val="99"/>
    <w:rsid w:val="00A73F86"/>
    <w:rPr>
      <w:rFonts w:cs="Times New Roman"/>
      <w:color w:val="auto"/>
    </w:rPr>
  </w:style>
  <w:style w:type="character" w:customStyle="1" w:styleId="Heading1Char1">
    <w:name w:val="Heading 1 Char1"/>
    <w:basedOn w:val="DefaultParagraphFont"/>
    <w:uiPriority w:val="9"/>
    <w:rsid w:val="00A73F8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73F86"/>
    <w:rPr>
      <w:color w:val="0563C1" w:themeColor="hyperlink"/>
      <w:u w:val="single"/>
    </w:rPr>
  </w:style>
  <w:style w:type="character" w:styleId="FollowedHyperlink">
    <w:name w:val="FollowedHyperlink"/>
    <w:basedOn w:val="DefaultParagraphFont"/>
    <w:uiPriority w:val="99"/>
    <w:semiHidden/>
    <w:unhideWhenUsed/>
    <w:rsid w:val="00A73F86"/>
    <w:rPr>
      <w:color w:val="954F72" w:themeColor="followedHyperlink"/>
      <w:u w:val="single"/>
    </w:rPr>
  </w:style>
  <w:style w:type="character" w:styleId="Strong">
    <w:name w:val="Strong"/>
    <w:basedOn w:val="DefaultParagraphFont"/>
    <w:uiPriority w:val="22"/>
    <w:qFormat/>
    <w:rsid w:val="00A73F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emf"/><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E2B0E-B0EA-48C1-A1D1-22818C36A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52</Pages>
  <Words>21188</Words>
  <Characters>120773</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Zhou</dc:creator>
  <cp:keywords/>
  <dc:description/>
  <cp:lastModifiedBy>Liu, Yangang</cp:lastModifiedBy>
  <cp:revision>4</cp:revision>
  <dcterms:created xsi:type="dcterms:W3CDTF">2020-12-05T21:44:00Z</dcterms:created>
  <dcterms:modified xsi:type="dcterms:W3CDTF">2020-12-05T21:54:00Z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id="tW89emeX"/&gt;&lt;style id="http://www.zotero.org/styles/american-meteorological-society" hasBibliography="1" bibliographyStyleHasBeenSet="1"/&gt;&lt;prefs&gt;&lt;pref name="fieldType" value="Field"/&gt;&lt;pref name="a</vt:lpwstr>
  </property>
  <property fmtid="{D5CDD505-2E9C-101B-9397-08002B2CF9AE}" pid="3" name="ZOTERO_PREF_2">
    <vt:lpwstr>utomaticJournalAbbreviations" value="true"/&gt;&lt;/prefs&gt;&lt;/data&gt;</vt:lpwstr>
  </property>
</Properties>
</file>